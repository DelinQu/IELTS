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  <w:i/>
          <w:iCs/>
        </w:rPr>
        <w:t>Day9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r>
        <w:drawing>
          <wp:inline distT="0" distB="0" distL="114300" distR="114300">
            <wp:extent cx="5264785" cy="1428115"/>
            <wp:effectExtent l="0" t="0" r="2540" b="635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[ positive 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A. 与传统教育相比，在线学习更加灵活和丰富，让更多的人快速学到知识成为可能。 </w:t>
      </w:r>
      <w:r>
        <w:rPr>
          <w:rFonts w:hint="eastAsia"/>
          <w:i/>
          <w:iCs/>
        </w:rPr>
        <w:t>[ topic sentences]</w:t>
      </w:r>
      <w:ins w:id="0" w:author="little  德   （小德）" w:date="2021-08-18T14:03:13Z">
        <w:r>
          <w:rPr>
            <w:rFonts w:hint="eastAsia"/>
            <w:i/>
            <w:iCs/>
            <w:lang w:val="en-US" w:eastAsia="zh-CN"/>
          </w:rPr>
          <w:t xml:space="preserve"> </w:t>
        </w:r>
      </w:ins>
      <w:ins w:id="1" w:author="little  德   （小德）" w:date="2021-08-18T14:03:14Z">
        <w:r>
          <w:rPr>
            <w:rFonts w:hint="eastAsia"/>
            <w:i/>
            <w:iCs/>
            <w:lang w:val="en-US" w:eastAsia="zh-CN"/>
          </w:rPr>
          <w:t>不要</w:t>
        </w:r>
      </w:ins>
      <w:ins w:id="2" w:author="little  德   （小德）" w:date="2021-08-18T14:03:16Z">
        <w:r>
          <w:rPr>
            <w:rFonts w:hint="eastAsia"/>
            <w:i/>
            <w:iCs/>
            <w:lang w:val="en-US" w:eastAsia="zh-CN"/>
          </w:rPr>
          <w:t>与什么</w:t>
        </w:r>
      </w:ins>
      <w:ins w:id="3" w:author="little  德   （小德）" w:date="2021-08-18T14:03:18Z">
        <w:r>
          <w:rPr>
            <w:rFonts w:hint="eastAsia"/>
            <w:i/>
            <w:iCs/>
            <w:lang w:val="en-US" w:eastAsia="zh-CN"/>
          </w:rPr>
          <w:t>相比，</w:t>
        </w:r>
      </w:ins>
      <w:ins w:id="4" w:author="little  德   （小德）" w:date="2021-08-18T14:03:19Z">
        <w:r>
          <w:rPr>
            <w:rFonts w:hint="eastAsia"/>
            <w:i/>
            <w:iCs/>
            <w:lang w:val="en-US" w:eastAsia="zh-CN"/>
          </w:rPr>
          <w:t>直接</w:t>
        </w:r>
      </w:ins>
      <w:ins w:id="5" w:author="little  德   （小德）" w:date="2021-08-18T14:03:32Z">
        <w:r>
          <w:rPr>
            <w:rFonts w:hint="eastAsia"/>
            <w:i/>
            <w:iCs/>
            <w:lang w:val="en-US" w:eastAsia="zh-CN"/>
          </w:rPr>
          <w:t>说明</w:t>
        </w:r>
      </w:ins>
      <w:ins w:id="6" w:author="little  德   （小德）" w:date="2021-08-18T14:03:33Z">
        <w:r>
          <w:rPr>
            <w:rFonts w:hint="eastAsia"/>
            <w:i/>
            <w:iCs/>
            <w:lang w:val="en-US" w:eastAsia="zh-CN"/>
          </w:rPr>
          <w:t>中心</w:t>
        </w:r>
      </w:ins>
      <w:bookmarkStart w:id="0" w:name="_GoBack"/>
      <w:bookmarkEnd w:id="0"/>
    </w:p>
    <w:p>
      <w:r>
        <w:rPr>
          <w:rFonts w:hint="eastAsia"/>
        </w:rPr>
        <w:t>B. 学生可以通过阅读电子书，</w:t>
      </w:r>
      <w:r>
        <w:rPr>
          <w:rFonts w:hint="eastAsia"/>
          <w:highlight w:val="yellow"/>
        </w:rPr>
        <w:t>看视频（watch videos），参加会议（attend lectures）</w:t>
      </w:r>
      <w:r>
        <w:rPr>
          <w:rFonts w:hint="eastAsia"/>
        </w:rPr>
        <w:t>随时随地查找知识完成学习任务。</w:t>
      </w:r>
      <w:r>
        <w:rPr>
          <w:rFonts w:hint="eastAsia"/>
          <w:i/>
          <w:iCs/>
        </w:rPr>
        <w:t>[ supporting sentences，解释论证]</w:t>
      </w:r>
    </w:p>
    <w:p>
      <w:r>
        <w:rPr>
          <w:rFonts w:hint="eastAsia"/>
        </w:rPr>
        <w:t>C. For instance例如，在疫情期间</w:t>
      </w:r>
      <w:r>
        <w:rPr>
          <w:rFonts w:hint="eastAsia"/>
          <w:highlight w:val="magenta"/>
        </w:rPr>
        <w:t>（during the epidemic）</w:t>
      </w:r>
      <w:r>
        <w:rPr>
          <w:rFonts w:hint="eastAsia"/>
        </w:rPr>
        <w:t>，中国的绝大多数高校利用网络进行远程授课</w:t>
      </w:r>
      <w:r>
        <w:rPr>
          <w:rFonts w:hint="eastAsia"/>
          <w:highlight w:val="magenta"/>
        </w:rPr>
        <w:t>（distance teaching）</w:t>
      </w:r>
      <w:r>
        <w:rPr>
          <w:rFonts w:hint="eastAsia"/>
        </w:rPr>
        <w:t>，高效完成教学。</w:t>
      </w:r>
      <w:r>
        <w:rPr>
          <w:rFonts w:hint="eastAsia"/>
          <w:i/>
          <w:iCs/>
        </w:rPr>
        <w:t>[ supporting sentences 举例论证 ]</w:t>
      </w:r>
    </w:p>
    <w:p>
      <w:r>
        <w:rPr>
          <w:rFonts w:hint="eastAsia"/>
        </w:rPr>
        <w:t>D. 远程授课</w:t>
      </w:r>
      <w:r>
        <w:rPr>
          <w:rFonts w:hint="eastAsia"/>
          <w:highlight w:val="yellow"/>
        </w:rPr>
        <w:t>超越了时间和空间限制</w:t>
      </w:r>
      <w:r>
        <w:rPr>
          <w:rFonts w:hint="eastAsia"/>
        </w:rPr>
        <w:t>（overcome time restriction and geographical barrier），</w:t>
      </w:r>
      <w:del w:id="7" w:author="Kendra" w:date="2021-08-17T22:57:00Z">
        <w:r>
          <w:rPr>
            <w:rFonts w:hint="eastAsia"/>
            <w:highlight w:val="yellow"/>
          </w:rPr>
          <w:delText>降低了学习成本</w:delText>
        </w:r>
      </w:del>
      <w:del w:id="8" w:author="Kendra" w:date="2021-08-17T22:57:00Z">
        <w:r>
          <w:rPr>
            <w:rFonts w:hint="eastAsia"/>
          </w:rPr>
          <w:delText>（reduce learning cost），</w:delText>
        </w:r>
      </w:del>
      <w:ins w:id="9" w:author="Kendra" w:date="2021-08-17T22:57:00Z">
        <w:r>
          <w:rPr>
            <w:rFonts w:hint="eastAsia"/>
          </w:rPr>
          <w:t>国外线上线下一个价格，不要乱写，你这个段强调的是灵活性，跟成本价格没有关系</w:t>
        </w:r>
      </w:ins>
      <w:del w:id="10" w:author="Kendra" w:date="2021-08-17T22:57:00Z">
        <w:r>
          <w:rPr>
            <w:rFonts w:hint="eastAsia"/>
          </w:rPr>
          <w:delText>让贫困地区的孩子可以接受高等教育（higher education）。</w:delText>
        </w:r>
      </w:del>
      <w:del w:id="11" w:author="Kendra" w:date="2021-08-17T22:57:00Z">
        <w:r>
          <w:rPr>
            <w:rFonts w:hint="eastAsia"/>
            <w:i/>
            <w:iCs/>
          </w:rPr>
          <w:delText>[ concluding sentences inducing words]</w:delText>
        </w:r>
      </w:del>
    </w:p>
    <w:p/>
    <w:p>
      <w:pPr>
        <w:rPr>
          <w:i/>
          <w:iCs/>
          <w:highlight w:val="cyan"/>
        </w:rPr>
      </w:pPr>
      <w:r>
        <w:rPr>
          <w:rFonts w:hint="eastAsia"/>
          <w:i/>
          <w:iCs/>
          <w:highlight w:val="cyan"/>
        </w:rPr>
        <w:t>[ negative ]</w:t>
      </w:r>
    </w:p>
    <w:p>
      <w:r>
        <w:rPr>
          <w:rFonts w:hint="eastAsia"/>
        </w:rPr>
        <w:t>A. 远程教育的一个主要缺点是难以</w:t>
      </w:r>
      <w:r>
        <w:rPr>
          <w:rFonts w:hint="eastAsia"/>
          <w:highlight w:val="yellow"/>
        </w:rPr>
        <w:t>培养社交技能（nurture interpersonal and communicative skills）</w:t>
      </w:r>
      <w:r>
        <w:rPr>
          <w:rFonts w:hint="eastAsia"/>
        </w:rPr>
        <w:t xml:space="preserve">。 </w:t>
      </w:r>
      <w:r>
        <w:rPr>
          <w:rFonts w:hint="eastAsia"/>
          <w:i/>
          <w:iCs/>
        </w:rPr>
        <w:t>[ topic sentences]</w:t>
      </w:r>
    </w:p>
    <w:p>
      <w:r>
        <w:rPr>
          <w:rFonts w:hint="eastAsia"/>
        </w:rPr>
        <w:t>B. 因为在远程学习中，学生独立完成作业没有相互交流，很难</w:t>
      </w:r>
      <w:r>
        <w:rPr>
          <w:rFonts w:hint="eastAsia"/>
          <w:highlight w:val="yellow"/>
        </w:rPr>
        <w:t>拓展人脉（build up a network of contacts）</w:t>
      </w:r>
      <w:r>
        <w:rPr>
          <w:rFonts w:hint="eastAsia"/>
        </w:rPr>
        <w:t>。</w:t>
      </w:r>
      <w:r>
        <w:rPr>
          <w:rFonts w:hint="eastAsia"/>
          <w:i/>
          <w:iCs/>
        </w:rPr>
        <w:t>[ supporting sentences，解释论证]</w:t>
      </w:r>
    </w:p>
    <w:p>
      <w:r>
        <w:rPr>
          <w:rFonts w:hint="eastAsia"/>
        </w:rPr>
        <w:t>C. If 体育课采用线上形式进行，老师看不到学生的</w:t>
      </w:r>
      <w:r>
        <w:rPr>
          <w:rFonts w:hint="eastAsia"/>
          <w:highlight w:val="yellow"/>
        </w:rPr>
        <w:t>肢体动作（nonverbals）</w:t>
      </w:r>
      <w:r>
        <w:rPr>
          <w:rFonts w:hint="eastAsia"/>
        </w:rPr>
        <w:t>，上课效果会很差 and 进度也很慢。</w:t>
      </w:r>
      <w:r>
        <w:rPr>
          <w:rFonts w:hint="eastAsia"/>
          <w:i/>
          <w:iCs/>
        </w:rPr>
        <w:t>[ supporting sentences 举例论证 ]</w:t>
      </w:r>
    </w:p>
    <w:p>
      <w:r>
        <w:rPr>
          <w:rFonts w:hint="eastAsia"/>
        </w:rPr>
        <w:t>D. 在远程授课过程中，学生应该积极地和同学讨论问题，这样才能促进自己全面发展</w:t>
      </w:r>
      <w:r>
        <w:rPr>
          <w:rFonts w:hint="eastAsia"/>
          <w:highlight w:val="magenta"/>
        </w:rPr>
        <w:t>（comprehensive development）</w:t>
      </w:r>
      <w:r>
        <w:rPr>
          <w:rFonts w:hint="eastAsia"/>
        </w:rPr>
        <w:t>。</w:t>
      </w:r>
      <w:r>
        <w:rPr>
          <w:rFonts w:hint="eastAsia"/>
          <w:i/>
          <w:iCs/>
        </w:rPr>
        <w:t>[ concluding sentences inducing words]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翻译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2.4.1</w:t>
      </w:r>
    </w:p>
    <w:p>
      <w:pPr>
        <w:widowControl w:val="0"/>
        <w:jc w:val="both"/>
      </w:pPr>
      <w:r>
        <w:drawing>
          <wp:inline distT="0" distB="0" distL="114300" distR="114300">
            <wp:extent cx="5272405" cy="2003425"/>
            <wp:effectExtent l="0" t="0" r="4445" b="635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</w:pPr>
      <w:r>
        <w:t xml:space="preserve">The main function of rules is to </w:t>
      </w:r>
      <w:r>
        <w:rPr>
          <w:shd w:val="clear" w:color="FFFFFF" w:fill="D9D9D9"/>
        </w:rPr>
        <w:t>hold</w:t>
      </w:r>
      <w:r>
        <w:t xml:space="preserve"> children </w:t>
      </w:r>
      <w:r>
        <w:rPr>
          <w:u w:val="single"/>
        </w:rPr>
        <w:t>accountable for their behaviour</w:t>
      </w:r>
      <w:r>
        <w:t xml:space="preserve"> and to help them</w:t>
      </w:r>
      <w:r>
        <w:rPr>
          <w:rFonts w:hint="eastAsia"/>
        </w:rPr>
        <w:t xml:space="preserve"> </w:t>
      </w:r>
      <w:r>
        <w:rPr>
          <w:u w:val="single"/>
        </w:rPr>
        <w:t>develop good behaviour patterns from a young age.</w:t>
      </w:r>
    </w:p>
    <w:p>
      <w:pPr>
        <w:widowControl w:val="0"/>
        <w:numPr>
          <w:ilvl w:val="0"/>
          <w:numId w:val="3"/>
        </w:numPr>
        <w:jc w:val="both"/>
      </w:pPr>
      <w:r>
        <w:t>Unlike adults, children</w:t>
      </w:r>
      <w:r>
        <w:rPr>
          <w:rFonts w:hint="eastAsia"/>
        </w:rPr>
        <w:t xml:space="preserve"> </w:t>
      </w:r>
      <w:r>
        <w:t xml:space="preserve">are normally not aware of the consequences of </w:t>
      </w:r>
      <w:r>
        <w:rPr>
          <w:shd w:val="clear" w:color="FFFFFF" w:fill="D9D9D9"/>
        </w:rPr>
        <w:t xml:space="preserve">bad </w:t>
      </w:r>
      <w:r>
        <w:t xml:space="preserve">behaviour, and </w:t>
      </w:r>
      <w:r>
        <w:rPr>
          <w:shd w:val="clear" w:color="FFFFFF" w:fill="D9D9D9"/>
        </w:rPr>
        <w:t>setting rules</w:t>
      </w:r>
      <w:r>
        <w:t xml:space="preserve"> can help them realise </w:t>
      </w:r>
      <w:r>
        <w:rPr>
          <w:u w:val="single"/>
        </w:rPr>
        <w:t>how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to behave in a socially acceptable way.</w:t>
      </w:r>
      <w:r>
        <w:t xml:space="preserve"> </w:t>
      </w:r>
    </w:p>
    <w:p>
      <w:pPr>
        <w:widowControl w:val="0"/>
        <w:numPr>
          <w:ilvl w:val="0"/>
          <w:numId w:val="3"/>
        </w:numPr>
        <w:jc w:val="both"/>
      </w:pPr>
      <w:r>
        <w:t>For example, children can learn how to show good manners and get</w:t>
      </w:r>
      <w:r>
        <w:rPr>
          <w:rFonts w:hint="eastAsia"/>
        </w:rPr>
        <w:t xml:space="preserve"> </w:t>
      </w:r>
      <w:r>
        <w:t xml:space="preserve">along with others, which would be important skills in adult life. </w:t>
      </w:r>
    </w:p>
    <w:p>
      <w:pPr>
        <w:widowControl w:val="0"/>
        <w:numPr>
          <w:ilvl w:val="0"/>
          <w:numId w:val="3"/>
        </w:numPr>
        <w:jc w:val="both"/>
      </w:pPr>
      <w:r>
        <w:t xml:space="preserve">If no rules forbid them to </w:t>
      </w:r>
      <w:r>
        <w:rPr>
          <w:u w:val="single"/>
        </w:rPr>
        <w:t>use bad language</w:t>
      </w:r>
      <w:r>
        <w:rPr>
          <w:rFonts w:hint="eastAsia"/>
        </w:rPr>
        <w:t xml:space="preserve"> </w:t>
      </w:r>
      <w:r>
        <w:t xml:space="preserve">or </w:t>
      </w:r>
      <w:r>
        <w:rPr>
          <w:u w:val="single"/>
        </w:rPr>
        <w:t>bully others</w:t>
      </w:r>
      <w:r>
        <w:t>, they will not know how to deal with social relationships in adulthood.</w:t>
      </w:r>
    </w:p>
    <w:p/>
    <w:p>
      <w:r>
        <w:drawing>
          <wp:inline distT="0" distB="0" distL="114300" distR="114300">
            <wp:extent cx="5263515" cy="1543050"/>
            <wp:effectExtent l="0" t="0" r="3810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Another problem is that </w:t>
      </w:r>
      <w:r>
        <w:rPr>
          <w:rFonts w:hint="eastAsia"/>
          <w:i/>
          <w:iCs/>
          <w:u w:val="single"/>
        </w:rPr>
        <w:t>excessive</w:t>
      </w:r>
      <w:r>
        <w:rPr>
          <w:rFonts w:hint="eastAsia"/>
        </w:rPr>
        <w:t xml:space="preserve"> （过多的）screen time will affect children's health.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sit in front of a </w:t>
      </w:r>
      <w:r>
        <w:rPr>
          <w:rFonts w:hint="eastAsia"/>
          <w:i/>
          <w:iCs/>
          <w:u w:val="single"/>
        </w:rPr>
        <w:t>screen</w:t>
      </w:r>
      <w:r>
        <w:rPr>
          <w:rFonts w:hint="eastAsia"/>
        </w:rPr>
        <w:t xml:space="preserve"> / television for many hours every day, </w:t>
      </w:r>
      <w:r>
        <w:rPr>
          <w:rFonts w:hint="eastAsia"/>
          <w:i/>
          <w:iCs/>
          <w:u w:val="single"/>
        </w:rPr>
        <w:t>instead of</w:t>
      </w:r>
      <w:r>
        <w:rPr>
          <w:rFonts w:hint="eastAsia"/>
        </w:rPr>
        <w:t xml:space="preserve"> playing games and doing sports with </w:t>
      </w:r>
      <w:r>
        <w:rPr>
          <w:rFonts w:hint="eastAsia"/>
          <w:i/>
          <w:iCs/>
          <w:u w:val="single"/>
        </w:rPr>
        <w:t>peers</w:t>
      </w:r>
      <w:r>
        <w:rPr>
          <w:rFonts w:hint="eastAsia"/>
        </w:rPr>
        <w:t xml:space="preserve"> / friends.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also </w:t>
      </w:r>
      <w:r>
        <w:rPr>
          <w:rFonts w:hint="eastAsia"/>
          <w:i/>
          <w:iCs/>
          <w:u w:val="single"/>
        </w:rPr>
        <w:t>suffer obesity,poor eyesight and fatigue</w:t>
      </w:r>
      <w:r>
        <w:rPr>
          <w:rFonts w:hint="eastAsia"/>
        </w:rPr>
        <w:t>. 患肥胖症，视力降低，乏力</w:t>
      </w:r>
    </w:p>
    <w:p>
      <w:pPr>
        <w:numPr>
          <w:ilvl w:val="0"/>
          <w:numId w:val="4"/>
        </w:numPr>
      </w:pPr>
      <w:r>
        <w:rPr>
          <w:rFonts w:hint="eastAsia"/>
          <w:u w:val="single"/>
        </w:rPr>
        <w:t>As a result / Because of this</w:t>
      </w:r>
      <w:r>
        <w:rPr>
          <w:rFonts w:hint="eastAsia"/>
        </w:rPr>
        <w:t xml:space="preserve">, they do not have energy to </w:t>
      </w:r>
      <w:r>
        <w:rPr>
          <w:rFonts w:hint="eastAsia"/>
          <w:u w:val="single"/>
        </w:rPr>
        <w:t>cope with</w:t>
      </w:r>
      <w:r>
        <w:rPr>
          <w:rFonts w:hint="eastAsia"/>
        </w:rPr>
        <w:t xml:space="preserve"> the demands of schooling and lose self-confidence </w:t>
      </w:r>
      <w:r>
        <w:rPr>
          <w:rFonts w:hint="eastAsia"/>
          <w:u w:val="single"/>
        </w:rPr>
        <w:t>over time</w:t>
      </w:r>
      <w:r>
        <w:rPr>
          <w:rFonts w:hint="eastAsia"/>
        </w:rPr>
        <w:t xml:space="preserve"> [ 我用的slowly ].</w:t>
      </w:r>
    </w:p>
    <w:p/>
    <w:p>
      <w:r>
        <w:drawing>
          <wp:inline distT="0" distB="0" distL="114300" distR="114300">
            <wp:extent cx="5271770" cy="2578735"/>
            <wp:effectExtent l="0" t="0" r="5080" b="254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eastAsia="东文宋体"/>
        </w:rPr>
      </w:pPr>
      <w:r>
        <w:rPr>
          <w:rFonts w:hint="eastAsia" w:eastAsia="东文宋体"/>
        </w:rPr>
        <w:t>Nevertheless, laws sometimes inevitable(不可避免) restrain individual freedom and even hamper social progress(阻碍).</w:t>
      </w:r>
    </w:p>
    <w:p>
      <w:pPr>
        <w:numPr>
          <w:ilvl w:val="0"/>
          <w:numId w:val="5"/>
        </w:numPr>
      </w:pPr>
      <w:r>
        <w:rPr>
          <w:rFonts w:hint="eastAsia" w:eastAsia="东文宋体"/>
        </w:rPr>
        <w:t>For instance，if one country has many restrictions on business, the bussiness activities will not thrive.</w:t>
      </w:r>
    </w:p>
    <w:p>
      <w:pPr>
        <w:numPr>
          <w:ilvl w:val="0"/>
          <w:numId w:val="5"/>
        </w:numPr>
      </w:pPr>
      <w:r>
        <w:rPr>
          <w:rFonts w:hint="eastAsia" w:eastAsia="东文宋体"/>
        </w:rPr>
        <w:t xml:space="preserve">If </w:t>
      </w:r>
      <w:r>
        <w:rPr>
          <w:rFonts w:hint="eastAsia" w:eastAsia="东文宋体"/>
          <w:u w:val="single"/>
        </w:rPr>
        <w:t xml:space="preserve">high income earners </w:t>
      </w:r>
      <w:r>
        <w:rPr>
          <w:rFonts w:hint="eastAsia" w:eastAsia="东文宋体"/>
        </w:rPr>
        <w:t xml:space="preserve">have to pay </w:t>
      </w:r>
      <w:r>
        <w:rPr>
          <w:rFonts w:hint="eastAsia" w:eastAsia="东文宋体"/>
          <w:u w:val="single"/>
        </w:rPr>
        <w:t>a large amount of</w:t>
      </w:r>
      <w:r>
        <w:rPr>
          <w:rFonts w:hint="eastAsia" w:eastAsia="东文宋体"/>
        </w:rPr>
        <w:t xml:space="preserve"> income tax, they unlikely to(我用的might don</w:t>
      </w:r>
      <w:r>
        <w:rPr>
          <w:rFonts w:eastAsia="东文宋体"/>
        </w:rPr>
        <w:t>’</w:t>
      </w:r>
      <w:r>
        <w:rPr>
          <w:rFonts w:hint="eastAsia" w:eastAsia="东文宋体"/>
        </w:rPr>
        <w:t>t ) have motivation to work hard (我用的devote themselves to) and raise income.</w:t>
      </w:r>
    </w:p>
    <w:p>
      <w:pPr>
        <w:numPr>
          <w:ilvl w:val="0"/>
          <w:numId w:val="5"/>
        </w:numPr>
      </w:pPr>
      <w:r>
        <w:rPr>
          <w:rFonts w:hint="eastAsia"/>
        </w:rPr>
        <w:t>The government should relax regulations to forst(我用的encourage) innovations, which can contribute to social progress.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br w:type="page"/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作业：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1. 每天一个思维 （一正，一反 顾2.3.7.8.9）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2</w:t>
      </w:r>
      <w:r>
        <w:rPr>
          <w:i/>
          <w:iCs/>
          <w:color w:val="C00000"/>
        </w:rPr>
        <w:t>.每天做一个段落的翻译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顾家北第一篇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1----主体段1 -----90% -----没有就重新翻译（修改的范文）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Day2 ----重翻译主1 + 主2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3 ---- 重翻 主1.2 + 主3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4------ 1.2.3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5----- 1.2.3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3</w:t>
      </w:r>
      <w:r>
        <w:rPr>
          <w:i/>
          <w:iCs/>
          <w:color w:val="C00000"/>
        </w:rPr>
        <w:t>.下节课上课前一晚 把顾家北第九篇用英文写出来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东文宋体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ED8A8"/>
    <w:multiLevelType w:val="singleLevel"/>
    <w:tmpl w:val="BFAED8A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F97EC29"/>
    <w:multiLevelType w:val="singleLevel"/>
    <w:tmpl w:val="DF97EC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FEDFC794"/>
    <w:multiLevelType w:val="singleLevel"/>
    <w:tmpl w:val="FEDFC79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FF4446D"/>
    <w:multiLevelType w:val="singleLevel"/>
    <w:tmpl w:val="FFF4446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ndra">
    <w15:presenceInfo w15:providerId="None" w15:userId="Kendra"/>
  </w15:person>
  <w15:person w15:author="little  德   （小德）">
    <w15:presenceInfo w15:providerId="WPS Office" w15:userId="3290856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trackRevisions w:val="true"/>
  <w:documentProtection w:enforcement="0"/>
  <w:defaultTabStop w:val="420"/>
  <w:drawingGridVerticalSpacing w:val="156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0050D6"/>
    <w:rsid w:val="003265A0"/>
    <w:rsid w:val="007A6AE7"/>
    <w:rsid w:val="00863C2C"/>
    <w:rsid w:val="00B7549A"/>
    <w:rsid w:val="00E951C4"/>
    <w:rsid w:val="0236BC7F"/>
    <w:rsid w:val="05FCFB2A"/>
    <w:rsid w:val="07E5A29B"/>
    <w:rsid w:val="09AF221F"/>
    <w:rsid w:val="0CB7AB33"/>
    <w:rsid w:val="0E75FBBB"/>
    <w:rsid w:val="0EAFA351"/>
    <w:rsid w:val="0EFF11B3"/>
    <w:rsid w:val="0FDF5983"/>
    <w:rsid w:val="0FF7AB79"/>
    <w:rsid w:val="0FFDA225"/>
    <w:rsid w:val="15279BFA"/>
    <w:rsid w:val="15FC682F"/>
    <w:rsid w:val="16876F14"/>
    <w:rsid w:val="169D905E"/>
    <w:rsid w:val="16EFA909"/>
    <w:rsid w:val="1749C918"/>
    <w:rsid w:val="17544798"/>
    <w:rsid w:val="17BF3395"/>
    <w:rsid w:val="17C6E025"/>
    <w:rsid w:val="19EFCD9A"/>
    <w:rsid w:val="1A5F0620"/>
    <w:rsid w:val="1B33E74F"/>
    <w:rsid w:val="1B3BD1CE"/>
    <w:rsid w:val="1B7BFEA3"/>
    <w:rsid w:val="1BD79228"/>
    <w:rsid w:val="1BE7C849"/>
    <w:rsid w:val="1BEF1381"/>
    <w:rsid w:val="1BFB0CAA"/>
    <w:rsid w:val="1BFF5329"/>
    <w:rsid w:val="1CDDEAA8"/>
    <w:rsid w:val="1CF70EE5"/>
    <w:rsid w:val="1D71CA00"/>
    <w:rsid w:val="1D97DCF5"/>
    <w:rsid w:val="1D9F7E3D"/>
    <w:rsid w:val="1DBB5979"/>
    <w:rsid w:val="1DFDF6F5"/>
    <w:rsid w:val="1EDE62CF"/>
    <w:rsid w:val="1F6F501B"/>
    <w:rsid w:val="1F7BB191"/>
    <w:rsid w:val="1F7EDB50"/>
    <w:rsid w:val="1F7F6B0B"/>
    <w:rsid w:val="1F9518E3"/>
    <w:rsid w:val="1F972061"/>
    <w:rsid w:val="1FBE8019"/>
    <w:rsid w:val="1FFBA808"/>
    <w:rsid w:val="1FFD050E"/>
    <w:rsid w:val="1FFD3764"/>
    <w:rsid w:val="1FFF52C4"/>
    <w:rsid w:val="1FFF97BE"/>
    <w:rsid w:val="23B70931"/>
    <w:rsid w:val="23BEAC3E"/>
    <w:rsid w:val="23FFC61A"/>
    <w:rsid w:val="25BA16A1"/>
    <w:rsid w:val="25FB5B75"/>
    <w:rsid w:val="26FF0E92"/>
    <w:rsid w:val="27DF5FF0"/>
    <w:rsid w:val="28DF649C"/>
    <w:rsid w:val="29EDB33E"/>
    <w:rsid w:val="2A5FBD39"/>
    <w:rsid w:val="2ADFCC28"/>
    <w:rsid w:val="2B3BC6EB"/>
    <w:rsid w:val="2BFB2033"/>
    <w:rsid w:val="2BFD6ECD"/>
    <w:rsid w:val="2C359BF1"/>
    <w:rsid w:val="2C5FFBFE"/>
    <w:rsid w:val="2C7E40A2"/>
    <w:rsid w:val="2CFF0122"/>
    <w:rsid w:val="2D6D3615"/>
    <w:rsid w:val="2D7F6BB6"/>
    <w:rsid w:val="2DDE1266"/>
    <w:rsid w:val="2DFFAA06"/>
    <w:rsid w:val="2E4F14CE"/>
    <w:rsid w:val="2E6C5993"/>
    <w:rsid w:val="2EEF84DD"/>
    <w:rsid w:val="2EF723C1"/>
    <w:rsid w:val="2EFA8053"/>
    <w:rsid w:val="2F2F47FE"/>
    <w:rsid w:val="2F6ED4A5"/>
    <w:rsid w:val="2F774E1C"/>
    <w:rsid w:val="2F9F51FA"/>
    <w:rsid w:val="2FB14D92"/>
    <w:rsid w:val="2FB27562"/>
    <w:rsid w:val="2FB79B73"/>
    <w:rsid w:val="2FBF5400"/>
    <w:rsid w:val="2FBF7BCB"/>
    <w:rsid w:val="2FF06FE2"/>
    <w:rsid w:val="2FFF1093"/>
    <w:rsid w:val="337F393E"/>
    <w:rsid w:val="33AF3E42"/>
    <w:rsid w:val="33EF2D16"/>
    <w:rsid w:val="33FA2D1F"/>
    <w:rsid w:val="345F5BFB"/>
    <w:rsid w:val="349FDF36"/>
    <w:rsid w:val="34FE681A"/>
    <w:rsid w:val="35BFDD24"/>
    <w:rsid w:val="35F86957"/>
    <w:rsid w:val="36962586"/>
    <w:rsid w:val="36DF1BBB"/>
    <w:rsid w:val="36FB167E"/>
    <w:rsid w:val="37CFB7EB"/>
    <w:rsid w:val="37D119FA"/>
    <w:rsid w:val="37DD544A"/>
    <w:rsid w:val="37DDE1D2"/>
    <w:rsid w:val="37DF8D7B"/>
    <w:rsid w:val="37F65F76"/>
    <w:rsid w:val="37F72DE3"/>
    <w:rsid w:val="37F74D38"/>
    <w:rsid w:val="37F74E60"/>
    <w:rsid w:val="37F97E90"/>
    <w:rsid w:val="37FE807A"/>
    <w:rsid w:val="37FEA285"/>
    <w:rsid w:val="38D39404"/>
    <w:rsid w:val="38DF7CCC"/>
    <w:rsid w:val="395E7D9D"/>
    <w:rsid w:val="397FB8B5"/>
    <w:rsid w:val="39BD6B29"/>
    <w:rsid w:val="39BF2A72"/>
    <w:rsid w:val="39FF2835"/>
    <w:rsid w:val="3A6F7FDC"/>
    <w:rsid w:val="3ACF844E"/>
    <w:rsid w:val="3AD64DFA"/>
    <w:rsid w:val="3AE785DA"/>
    <w:rsid w:val="3AF51BA4"/>
    <w:rsid w:val="3AFEFF75"/>
    <w:rsid w:val="3B76EE78"/>
    <w:rsid w:val="3B7AAE39"/>
    <w:rsid w:val="3B7D3B87"/>
    <w:rsid w:val="3B7F0B53"/>
    <w:rsid w:val="3BABC040"/>
    <w:rsid w:val="3BC31621"/>
    <w:rsid w:val="3BD2E689"/>
    <w:rsid w:val="3BDD1C4E"/>
    <w:rsid w:val="3BDF1A52"/>
    <w:rsid w:val="3BE71746"/>
    <w:rsid w:val="3BF7A45B"/>
    <w:rsid w:val="3CF7DE7E"/>
    <w:rsid w:val="3CFEDDB2"/>
    <w:rsid w:val="3D3F0805"/>
    <w:rsid w:val="3D568EA6"/>
    <w:rsid w:val="3D6B9DD3"/>
    <w:rsid w:val="3D6F3E6B"/>
    <w:rsid w:val="3D9F23D0"/>
    <w:rsid w:val="3DAFF434"/>
    <w:rsid w:val="3DBF5184"/>
    <w:rsid w:val="3DCA3553"/>
    <w:rsid w:val="3DCD7D39"/>
    <w:rsid w:val="3DDE2AD9"/>
    <w:rsid w:val="3DFBE776"/>
    <w:rsid w:val="3DFF3D77"/>
    <w:rsid w:val="3E13A577"/>
    <w:rsid w:val="3E3B01EA"/>
    <w:rsid w:val="3E75600D"/>
    <w:rsid w:val="3E7D0AE3"/>
    <w:rsid w:val="3E7F36BE"/>
    <w:rsid w:val="3EAF72DA"/>
    <w:rsid w:val="3EBBD89D"/>
    <w:rsid w:val="3EBFEBA9"/>
    <w:rsid w:val="3EDF5FD3"/>
    <w:rsid w:val="3EEDB9BB"/>
    <w:rsid w:val="3EEEDCDC"/>
    <w:rsid w:val="3EEF7648"/>
    <w:rsid w:val="3EF7819D"/>
    <w:rsid w:val="3EFD04B7"/>
    <w:rsid w:val="3EFF74B2"/>
    <w:rsid w:val="3EFF8F2B"/>
    <w:rsid w:val="3EFFEDAF"/>
    <w:rsid w:val="3F0F1CB9"/>
    <w:rsid w:val="3F268B21"/>
    <w:rsid w:val="3F5DB470"/>
    <w:rsid w:val="3F5F36BF"/>
    <w:rsid w:val="3F7357FB"/>
    <w:rsid w:val="3F77B787"/>
    <w:rsid w:val="3F7B3607"/>
    <w:rsid w:val="3F7D1CB4"/>
    <w:rsid w:val="3F7F4F22"/>
    <w:rsid w:val="3F97E906"/>
    <w:rsid w:val="3F9D9356"/>
    <w:rsid w:val="3F9FC9AA"/>
    <w:rsid w:val="3FAE93DA"/>
    <w:rsid w:val="3FB17963"/>
    <w:rsid w:val="3FB9CB40"/>
    <w:rsid w:val="3FBEEE26"/>
    <w:rsid w:val="3FBF6605"/>
    <w:rsid w:val="3FCB290D"/>
    <w:rsid w:val="3FCE1A4D"/>
    <w:rsid w:val="3FCFB7C3"/>
    <w:rsid w:val="3FD62120"/>
    <w:rsid w:val="3FDF45B9"/>
    <w:rsid w:val="3FE686C0"/>
    <w:rsid w:val="3FEB4046"/>
    <w:rsid w:val="3FF3284B"/>
    <w:rsid w:val="3FF79895"/>
    <w:rsid w:val="3FF7EBAF"/>
    <w:rsid w:val="3FFC15B4"/>
    <w:rsid w:val="3FFD6053"/>
    <w:rsid w:val="3FFDD14F"/>
    <w:rsid w:val="3FFF1965"/>
    <w:rsid w:val="3FFF531D"/>
    <w:rsid w:val="3FFF904C"/>
    <w:rsid w:val="3FFFBF7D"/>
    <w:rsid w:val="3FFFD94B"/>
    <w:rsid w:val="3FFFDAC4"/>
    <w:rsid w:val="3FFFF9F8"/>
    <w:rsid w:val="42CD0265"/>
    <w:rsid w:val="43E6D736"/>
    <w:rsid w:val="43F13E86"/>
    <w:rsid w:val="43FFB627"/>
    <w:rsid w:val="459E0E60"/>
    <w:rsid w:val="45FFF95A"/>
    <w:rsid w:val="462EB284"/>
    <w:rsid w:val="46C01EC8"/>
    <w:rsid w:val="46ECE646"/>
    <w:rsid w:val="478FDA7A"/>
    <w:rsid w:val="47F73D42"/>
    <w:rsid w:val="47FF2DD1"/>
    <w:rsid w:val="4A4BA00B"/>
    <w:rsid w:val="4ACFD6E7"/>
    <w:rsid w:val="4ADFA8ED"/>
    <w:rsid w:val="4ADFB22A"/>
    <w:rsid w:val="4AFF09DE"/>
    <w:rsid w:val="4B5F6C36"/>
    <w:rsid w:val="4BBCCBE3"/>
    <w:rsid w:val="4BBF44C8"/>
    <w:rsid w:val="4BFFD5BC"/>
    <w:rsid w:val="4CB20C89"/>
    <w:rsid w:val="4CCF648E"/>
    <w:rsid w:val="4CD715DA"/>
    <w:rsid w:val="4DE75B64"/>
    <w:rsid w:val="4DF218D4"/>
    <w:rsid w:val="4DFFB773"/>
    <w:rsid w:val="4E125195"/>
    <w:rsid w:val="4E2F323F"/>
    <w:rsid w:val="4E93D527"/>
    <w:rsid w:val="4EB4C242"/>
    <w:rsid w:val="4EEB6A52"/>
    <w:rsid w:val="4EFB14A0"/>
    <w:rsid w:val="4F6FB3FF"/>
    <w:rsid w:val="4F7FACB1"/>
    <w:rsid w:val="4F7FDE13"/>
    <w:rsid w:val="4FAFD91E"/>
    <w:rsid w:val="4FCB0534"/>
    <w:rsid w:val="4FDF9743"/>
    <w:rsid w:val="4FE785E1"/>
    <w:rsid w:val="4FE79E7D"/>
    <w:rsid w:val="4FEA858F"/>
    <w:rsid w:val="4FED3CE6"/>
    <w:rsid w:val="4FF749E2"/>
    <w:rsid w:val="4FFE0233"/>
    <w:rsid w:val="517ED764"/>
    <w:rsid w:val="51F70F12"/>
    <w:rsid w:val="53E3E185"/>
    <w:rsid w:val="53F97935"/>
    <w:rsid w:val="53FB5053"/>
    <w:rsid w:val="53FF2272"/>
    <w:rsid w:val="555B86D1"/>
    <w:rsid w:val="557DCFF2"/>
    <w:rsid w:val="55BFC930"/>
    <w:rsid w:val="55DF9515"/>
    <w:rsid w:val="55FA2BA3"/>
    <w:rsid w:val="55FF7AFA"/>
    <w:rsid w:val="55FFF7E7"/>
    <w:rsid w:val="56757353"/>
    <w:rsid w:val="569778A6"/>
    <w:rsid w:val="56BF59C0"/>
    <w:rsid w:val="56DFFA0C"/>
    <w:rsid w:val="56FA781A"/>
    <w:rsid w:val="571F3CEE"/>
    <w:rsid w:val="5777E469"/>
    <w:rsid w:val="5794C71A"/>
    <w:rsid w:val="579FBFBB"/>
    <w:rsid w:val="57CFC77E"/>
    <w:rsid w:val="57DF927C"/>
    <w:rsid w:val="57EA22A4"/>
    <w:rsid w:val="57EB6496"/>
    <w:rsid w:val="57EFD88D"/>
    <w:rsid w:val="57FA8B19"/>
    <w:rsid w:val="57FB275B"/>
    <w:rsid w:val="57FCACDF"/>
    <w:rsid w:val="5873AD9E"/>
    <w:rsid w:val="5886E04A"/>
    <w:rsid w:val="58B61178"/>
    <w:rsid w:val="58E9C06E"/>
    <w:rsid w:val="58FC3B36"/>
    <w:rsid w:val="59AF2C46"/>
    <w:rsid w:val="59FBED74"/>
    <w:rsid w:val="5AB320E9"/>
    <w:rsid w:val="5AC6EC5A"/>
    <w:rsid w:val="5ADF4BCB"/>
    <w:rsid w:val="5AEAC7C0"/>
    <w:rsid w:val="5AF5D2D5"/>
    <w:rsid w:val="5B354685"/>
    <w:rsid w:val="5B3BC36A"/>
    <w:rsid w:val="5B6BCD44"/>
    <w:rsid w:val="5B7620D3"/>
    <w:rsid w:val="5B7DEF43"/>
    <w:rsid w:val="5B8F3CDB"/>
    <w:rsid w:val="5BA90F4D"/>
    <w:rsid w:val="5BF928B0"/>
    <w:rsid w:val="5BFE0C22"/>
    <w:rsid w:val="5C7B99F9"/>
    <w:rsid w:val="5C964367"/>
    <w:rsid w:val="5CFD6077"/>
    <w:rsid w:val="5D322DD6"/>
    <w:rsid w:val="5D979C4F"/>
    <w:rsid w:val="5DDA73DD"/>
    <w:rsid w:val="5DDF4A59"/>
    <w:rsid w:val="5DDFDFBD"/>
    <w:rsid w:val="5DE778B9"/>
    <w:rsid w:val="5DF77C58"/>
    <w:rsid w:val="5DFBD794"/>
    <w:rsid w:val="5DFBF8E4"/>
    <w:rsid w:val="5DFBFBA9"/>
    <w:rsid w:val="5DFD269E"/>
    <w:rsid w:val="5DFDC91E"/>
    <w:rsid w:val="5E4FDD9E"/>
    <w:rsid w:val="5E6E6474"/>
    <w:rsid w:val="5E7B53A5"/>
    <w:rsid w:val="5E7EC39A"/>
    <w:rsid w:val="5E960E1C"/>
    <w:rsid w:val="5EBF2DD1"/>
    <w:rsid w:val="5ECB6F48"/>
    <w:rsid w:val="5EDF399C"/>
    <w:rsid w:val="5EE09F64"/>
    <w:rsid w:val="5EEF3D8D"/>
    <w:rsid w:val="5EFA7CCD"/>
    <w:rsid w:val="5EFE333C"/>
    <w:rsid w:val="5EFF9B19"/>
    <w:rsid w:val="5F1ECDA1"/>
    <w:rsid w:val="5F3BF9D4"/>
    <w:rsid w:val="5F4DCAC9"/>
    <w:rsid w:val="5F577DA6"/>
    <w:rsid w:val="5F6E8691"/>
    <w:rsid w:val="5F6F16F6"/>
    <w:rsid w:val="5F6F226D"/>
    <w:rsid w:val="5F7F1D8C"/>
    <w:rsid w:val="5F7FE140"/>
    <w:rsid w:val="5F9DE97C"/>
    <w:rsid w:val="5F9F0E64"/>
    <w:rsid w:val="5FAE4ACE"/>
    <w:rsid w:val="5FAFF05D"/>
    <w:rsid w:val="5FB27A77"/>
    <w:rsid w:val="5FBB96D6"/>
    <w:rsid w:val="5FBEAAC2"/>
    <w:rsid w:val="5FBFDE79"/>
    <w:rsid w:val="5FBFFF5C"/>
    <w:rsid w:val="5FC0F3E7"/>
    <w:rsid w:val="5FC7703E"/>
    <w:rsid w:val="5FD76C17"/>
    <w:rsid w:val="5FDDB3B3"/>
    <w:rsid w:val="5FDFC079"/>
    <w:rsid w:val="5FDFF3E5"/>
    <w:rsid w:val="5FE600DA"/>
    <w:rsid w:val="5FE65E66"/>
    <w:rsid w:val="5FE74F1E"/>
    <w:rsid w:val="5FEDC9CF"/>
    <w:rsid w:val="5FF747BE"/>
    <w:rsid w:val="5FF7A9D4"/>
    <w:rsid w:val="5FFB3CE0"/>
    <w:rsid w:val="5FFD5301"/>
    <w:rsid w:val="5FFE356A"/>
    <w:rsid w:val="5FFE3667"/>
    <w:rsid w:val="5FFF03DA"/>
    <w:rsid w:val="5FFFD9B4"/>
    <w:rsid w:val="615F7E6E"/>
    <w:rsid w:val="615FF300"/>
    <w:rsid w:val="61BFCF72"/>
    <w:rsid w:val="63435DD9"/>
    <w:rsid w:val="634ED682"/>
    <w:rsid w:val="635F72DD"/>
    <w:rsid w:val="6377B3A8"/>
    <w:rsid w:val="63B81AA8"/>
    <w:rsid w:val="63DF2332"/>
    <w:rsid w:val="63F5352F"/>
    <w:rsid w:val="64BD983A"/>
    <w:rsid w:val="64FD3309"/>
    <w:rsid w:val="653FCF6D"/>
    <w:rsid w:val="65CDE28A"/>
    <w:rsid w:val="65DD31C2"/>
    <w:rsid w:val="65E76A13"/>
    <w:rsid w:val="65FA92BC"/>
    <w:rsid w:val="66AFB4CA"/>
    <w:rsid w:val="66BF2C37"/>
    <w:rsid w:val="66D9FCC4"/>
    <w:rsid w:val="66DEB5F7"/>
    <w:rsid w:val="66F7FEE4"/>
    <w:rsid w:val="673D7B55"/>
    <w:rsid w:val="67774581"/>
    <w:rsid w:val="677DBECE"/>
    <w:rsid w:val="67939A7C"/>
    <w:rsid w:val="67B734EF"/>
    <w:rsid w:val="67BED52B"/>
    <w:rsid w:val="67BF7028"/>
    <w:rsid w:val="67CF18C5"/>
    <w:rsid w:val="67DE7222"/>
    <w:rsid w:val="67DF57ED"/>
    <w:rsid w:val="67E3E342"/>
    <w:rsid w:val="67E82985"/>
    <w:rsid w:val="67E90318"/>
    <w:rsid w:val="67ECB431"/>
    <w:rsid w:val="67EE38A7"/>
    <w:rsid w:val="67FEA40F"/>
    <w:rsid w:val="67FFB158"/>
    <w:rsid w:val="67FFBD0B"/>
    <w:rsid w:val="6965225C"/>
    <w:rsid w:val="697F4E53"/>
    <w:rsid w:val="69FBBD0B"/>
    <w:rsid w:val="69FFA373"/>
    <w:rsid w:val="6A556447"/>
    <w:rsid w:val="6AF201BD"/>
    <w:rsid w:val="6AF958FE"/>
    <w:rsid w:val="6AFAFEAC"/>
    <w:rsid w:val="6B2E284A"/>
    <w:rsid w:val="6B3FD0C2"/>
    <w:rsid w:val="6B5F395C"/>
    <w:rsid w:val="6B6FD2D3"/>
    <w:rsid w:val="6BAF5B7A"/>
    <w:rsid w:val="6BB764CE"/>
    <w:rsid w:val="6BB9DB74"/>
    <w:rsid w:val="6BD32740"/>
    <w:rsid w:val="6BD38FDB"/>
    <w:rsid w:val="6BE9B7AE"/>
    <w:rsid w:val="6BEDD801"/>
    <w:rsid w:val="6BEE7775"/>
    <w:rsid w:val="6BFE6409"/>
    <w:rsid w:val="6BFF285A"/>
    <w:rsid w:val="6BFFB8F9"/>
    <w:rsid w:val="6C7DF670"/>
    <w:rsid w:val="6D5EAAFE"/>
    <w:rsid w:val="6D79446D"/>
    <w:rsid w:val="6DA592EB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F6359E"/>
    <w:rsid w:val="6EF79A03"/>
    <w:rsid w:val="6EF7AC9F"/>
    <w:rsid w:val="6EFFC0F0"/>
    <w:rsid w:val="6F4EF478"/>
    <w:rsid w:val="6F650268"/>
    <w:rsid w:val="6F6D8594"/>
    <w:rsid w:val="6F6DD5C5"/>
    <w:rsid w:val="6F6F63AB"/>
    <w:rsid w:val="6F7D4617"/>
    <w:rsid w:val="6F8F127B"/>
    <w:rsid w:val="6F9CD429"/>
    <w:rsid w:val="6F9FDEB1"/>
    <w:rsid w:val="6FB781AA"/>
    <w:rsid w:val="6FB790DA"/>
    <w:rsid w:val="6FBD7890"/>
    <w:rsid w:val="6FBE39A1"/>
    <w:rsid w:val="6FD3C3ED"/>
    <w:rsid w:val="6FDEEF8C"/>
    <w:rsid w:val="6FF5797D"/>
    <w:rsid w:val="6FF60CA3"/>
    <w:rsid w:val="6FF70E6F"/>
    <w:rsid w:val="6FF7D293"/>
    <w:rsid w:val="6FF7EE4D"/>
    <w:rsid w:val="6FF91A6A"/>
    <w:rsid w:val="6FF9C128"/>
    <w:rsid w:val="6FFA024B"/>
    <w:rsid w:val="6FFB09F9"/>
    <w:rsid w:val="6FFB4411"/>
    <w:rsid w:val="6FFBFF62"/>
    <w:rsid w:val="6FFDD7FF"/>
    <w:rsid w:val="6FFF453E"/>
    <w:rsid w:val="6FFFAE2E"/>
    <w:rsid w:val="6FFFDD50"/>
    <w:rsid w:val="7095F1B0"/>
    <w:rsid w:val="711D3D63"/>
    <w:rsid w:val="717FD244"/>
    <w:rsid w:val="71B77300"/>
    <w:rsid w:val="71F6178A"/>
    <w:rsid w:val="71FF29CA"/>
    <w:rsid w:val="71FF8B9A"/>
    <w:rsid w:val="724E88B1"/>
    <w:rsid w:val="7266642E"/>
    <w:rsid w:val="7275A4B4"/>
    <w:rsid w:val="72BA8036"/>
    <w:rsid w:val="733633B0"/>
    <w:rsid w:val="735F5505"/>
    <w:rsid w:val="737CACF7"/>
    <w:rsid w:val="737DA5C3"/>
    <w:rsid w:val="737FAE0A"/>
    <w:rsid w:val="73BFE3CF"/>
    <w:rsid w:val="73D7ACF5"/>
    <w:rsid w:val="73DF007C"/>
    <w:rsid w:val="73FCD815"/>
    <w:rsid w:val="74F349B2"/>
    <w:rsid w:val="753F3899"/>
    <w:rsid w:val="75570E8C"/>
    <w:rsid w:val="757BDB69"/>
    <w:rsid w:val="757FDBE1"/>
    <w:rsid w:val="759E27F5"/>
    <w:rsid w:val="75BFE57B"/>
    <w:rsid w:val="75CBA915"/>
    <w:rsid w:val="75DB3523"/>
    <w:rsid w:val="75F49FF6"/>
    <w:rsid w:val="75F83AA1"/>
    <w:rsid w:val="75FB34A5"/>
    <w:rsid w:val="75FC819E"/>
    <w:rsid w:val="75FFD3DB"/>
    <w:rsid w:val="761E385B"/>
    <w:rsid w:val="765FF2C8"/>
    <w:rsid w:val="767A76E4"/>
    <w:rsid w:val="767CCA02"/>
    <w:rsid w:val="767ECCFB"/>
    <w:rsid w:val="767F2AAD"/>
    <w:rsid w:val="769E161D"/>
    <w:rsid w:val="76BC4008"/>
    <w:rsid w:val="76C361A7"/>
    <w:rsid w:val="76C7639A"/>
    <w:rsid w:val="76D725B6"/>
    <w:rsid w:val="76DB4EFA"/>
    <w:rsid w:val="76DF82B8"/>
    <w:rsid w:val="76EF723D"/>
    <w:rsid w:val="76FEAD61"/>
    <w:rsid w:val="771EA253"/>
    <w:rsid w:val="773D794E"/>
    <w:rsid w:val="777B6B2B"/>
    <w:rsid w:val="777B6B5B"/>
    <w:rsid w:val="777C326A"/>
    <w:rsid w:val="777D7FFA"/>
    <w:rsid w:val="777DC8ED"/>
    <w:rsid w:val="777E1FBC"/>
    <w:rsid w:val="777F2B4A"/>
    <w:rsid w:val="779B059D"/>
    <w:rsid w:val="779F8D10"/>
    <w:rsid w:val="77AF21F8"/>
    <w:rsid w:val="77AFF72A"/>
    <w:rsid w:val="77B9718F"/>
    <w:rsid w:val="77B9BF08"/>
    <w:rsid w:val="77BFAAAE"/>
    <w:rsid w:val="77CBD220"/>
    <w:rsid w:val="77CFDA25"/>
    <w:rsid w:val="77D2353F"/>
    <w:rsid w:val="77DE42E9"/>
    <w:rsid w:val="77DF1196"/>
    <w:rsid w:val="77DF4F2E"/>
    <w:rsid w:val="77E7E4E1"/>
    <w:rsid w:val="77E988E7"/>
    <w:rsid w:val="77EF22D1"/>
    <w:rsid w:val="77EF8C15"/>
    <w:rsid w:val="77EFDC1D"/>
    <w:rsid w:val="77F19D59"/>
    <w:rsid w:val="77F769E1"/>
    <w:rsid w:val="77F89F70"/>
    <w:rsid w:val="77FB2982"/>
    <w:rsid w:val="77FB3F89"/>
    <w:rsid w:val="77FD9348"/>
    <w:rsid w:val="77FE30B5"/>
    <w:rsid w:val="77FEE5F1"/>
    <w:rsid w:val="77FFA947"/>
    <w:rsid w:val="785A2F0E"/>
    <w:rsid w:val="78FE390A"/>
    <w:rsid w:val="78FF6B94"/>
    <w:rsid w:val="79566175"/>
    <w:rsid w:val="797F183A"/>
    <w:rsid w:val="79B9577C"/>
    <w:rsid w:val="7A4FE24A"/>
    <w:rsid w:val="7A5F0FAB"/>
    <w:rsid w:val="7A7ED4F9"/>
    <w:rsid w:val="7A973714"/>
    <w:rsid w:val="7AAEDB9E"/>
    <w:rsid w:val="7AD6DDB3"/>
    <w:rsid w:val="7AD73294"/>
    <w:rsid w:val="7AF39C8F"/>
    <w:rsid w:val="7AFB4212"/>
    <w:rsid w:val="7AFF0C51"/>
    <w:rsid w:val="7AFF2CE8"/>
    <w:rsid w:val="7B0796B7"/>
    <w:rsid w:val="7B2DB7BA"/>
    <w:rsid w:val="7B328F78"/>
    <w:rsid w:val="7B69F3A4"/>
    <w:rsid w:val="7B6FA86D"/>
    <w:rsid w:val="7B736A8C"/>
    <w:rsid w:val="7B76E786"/>
    <w:rsid w:val="7B7B06B9"/>
    <w:rsid w:val="7B7FB840"/>
    <w:rsid w:val="7B8745EE"/>
    <w:rsid w:val="7B9F24AA"/>
    <w:rsid w:val="7B9FC0B7"/>
    <w:rsid w:val="7BBA4897"/>
    <w:rsid w:val="7BBB3777"/>
    <w:rsid w:val="7BBB7C6E"/>
    <w:rsid w:val="7BBBCE26"/>
    <w:rsid w:val="7BBD93E8"/>
    <w:rsid w:val="7BBFE80C"/>
    <w:rsid w:val="7BC550C6"/>
    <w:rsid w:val="7BCB6B99"/>
    <w:rsid w:val="7BCD8439"/>
    <w:rsid w:val="7BCFB974"/>
    <w:rsid w:val="7BD7B40D"/>
    <w:rsid w:val="7BDD1174"/>
    <w:rsid w:val="7BDF7F47"/>
    <w:rsid w:val="7BE71230"/>
    <w:rsid w:val="7BE74043"/>
    <w:rsid w:val="7BEDF0FE"/>
    <w:rsid w:val="7BF968BE"/>
    <w:rsid w:val="7BFBA2B8"/>
    <w:rsid w:val="7BFBC344"/>
    <w:rsid w:val="7BFCFFC6"/>
    <w:rsid w:val="7BFDE642"/>
    <w:rsid w:val="7BFE09C6"/>
    <w:rsid w:val="7BFE4A21"/>
    <w:rsid w:val="7BFF1FDF"/>
    <w:rsid w:val="7BFF3C94"/>
    <w:rsid w:val="7BFF80AC"/>
    <w:rsid w:val="7C1E4417"/>
    <w:rsid w:val="7C6F557A"/>
    <w:rsid w:val="7C7F2264"/>
    <w:rsid w:val="7C997053"/>
    <w:rsid w:val="7CA56A18"/>
    <w:rsid w:val="7CBC91DD"/>
    <w:rsid w:val="7CC993CA"/>
    <w:rsid w:val="7CCF5F12"/>
    <w:rsid w:val="7CCF904F"/>
    <w:rsid w:val="7CEEFECF"/>
    <w:rsid w:val="7CF70649"/>
    <w:rsid w:val="7CFD0CCA"/>
    <w:rsid w:val="7CFE37FB"/>
    <w:rsid w:val="7CFE81C3"/>
    <w:rsid w:val="7CFF410D"/>
    <w:rsid w:val="7CFFC154"/>
    <w:rsid w:val="7D2B4097"/>
    <w:rsid w:val="7D378797"/>
    <w:rsid w:val="7D37FCF4"/>
    <w:rsid w:val="7D3D4C38"/>
    <w:rsid w:val="7D574322"/>
    <w:rsid w:val="7D5B2AE6"/>
    <w:rsid w:val="7D5B68BF"/>
    <w:rsid w:val="7D5F50AD"/>
    <w:rsid w:val="7D6FB7CA"/>
    <w:rsid w:val="7D77C372"/>
    <w:rsid w:val="7D78E825"/>
    <w:rsid w:val="7D7EEDE2"/>
    <w:rsid w:val="7D7F1E2C"/>
    <w:rsid w:val="7D990337"/>
    <w:rsid w:val="7DB56E00"/>
    <w:rsid w:val="7DBFFCA8"/>
    <w:rsid w:val="7DC5DEFD"/>
    <w:rsid w:val="7DCDDC17"/>
    <w:rsid w:val="7DD9E73D"/>
    <w:rsid w:val="7DE8ADD4"/>
    <w:rsid w:val="7DF353D1"/>
    <w:rsid w:val="7DF73D4A"/>
    <w:rsid w:val="7DF75785"/>
    <w:rsid w:val="7DF7EF50"/>
    <w:rsid w:val="7DF8975A"/>
    <w:rsid w:val="7DF8F2C9"/>
    <w:rsid w:val="7DFBFF35"/>
    <w:rsid w:val="7DFE8E89"/>
    <w:rsid w:val="7DFF5198"/>
    <w:rsid w:val="7DFF8881"/>
    <w:rsid w:val="7DFFB456"/>
    <w:rsid w:val="7DFFC7FB"/>
    <w:rsid w:val="7DFFE79A"/>
    <w:rsid w:val="7E19DBCE"/>
    <w:rsid w:val="7E59A333"/>
    <w:rsid w:val="7E5FDB17"/>
    <w:rsid w:val="7E655713"/>
    <w:rsid w:val="7E6E74B2"/>
    <w:rsid w:val="7E7BD980"/>
    <w:rsid w:val="7E7E5554"/>
    <w:rsid w:val="7E7E5D76"/>
    <w:rsid w:val="7E7FDECB"/>
    <w:rsid w:val="7E9BA0A8"/>
    <w:rsid w:val="7EA7871B"/>
    <w:rsid w:val="7EAF2E8E"/>
    <w:rsid w:val="7EB7B9E9"/>
    <w:rsid w:val="7EDFD28C"/>
    <w:rsid w:val="7EEDBDC1"/>
    <w:rsid w:val="7EEF566C"/>
    <w:rsid w:val="7EF33AAA"/>
    <w:rsid w:val="7EF36167"/>
    <w:rsid w:val="7EF499C0"/>
    <w:rsid w:val="7EF5B7CD"/>
    <w:rsid w:val="7EFB9DE1"/>
    <w:rsid w:val="7EFED9E3"/>
    <w:rsid w:val="7EFF150F"/>
    <w:rsid w:val="7EFF80EC"/>
    <w:rsid w:val="7EFF92F1"/>
    <w:rsid w:val="7EFFE0AC"/>
    <w:rsid w:val="7F0A945E"/>
    <w:rsid w:val="7F275027"/>
    <w:rsid w:val="7F37AE22"/>
    <w:rsid w:val="7F393027"/>
    <w:rsid w:val="7F39BCB4"/>
    <w:rsid w:val="7F3C3DFF"/>
    <w:rsid w:val="7F3C5C12"/>
    <w:rsid w:val="7F4DA852"/>
    <w:rsid w:val="7F4F1ABA"/>
    <w:rsid w:val="7F590A16"/>
    <w:rsid w:val="7F5BE6E8"/>
    <w:rsid w:val="7F6381A4"/>
    <w:rsid w:val="7F6413ED"/>
    <w:rsid w:val="7F65A91F"/>
    <w:rsid w:val="7F6D489A"/>
    <w:rsid w:val="7F6F1FB0"/>
    <w:rsid w:val="7F6F8EE0"/>
    <w:rsid w:val="7F6FC6C4"/>
    <w:rsid w:val="7F77604F"/>
    <w:rsid w:val="7F779975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703A"/>
    <w:rsid w:val="7F7F84E3"/>
    <w:rsid w:val="7F7FA4E0"/>
    <w:rsid w:val="7F858701"/>
    <w:rsid w:val="7F97E369"/>
    <w:rsid w:val="7F9ED0BC"/>
    <w:rsid w:val="7F9F688D"/>
    <w:rsid w:val="7FA7A6AA"/>
    <w:rsid w:val="7FB3A66A"/>
    <w:rsid w:val="7FBA9B1B"/>
    <w:rsid w:val="7FBBCAA8"/>
    <w:rsid w:val="7FBD6769"/>
    <w:rsid w:val="7FBE808D"/>
    <w:rsid w:val="7FBEDC10"/>
    <w:rsid w:val="7FBEEC0A"/>
    <w:rsid w:val="7FBEFBEB"/>
    <w:rsid w:val="7FBF940A"/>
    <w:rsid w:val="7FBFE23D"/>
    <w:rsid w:val="7FCD1415"/>
    <w:rsid w:val="7FCF187C"/>
    <w:rsid w:val="7FCF4092"/>
    <w:rsid w:val="7FCFABC1"/>
    <w:rsid w:val="7FCFE7F1"/>
    <w:rsid w:val="7FD50468"/>
    <w:rsid w:val="7FD770EF"/>
    <w:rsid w:val="7FD7E104"/>
    <w:rsid w:val="7FDBA7E4"/>
    <w:rsid w:val="7FDBC195"/>
    <w:rsid w:val="7FDCA3E4"/>
    <w:rsid w:val="7FDD684C"/>
    <w:rsid w:val="7FDF7869"/>
    <w:rsid w:val="7FDF9337"/>
    <w:rsid w:val="7FDFB8DA"/>
    <w:rsid w:val="7FE37CF6"/>
    <w:rsid w:val="7FE3E4AC"/>
    <w:rsid w:val="7FE73852"/>
    <w:rsid w:val="7FE7BA0D"/>
    <w:rsid w:val="7FE7D1EC"/>
    <w:rsid w:val="7FE7F4E9"/>
    <w:rsid w:val="7FE9008B"/>
    <w:rsid w:val="7FED3D8A"/>
    <w:rsid w:val="7FEDD988"/>
    <w:rsid w:val="7FEE270B"/>
    <w:rsid w:val="7FEF4218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968"/>
    <w:rsid w:val="7FF90AE3"/>
    <w:rsid w:val="7FFA70E7"/>
    <w:rsid w:val="7FFA8E49"/>
    <w:rsid w:val="7FFAB1F6"/>
    <w:rsid w:val="7FFB15CF"/>
    <w:rsid w:val="7FFB2C38"/>
    <w:rsid w:val="7FFB8B22"/>
    <w:rsid w:val="7FFB99F8"/>
    <w:rsid w:val="7FFBC583"/>
    <w:rsid w:val="7FFBF2CD"/>
    <w:rsid w:val="7FFBFF22"/>
    <w:rsid w:val="7FFC58A6"/>
    <w:rsid w:val="7FFD29D4"/>
    <w:rsid w:val="7FFD54EE"/>
    <w:rsid w:val="7FFD82D8"/>
    <w:rsid w:val="7FFD8956"/>
    <w:rsid w:val="7FFDBDD1"/>
    <w:rsid w:val="7FFDDA73"/>
    <w:rsid w:val="7FFE20E0"/>
    <w:rsid w:val="7FFF0B68"/>
    <w:rsid w:val="7FFF3E11"/>
    <w:rsid w:val="7FFF52F7"/>
    <w:rsid w:val="7FFF5AB5"/>
    <w:rsid w:val="7FFF83E8"/>
    <w:rsid w:val="7FFF91EC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CF6FDA"/>
    <w:rsid w:val="8F710BDB"/>
    <w:rsid w:val="8FDF5AEB"/>
    <w:rsid w:val="8FEDCC6B"/>
    <w:rsid w:val="8FFB2CFD"/>
    <w:rsid w:val="94EBD7BA"/>
    <w:rsid w:val="963F91F5"/>
    <w:rsid w:val="976ADEAB"/>
    <w:rsid w:val="977D9D1E"/>
    <w:rsid w:val="977F8BD3"/>
    <w:rsid w:val="97BE5D78"/>
    <w:rsid w:val="97FDB2A4"/>
    <w:rsid w:val="97FF4550"/>
    <w:rsid w:val="97FFB4FE"/>
    <w:rsid w:val="9B3FD356"/>
    <w:rsid w:val="9BCD9B73"/>
    <w:rsid w:val="9BDFE78D"/>
    <w:rsid w:val="9BE5963E"/>
    <w:rsid w:val="9BFBC7B5"/>
    <w:rsid w:val="9CE70888"/>
    <w:rsid w:val="9D4B5CFF"/>
    <w:rsid w:val="9DAF159C"/>
    <w:rsid w:val="9DCCDADB"/>
    <w:rsid w:val="9DCEA86D"/>
    <w:rsid w:val="9DF76E5F"/>
    <w:rsid w:val="9E17FDCA"/>
    <w:rsid w:val="9E9B7B95"/>
    <w:rsid w:val="9EEAC9D3"/>
    <w:rsid w:val="9EF9CE58"/>
    <w:rsid w:val="9EFF9E62"/>
    <w:rsid w:val="9F7FB3C6"/>
    <w:rsid w:val="9FB598F7"/>
    <w:rsid w:val="9FBE1183"/>
    <w:rsid w:val="9FC9F0E0"/>
    <w:rsid w:val="9FE4BAFF"/>
    <w:rsid w:val="9FE5324B"/>
    <w:rsid w:val="9FEF3B8C"/>
    <w:rsid w:val="9FF948C2"/>
    <w:rsid w:val="9FFAA40A"/>
    <w:rsid w:val="9FFBFC63"/>
    <w:rsid w:val="9FFE59EE"/>
    <w:rsid w:val="9FFFDA42"/>
    <w:rsid w:val="A2F57ACA"/>
    <w:rsid w:val="A4331E6C"/>
    <w:rsid w:val="A5BF567A"/>
    <w:rsid w:val="A5BFCD66"/>
    <w:rsid w:val="A673B6C9"/>
    <w:rsid w:val="A6FF5A4D"/>
    <w:rsid w:val="A7BFFA0D"/>
    <w:rsid w:val="A7EFAF7F"/>
    <w:rsid w:val="A7F10100"/>
    <w:rsid w:val="A7FF22A6"/>
    <w:rsid w:val="AA635E9F"/>
    <w:rsid w:val="AA7E5687"/>
    <w:rsid w:val="AAFEA46F"/>
    <w:rsid w:val="AB630ACF"/>
    <w:rsid w:val="AB963A46"/>
    <w:rsid w:val="AD762D75"/>
    <w:rsid w:val="ADB69FCE"/>
    <w:rsid w:val="ADDB5625"/>
    <w:rsid w:val="AE7F3D8A"/>
    <w:rsid w:val="AEBA2234"/>
    <w:rsid w:val="AEF607E7"/>
    <w:rsid w:val="AEF64B86"/>
    <w:rsid w:val="AEF77EE6"/>
    <w:rsid w:val="AEFDE908"/>
    <w:rsid w:val="AF1B759A"/>
    <w:rsid w:val="AF3FC609"/>
    <w:rsid w:val="AF5F2271"/>
    <w:rsid w:val="AF67CACC"/>
    <w:rsid w:val="AFA73EB8"/>
    <w:rsid w:val="AFBDF61E"/>
    <w:rsid w:val="AFDEFD4B"/>
    <w:rsid w:val="AFEECB30"/>
    <w:rsid w:val="AFEF2BF6"/>
    <w:rsid w:val="AFFA73E0"/>
    <w:rsid w:val="AFFB68CD"/>
    <w:rsid w:val="AFFD2663"/>
    <w:rsid w:val="AFFD690B"/>
    <w:rsid w:val="B18D7F30"/>
    <w:rsid w:val="B1FBA1D1"/>
    <w:rsid w:val="B31E356C"/>
    <w:rsid w:val="B37EE1BB"/>
    <w:rsid w:val="B3FB2297"/>
    <w:rsid w:val="B46837FC"/>
    <w:rsid w:val="B47F18DF"/>
    <w:rsid w:val="B56F49EE"/>
    <w:rsid w:val="B5DF7798"/>
    <w:rsid w:val="B5DFDA39"/>
    <w:rsid w:val="B5EFFDCA"/>
    <w:rsid w:val="B5FC15BA"/>
    <w:rsid w:val="B6943C2E"/>
    <w:rsid w:val="B6BFF047"/>
    <w:rsid w:val="B6DF02F1"/>
    <w:rsid w:val="B6EF1AC3"/>
    <w:rsid w:val="B6F52EFA"/>
    <w:rsid w:val="B75F63E8"/>
    <w:rsid w:val="B7767589"/>
    <w:rsid w:val="B77D534A"/>
    <w:rsid w:val="B79F021A"/>
    <w:rsid w:val="B7CB4508"/>
    <w:rsid w:val="B7E4F9A6"/>
    <w:rsid w:val="B7EF07E0"/>
    <w:rsid w:val="B7FD27B1"/>
    <w:rsid w:val="B8FB25E0"/>
    <w:rsid w:val="B97F1B82"/>
    <w:rsid w:val="B9DF217A"/>
    <w:rsid w:val="B9EF1062"/>
    <w:rsid w:val="B9FD61E5"/>
    <w:rsid w:val="B9FFEB6A"/>
    <w:rsid w:val="BA7B23C6"/>
    <w:rsid w:val="BABDAA87"/>
    <w:rsid w:val="BADCD66A"/>
    <w:rsid w:val="BAF711D5"/>
    <w:rsid w:val="BB6E53AB"/>
    <w:rsid w:val="BB7DB22F"/>
    <w:rsid w:val="BB7DE3C0"/>
    <w:rsid w:val="BB9EC574"/>
    <w:rsid w:val="BBB555E1"/>
    <w:rsid w:val="BBB72EAD"/>
    <w:rsid w:val="BBC93E92"/>
    <w:rsid w:val="BBD88674"/>
    <w:rsid w:val="BBD9BFC9"/>
    <w:rsid w:val="BBEE63CA"/>
    <w:rsid w:val="BBF7D615"/>
    <w:rsid w:val="BBF91200"/>
    <w:rsid w:val="BBFEF683"/>
    <w:rsid w:val="BC59A02B"/>
    <w:rsid w:val="BCBEFE4F"/>
    <w:rsid w:val="BCCEEDCB"/>
    <w:rsid w:val="BCDB3AC6"/>
    <w:rsid w:val="BCF6FFCF"/>
    <w:rsid w:val="BCFD9236"/>
    <w:rsid w:val="BD233A42"/>
    <w:rsid w:val="BD733298"/>
    <w:rsid w:val="BD753E70"/>
    <w:rsid w:val="BD7EE0D1"/>
    <w:rsid w:val="BD9F7A83"/>
    <w:rsid w:val="BDB30C9A"/>
    <w:rsid w:val="BDBA57BA"/>
    <w:rsid w:val="BDD78B0C"/>
    <w:rsid w:val="BDDB7328"/>
    <w:rsid w:val="BDDE8231"/>
    <w:rsid w:val="BDDFC903"/>
    <w:rsid w:val="BDE7E8FB"/>
    <w:rsid w:val="BDEB54E3"/>
    <w:rsid w:val="BDEC02DB"/>
    <w:rsid w:val="BDEF37D7"/>
    <w:rsid w:val="BDF324BD"/>
    <w:rsid w:val="BDF7292F"/>
    <w:rsid w:val="BDF89269"/>
    <w:rsid w:val="BDFB4D67"/>
    <w:rsid w:val="BE3F131F"/>
    <w:rsid w:val="BE47AE0F"/>
    <w:rsid w:val="BE5A815B"/>
    <w:rsid w:val="BE5ACFB5"/>
    <w:rsid w:val="BE67A851"/>
    <w:rsid w:val="BE7E3B17"/>
    <w:rsid w:val="BE7F5967"/>
    <w:rsid w:val="BE9503EC"/>
    <w:rsid w:val="BEAFD1F6"/>
    <w:rsid w:val="BEBF7830"/>
    <w:rsid w:val="BEBFC21E"/>
    <w:rsid w:val="BEE7DF9F"/>
    <w:rsid w:val="BEEB64C8"/>
    <w:rsid w:val="BEEBF19F"/>
    <w:rsid w:val="BEEFEB1F"/>
    <w:rsid w:val="BEFBC5C7"/>
    <w:rsid w:val="BEFD1F20"/>
    <w:rsid w:val="BF377333"/>
    <w:rsid w:val="BF5B9FF6"/>
    <w:rsid w:val="BF5DEBCF"/>
    <w:rsid w:val="BF5DEC66"/>
    <w:rsid w:val="BF671DE3"/>
    <w:rsid w:val="BF6B33F7"/>
    <w:rsid w:val="BF6F1476"/>
    <w:rsid w:val="BF7B02C3"/>
    <w:rsid w:val="BF7F700B"/>
    <w:rsid w:val="BF9FA5E7"/>
    <w:rsid w:val="BFA5A5DD"/>
    <w:rsid w:val="BFB3AA5D"/>
    <w:rsid w:val="BFB5438D"/>
    <w:rsid w:val="BFB72007"/>
    <w:rsid w:val="BFBAB849"/>
    <w:rsid w:val="BFBAE2E5"/>
    <w:rsid w:val="BFBF24DE"/>
    <w:rsid w:val="BFBF4E65"/>
    <w:rsid w:val="BFBF9DC0"/>
    <w:rsid w:val="BFC312DD"/>
    <w:rsid w:val="BFCB4CAA"/>
    <w:rsid w:val="BFD7976B"/>
    <w:rsid w:val="BFD81FD5"/>
    <w:rsid w:val="BFDB460E"/>
    <w:rsid w:val="BFDC4CDC"/>
    <w:rsid w:val="BFDD2472"/>
    <w:rsid w:val="BFDE0F11"/>
    <w:rsid w:val="BFDF9557"/>
    <w:rsid w:val="BFE31653"/>
    <w:rsid w:val="BFE3BE5E"/>
    <w:rsid w:val="BFE93947"/>
    <w:rsid w:val="BFEB8DA5"/>
    <w:rsid w:val="BFEF5BB8"/>
    <w:rsid w:val="BFF0FA70"/>
    <w:rsid w:val="BFF294B2"/>
    <w:rsid w:val="BFF784E9"/>
    <w:rsid w:val="BFF79F92"/>
    <w:rsid w:val="BFF7C039"/>
    <w:rsid w:val="BFFAE474"/>
    <w:rsid w:val="BFFB2891"/>
    <w:rsid w:val="BFFB6556"/>
    <w:rsid w:val="BFFD0004"/>
    <w:rsid w:val="BFFF2002"/>
    <w:rsid w:val="C5BD651C"/>
    <w:rsid w:val="C5D561A6"/>
    <w:rsid w:val="C76F086A"/>
    <w:rsid w:val="C775C732"/>
    <w:rsid w:val="C77F7A52"/>
    <w:rsid w:val="C7BE7583"/>
    <w:rsid w:val="C7FBD073"/>
    <w:rsid w:val="C9F09967"/>
    <w:rsid w:val="CABBAC7F"/>
    <w:rsid w:val="CADEBE31"/>
    <w:rsid w:val="CAF7E56D"/>
    <w:rsid w:val="CB7D66C9"/>
    <w:rsid w:val="CBB7D540"/>
    <w:rsid w:val="CBBDBF58"/>
    <w:rsid w:val="CBD9538C"/>
    <w:rsid w:val="CBF7085B"/>
    <w:rsid w:val="CBF7287C"/>
    <w:rsid w:val="CD7B6121"/>
    <w:rsid w:val="CDFEB01C"/>
    <w:rsid w:val="CE1A2DF5"/>
    <w:rsid w:val="CEAD7842"/>
    <w:rsid w:val="CEAF371D"/>
    <w:rsid w:val="CEBE7475"/>
    <w:rsid w:val="CEDF7E46"/>
    <w:rsid w:val="CEFE9CD2"/>
    <w:rsid w:val="CF3DF0BC"/>
    <w:rsid w:val="CF3E6163"/>
    <w:rsid w:val="CF727A72"/>
    <w:rsid w:val="CF73F71B"/>
    <w:rsid w:val="CF76EC22"/>
    <w:rsid w:val="CFB7807F"/>
    <w:rsid w:val="CFF1E7F4"/>
    <w:rsid w:val="CFFC170E"/>
    <w:rsid w:val="CFFEA3CC"/>
    <w:rsid w:val="CFFF0435"/>
    <w:rsid w:val="CFFF05AD"/>
    <w:rsid w:val="CFFF0943"/>
    <w:rsid w:val="CFFFFD8A"/>
    <w:rsid w:val="D0B73AAE"/>
    <w:rsid w:val="D1665533"/>
    <w:rsid w:val="D1AF35DA"/>
    <w:rsid w:val="D27D5E9A"/>
    <w:rsid w:val="D2DF638F"/>
    <w:rsid w:val="D3DDBEAB"/>
    <w:rsid w:val="D3FF2F39"/>
    <w:rsid w:val="D47E80EE"/>
    <w:rsid w:val="D5DE5225"/>
    <w:rsid w:val="D5ED2C50"/>
    <w:rsid w:val="D5FC13EB"/>
    <w:rsid w:val="D5FE9B94"/>
    <w:rsid w:val="D5FFDFA6"/>
    <w:rsid w:val="D6677EC3"/>
    <w:rsid w:val="D66D57A0"/>
    <w:rsid w:val="D6D71FAA"/>
    <w:rsid w:val="D6DFDD97"/>
    <w:rsid w:val="D6F622BE"/>
    <w:rsid w:val="D6FA577C"/>
    <w:rsid w:val="D6FB6119"/>
    <w:rsid w:val="D735CF66"/>
    <w:rsid w:val="D7433DE2"/>
    <w:rsid w:val="D77E35F9"/>
    <w:rsid w:val="D77F3632"/>
    <w:rsid w:val="D77FC1E1"/>
    <w:rsid w:val="D79FA1CF"/>
    <w:rsid w:val="D7C3B616"/>
    <w:rsid w:val="D7D92D5A"/>
    <w:rsid w:val="D7EE190D"/>
    <w:rsid w:val="D7EFA520"/>
    <w:rsid w:val="D7FFB347"/>
    <w:rsid w:val="D7FFF446"/>
    <w:rsid w:val="D8EFEF9F"/>
    <w:rsid w:val="D9733264"/>
    <w:rsid w:val="D9DFAAA1"/>
    <w:rsid w:val="D9DFC7A0"/>
    <w:rsid w:val="D9E04D0F"/>
    <w:rsid w:val="DA370FEB"/>
    <w:rsid w:val="DA6D5C42"/>
    <w:rsid w:val="DADF194E"/>
    <w:rsid w:val="DAF75167"/>
    <w:rsid w:val="DAFFEB39"/>
    <w:rsid w:val="DB072402"/>
    <w:rsid w:val="DB7F2DAD"/>
    <w:rsid w:val="DB9EB4ED"/>
    <w:rsid w:val="DBBD5445"/>
    <w:rsid w:val="DBBF7ACD"/>
    <w:rsid w:val="DBE70087"/>
    <w:rsid w:val="DBEFAAF8"/>
    <w:rsid w:val="DBF662B4"/>
    <w:rsid w:val="DBF73931"/>
    <w:rsid w:val="DBFCC2C4"/>
    <w:rsid w:val="DBFF20A0"/>
    <w:rsid w:val="DBFF3484"/>
    <w:rsid w:val="DBFF9DCB"/>
    <w:rsid w:val="DC5D4B7C"/>
    <w:rsid w:val="DCBE4579"/>
    <w:rsid w:val="DCF6AC81"/>
    <w:rsid w:val="DCFFEC86"/>
    <w:rsid w:val="DD7E23B0"/>
    <w:rsid w:val="DDB7C0BB"/>
    <w:rsid w:val="DDBD5264"/>
    <w:rsid w:val="DDBEF85C"/>
    <w:rsid w:val="DDCCB192"/>
    <w:rsid w:val="DDDDB6AD"/>
    <w:rsid w:val="DDDF2BA1"/>
    <w:rsid w:val="DDDFBB09"/>
    <w:rsid w:val="DDEDC010"/>
    <w:rsid w:val="DDF9DDC5"/>
    <w:rsid w:val="DDFCE56C"/>
    <w:rsid w:val="DDFE5607"/>
    <w:rsid w:val="DE6D1191"/>
    <w:rsid w:val="DEAD0969"/>
    <w:rsid w:val="DEF58AFD"/>
    <w:rsid w:val="DEF66DEB"/>
    <w:rsid w:val="DEF7F387"/>
    <w:rsid w:val="DEF880DC"/>
    <w:rsid w:val="DEFAA614"/>
    <w:rsid w:val="DEFD59A8"/>
    <w:rsid w:val="DEFE739C"/>
    <w:rsid w:val="DEFF6C78"/>
    <w:rsid w:val="DEFF8B5D"/>
    <w:rsid w:val="DF1F9FAC"/>
    <w:rsid w:val="DF2F5C18"/>
    <w:rsid w:val="DF3B2731"/>
    <w:rsid w:val="DF3BF95B"/>
    <w:rsid w:val="DF3FD0BB"/>
    <w:rsid w:val="DF573250"/>
    <w:rsid w:val="DF6F8BE5"/>
    <w:rsid w:val="DF77EB14"/>
    <w:rsid w:val="DFAFC7DE"/>
    <w:rsid w:val="DFB14BF2"/>
    <w:rsid w:val="DFBF3A83"/>
    <w:rsid w:val="DFD63A6E"/>
    <w:rsid w:val="DFD96DFC"/>
    <w:rsid w:val="DFDF120B"/>
    <w:rsid w:val="DFDF6613"/>
    <w:rsid w:val="DFDFDADF"/>
    <w:rsid w:val="DFE3BF8F"/>
    <w:rsid w:val="DFF583B5"/>
    <w:rsid w:val="DFFB9D35"/>
    <w:rsid w:val="DFFC6524"/>
    <w:rsid w:val="DFFCACFF"/>
    <w:rsid w:val="DFFD2E4C"/>
    <w:rsid w:val="DFFE0398"/>
    <w:rsid w:val="DFFE5A17"/>
    <w:rsid w:val="DFFF44C7"/>
    <w:rsid w:val="DFFF4623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37B56A7"/>
    <w:rsid w:val="E3B63CA3"/>
    <w:rsid w:val="E3BDC2C3"/>
    <w:rsid w:val="E46F464F"/>
    <w:rsid w:val="E47F3972"/>
    <w:rsid w:val="E59D7345"/>
    <w:rsid w:val="E5BE2ED3"/>
    <w:rsid w:val="E5D759CF"/>
    <w:rsid w:val="E5F9906F"/>
    <w:rsid w:val="E5F9D245"/>
    <w:rsid w:val="E6CE3022"/>
    <w:rsid w:val="E6FFCA61"/>
    <w:rsid w:val="E7773F0C"/>
    <w:rsid w:val="E77EAA32"/>
    <w:rsid w:val="E7BF9C7E"/>
    <w:rsid w:val="E7BFA788"/>
    <w:rsid w:val="E7DB1701"/>
    <w:rsid w:val="E7DDE766"/>
    <w:rsid w:val="E7EF6DCB"/>
    <w:rsid w:val="E7F72F06"/>
    <w:rsid w:val="E7FE0E66"/>
    <w:rsid w:val="E7FFB046"/>
    <w:rsid w:val="E8A52DED"/>
    <w:rsid w:val="E8BFB45A"/>
    <w:rsid w:val="E8FB5F48"/>
    <w:rsid w:val="E9E7DF5A"/>
    <w:rsid w:val="E9FC8973"/>
    <w:rsid w:val="E9FD794B"/>
    <w:rsid w:val="EAF335EB"/>
    <w:rsid w:val="EB3FF4D6"/>
    <w:rsid w:val="EB760B92"/>
    <w:rsid w:val="EB7BACB1"/>
    <w:rsid w:val="EB7BFC54"/>
    <w:rsid w:val="EBA774B7"/>
    <w:rsid w:val="EBAD336D"/>
    <w:rsid w:val="EBB306C7"/>
    <w:rsid w:val="EBB3DA95"/>
    <w:rsid w:val="EBD9D59E"/>
    <w:rsid w:val="EBF317D2"/>
    <w:rsid w:val="EBF56777"/>
    <w:rsid w:val="EBFBC1A8"/>
    <w:rsid w:val="EC6F27FE"/>
    <w:rsid w:val="ED10BB1E"/>
    <w:rsid w:val="ED776279"/>
    <w:rsid w:val="ED7F9C63"/>
    <w:rsid w:val="ED975CC4"/>
    <w:rsid w:val="EDA31A6F"/>
    <w:rsid w:val="EDBD13D8"/>
    <w:rsid w:val="EDBE894E"/>
    <w:rsid w:val="EDBF419D"/>
    <w:rsid w:val="EDC2F8E5"/>
    <w:rsid w:val="EDDD6CE3"/>
    <w:rsid w:val="EDDE2D76"/>
    <w:rsid w:val="EDE60C20"/>
    <w:rsid w:val="EDEB504E"/>
    <w:rsid w:val="EDEF5F05"/>
    <w:rsid w:val="EDFEFFDF"/>
    <w:rsid w:val="EE775385"/>
    <w:rsid w:val="EE77A02A"/>
    <w:rsid w:val="EEB68343"/>
    <w:rsid w:val="EEDD1DAD"/>
    <w:rsid w:val="EEDD4ABE"/>
    <w:rsid w:val="EEE7A9EC"/>
    <w:rsid w:val="EEEF4846"/>
    <w:rsid w:val="EEFFD878"/>
    <w:rsid w:val="EEFFECCC"/>
    <w:rsid w:val="EF2732AA"/>
    <w:rsid w:val="EF5B94C9"/>
    <w:rsid w:val="EF5F20AA"/>
    <w:rsid w:val="EF683A5B"/>
    <w:rsid w:val="EF6F1DA4"/>
    <w:rsid w:val="EF7DEDC8"/>
    <w:rsid w:val="EF7FD479"/>
    <w:rsid w:val="EFAA1C61"/>
    <w:rsid w:val="EFAFE850"/>
    <w:rsid w:val="EFB05FAA"/>
    <w:rsid w:val="EFB70404"/>
    <w:rsid w:val="EFBB4559"/>
    <w:rsid w:val="EFBE5884"/>
    <w:rsid w:val="EFBEB54B"/>
    <w:rsid w:val="EFCC749D"/>
    <w:rsid w:val="EFD3105E"/>
    <w:rsid w:val="EFD7E964"/>
    <w:rsid w:val="EFDCDE04"/>
    <w:rsid w:val="EFDCED95"/>
    <w:rsid w:val="EFDDA45A"/>
    <w:rsid w:val="EFDF5807"/>
    <w:rsid w:val="EFDF9843"/>
    <w:rsid w:val="EFECE042"/>
    <w:rsid w:val="EFED30D1"/>
    <w:rsid w:val="EFED8C19"/>
    <w:rsid w:val="EFEFE053"/>
    <w:rsid w:val="EFF72940"/>
    <w:rsid w:val="EFF78A9D"/>
    <w:rsid w:val="EFF91E23"/>
    <w:rsid w:val="EFF9F25B"/>
    <w:rsid w:val="EFFF0FBB"/>
    <w:rsid w:val="EFFF3827"/>
    <w:rsid w:val="EFFF4B6A"/>
    <w:rsid w:val="EFFF63C2"/>
    <w:rsid w:val="EFFF7A08"/>
    <w:rsid w:val="EFFFB13E"/>
    <w:rsid w:val="F0FCF3A8"/>
    <w:rsid w:val="F14ED54B"/>
    <w:rsid w:val="F1B3B377"/>
    <w:rsid w:val="F1F57CFA"/>
    <w:rsid w:val="F2DB354D"/>
    <w:rsid w:val="F2DF3538"/>
    <w:rsid w:val="F2EFCA58"/>
    <w:rsid w:val="F32ABD7A"/>
    <w:rsid w:val="F32E2C19"/>
    <w:rsid w:val="F3350F67"/>
    <w:rsid w:val="F33FC57E"/>
    <w:rsid w:val="F34F967C"/>
    <w:rsid w:val="F3777D71"/>
    <w:rsid w:val="F37E8165"/>
    <w:rsid w:val="F37EABC6"/>
    <w:rsid w:val="F3B19F5E"/>
    <w:rsid w:val="F3BF3DC8"/>
    <w:rsid w:val="F3CF1CA2"/>
    <w:rsid w:val="F3D74DE1"/>
    <w:rsid w:val="F3E14E6E"/>
    <w:rsid w:val="F3E419C8"/>
    <w:rsid w:val="F3ECB97F"/>
    <w:rsid w:val="F3F38255"/>
    <w:rsid w:val="F3F5AD8E"/>
    <w:rsid w:val="F3F79768"/>
    <w:rsid w:val="F3F96523"/>
    <w:rsid w:val="F3FC8743"/>
    <w:rsid w:val="F3FD6182"/>
    <w:rsid w:val="F3FF1E84"/>
    <w:rsid w:val="F4DEE105"/>
    <w:rsid w:val="F4F7BA9E"/>
    <w:rsid w:val="F4FB5C50"/>
    <w:rsid w:val="F51F0ADA"/>
    <w:rsid w:val="F53EDE01"/>
    <w:rsid w:val="F55C806D"/>
    <w:rsid w:val="F57F0DC0"/>
    <w:rsid w:val="F57F7C5B"/>
    <w:rsid w:val="F5967C4E"/>
    <w:rsid w:val="F5A7347D"/>
    <w:rsid w:val="F5BF76BC"/>
    <w:rsid w:val="F5DF3440"/>
    <w:rsid w:val="F5DFA805"/>
    <w:rsid w:val="F5EB85C0"/>
    <w:rsid w:val="F5FC664B"/>
    <w:rsid w:val="F6651317"/>
    <w:rsid w:val="F66F6E6B"/>
    <w:rsid w:val="F6767EA4"/>
    <w:rsid w:val="F67DA224"/>
    <w:rsid w:val="F67F1025"/>
    <w:rsid w:val="F6BE1155"/>
    <w:rsid w:val="F6C6F693"/>
    <w:rsid w:val="F6CAD5BF"/>
    <w:rsid w:val="F6D3522E"/>
    <w:rsid w:val="F6EC149E"/>
    <w:rsid w:val="F6F9B8AA"/>
    <w:rsid w:val="F6FF66F1"/>
    <w:rsid w:val="F6FF9849"/>
    <w:rsid w:val="F6FFAA4C"/>
    <w:rsid w:val="F6FFC374"/>
    <w:rsid w:val="F73BB65D"/>
    <w:rsid w:val="F73F8400"/>
    <w:rsid w:val="F764BCF5"/>
    <w:rsid w:val="F76B1B2F"/>
    <w:rsid w:val="F77CF646"/>
    <w:rsid w:val="F78FEF91"/>
    <w:rsid w:val="F793B616"/>
    <w:rsid w:val="F7952C32"/>
    <w:rsid w:val="F7AF652D"/>
    <w:rsid w:val="F7B39EE0"/>
    <w:rsid w:val="F7BAFD92"/>
    <w:rsid w:val="F7BBDB6A"/>
    <w:rsid w:val="F7BD6D7D"/>
    <w:rsid w:val="F7DAE04F"/>
    <w:rsid w:val="F7DB5D22"/>
    <w:rsid w:val="F7DE3BAF"/>
    <w:rsid w:val="F7DFD2FD"/>
    <w:rsid w:val="F7ECD2E9"/>
    <w:rsid w:val="F7F70CDF"/>
    <w:rsid w:val="F7F75E39"/>
    <w:rsid w:val="F7F769B8"/>
    <w:rsid w:val="F7F790A2"/>
    <w:rsid w:val="F7F797E1"/>
    <w:rsid w:val="F7FA0DCF"/>
    <w:rsid w:val="F7FB2634"/>
    <w:rsid w:val="F7FB92F7"/>
    <w:rsid w:val="F7FDA3A8"/>
    <w:rsid w:val="F7FDA720"/>
    <w:rsid w:val="F7FDAA1E"/>
    <w:rsid w:val="F7FEADA6"/>
    <w:rsid w:val="F7FEFF80"/>
    <w:rsid w:val="F7FF45B4"/>
    <w:rsid w:val="F7FF50EE"/>
    <w:rsid w:val="F7FF5620"/>
    <w:rsid w:val="F7FF69DC"/>
    <w:rsid w:val="F7FFA7B6"/>
    <w:rsid w:val="F7FFFB34"/>
    <w:rsid w:val="F8774E4C"/>
    <w:rsid w:val="F91E7CB9"/>
    <w:rsid w:val="F9731021"/>
    <w:rsid w:val="F97F01F4"/>
    <w:rsid w:val="F9946EA7"/>
    <w:rsid w:val="F9BB788D"/>
    <w:rsid w:val="F9BF6E4F"/>
    <w:rsid w:val="F9CF7528"/>
    <w:rsid w:val="F9CF9069"/>
    <w:rsid w:val="F9D67AB9"/>
    <w:rsid w:val="F9E6A9E3"/>
    <w:rsid w:val="F9F3F059"/>
    <w:rsid w:val="F9F7F91B"/>
    <w:rsid w:val="F9F87622"/>
    <w:rsid w:val="F9FA42CC"/>
    <w:rsid w:val="F9FB3294"/>
    <w:rsid w:val="F9FBA290"/>
    <w:rsid w:val="F9FBDD84"/>
    <w:rsid w:val="F9FF49E1"/>
    <w:rsid w:val="F9FF521B"/>
    <w:rsid w:val="FAAF46EE"/>
    <w:rsid w:val="FABEAEBF"/>
    <w:rsid w:val="FABFC8EC"/>
    <w:rsid w:val="FABFFFC3"/>
    <w:rsid w:val="FAD7B399"/>
    <w:rsid w:val="FADB2DED"/>
    <w:rsid w:val="FADF5F48"/>
    <w:rsid w:val="FAE55457"/>
    <w:rsid w:val="FAF3F3DF"/>
    <w:rsid w:val="FAF7829A"/>
    <w:rsid w:val="FAF91206"/>
    <w:rsid w:val="FAFB23C8"/>
    <w:rsid w:val="FAFB91E0"/>
    <w:rsid w:val="FAFC39D0"/>
    <w:rsid w:val="FB4129B1"/>
    <w:rsid w:val="FB571E57"/>
    <w:rsid w:val="FB6F5FC2"/>
    <w:rsid w:val="FB7CD713"/>
    <w:rsid w:val="FB7F3141"/>
    <w:rsid w:val="FB97D40A"/>
    <w:rsid w:val="FB9EAA04"/>
    <w:rsid w:val="FB9FB03D"/>
    <w:rsid w:val="FBA90389"/>
    <w:rsid w:val="FBAF629E"/>
    <w:rsid w:val="FBB9B00D"/>
    <w:rsid w:val="FBBF821B"/>
    <w:rsid w:val="FBC9462F"/>
    <w:rsid w:val="FBCB98CF"/>
    <w:rsid w:val="FBD2ADEE"/>
    <w:rsid w:val="FBDD604A"/>
    <w:rsid w:val="FBDF6EAA"/>
    <w:rsid w:val="FBDFAFF4"/>
    <w:rsid w:val="FBDFF039"/>
    <w:rsid w:val="FBE7656A"/>
    <w:rsid w:val="FBEF5F06"/>
    <w:rsid w:val="FBEFE019"/>
    <w:rsid w:val="FBEFEDFD"/>
    <w:rsid w:val="FBF5C93E"/>
    <w:rsid w:val="FBF709DB"/>
    <w:rsid w:val="FBF791E7"/>
    <w:rsid w:val="FBF7F97C"/>
    <w:rsid w:val="FBF7FDC5"/>
    <w:rsid w:val="FBF98A7F"/>
    <w:rsid w:val="FBFD0726"/>
    <w:rsid w:val="FBFF0A6E"/>
    <w:rsid w:val="FBFFAF3E"/>
    <w:rsid w:val="FC3E8884"/>
    <w:rsid w:val="FC5E3781"/>
    <w:rsid w:val="FC7718A7"/>
    <w:rsid w:val="FC97990D"/>
    <w:rsid w:val="FC9D9F08"/>
    <w:rsid w:val="FCBB59AB"/>
    <w:rsid w:val="FCCE4203"/>
    <w:rsid w:val="FCFE31FA"/>
    <w:rsid w:val="FD1EB655"/>
    <w:rsid w:val="FD33176D"/>
    <w:rsid w:val="FD3B0298"/>
    <w:rsid w:val="FD3D60E8"/>
    <w:rsid w:val="FD3F115F"/>
    <w:rsid w:val="FD4F4667"/>
    <w:rsid w:val="FD57D7D3"/>
    <w:rsid w:val="FD65664D"/>
    <w:rsid w:val="FD692FF8"/>
    <w:rsid w:val="FD725F15"/>
    <w:rsid w:val="FD8FFA64"/>
    <w:rsid w:val="FD91EB6F"/>
    <w:rsid w:val="FDBBF75F"/>
    <w:rsid w:val="FDBD15CE"/>
    <w:rsid w:val="FDBF7595"/>
    <w:rsid w:val="FDEBB9FE"/>
    <w:rsid w:val="FDEFC912"/>
    <w:rsid w:val="FDEFD1D3"/>
    <w:rsid w:val="FDF64663"/>
    <w:rsid w:val="FDF74A46"/>
    <w:rsid w:val="FDF7FC38"/>
    <w:rsid w:val="FDF91949"/>
    <w:rsid w:val="FDFB7C3A"/>
    <w:rsid w:val="FDFBC36C"/>
    <w:rsid w:val="FDFBFA1C"/>
    <w:rsid w:val="FDFD06D1"/>
    <w:rsid w:val="FDFD76B7"/>
    <w:rsid w:val="FDFEDB50"/>
    <w:rsid w:val="FDFF44A0"/>
    <w:rsid w:val="FDFF81B6"/>
    <w:rsid w:val="FDFF99D2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7F8067"/>
    <w:rsid w:val="FE7F8201"/>
    <w:rsid w:val="FEB20F8E"/>
    <w:rsid w:val="FEB77815"/>
    <w:rsid w:val="FEBD34EC"/>
    <w:rsid w:val="FEBF11D1"/>
    <w:rsid w:val="FECEA16C"/>
    <w:rsid w:val="FEDDF456"/>
    <w:rsid w:val="FEE51AFC"/>
    <w:rsid w:val="FEEB04F8"/>
    <w:rsid w:val="FEEEF49A"/>
    <w:rsid w:val="FEEF015C"/>
    <w:rsid w:val="FEEF56C4"/>
    <w:rsid w:val="FEEF71E1"/>
    <w:rsid w:val="FEEF941B"/>
    <w:rsid w:val="FEF26B38"/>
    <w:rsid w:val="FEF3B58C"/>
    <w:rsid w:val="FEF3E1D2"/>
    <w:rsid w:val="FEF4CC14"/>
    <w:rsid w:val="FEF6367A"/>
    <w:rsid w:val="FEF648E9"/>
    <w:rsid w:val="FEF94CE9"/>
    <w:rsid w:val="FEFBB6A3"/>
    <w:rsid w:val="FEFC316B"/>
    <w:rsid w:val="FEFF1215"/>
    <w:rsid w:val="FEFF60D9"/>
    <w:rsid w:val="FF1259CF"/>
    <w:rsid w:val="FF17275C"/>
    <w:rsid w:val="FF3129AD"/>
    <w:rsid w:val="FF3569B6"/>
    <w:rsid w:val="FF3F09D5"/>
    <w:rsid w:val="FF3F1B58"/>
    <w:rsid w:val="FF3F9CF6"/>
    <w:rsid w:val="FF481175"/>
    <w:rsid w:val="FF5B0C82"/>
    <w:rsid w:val="FF5C7063"/>
    <w:rsid w:val="FF5F02AF"/>
    <w:rsid w:val="FF5FA768"/>
    <w:rsid w:val="FF66798F"/>
    <w:rsid w:val="FF67482E"/>
    <w:rsid w:val="FF6BA3B7"/>
    <w:rsid w:val="FF6D7F9B"/>
    <w:rsid w:val="FF6DC285"/>
    <w:rsid w:val="FF6FECF8"/>
    <w:rsid w:val="FF6FF972"/>
    <w:rsid w:val="FF71F8E8"/>
    <w:rsid w:val="FF74D996"/>
    <w:rsid w:val="FF761319"/>
    <w:rsid w:val="FF769BF6"/>
    <w:rsid w:val="FF799E61"/>
    <w:rsid w:val="FF7ADA5B"/>
    <w:rsid w:val="FF7B4300"/>
    <w:rsid w:val="FF7BEB43"/>
    <w:rsid w:val="FF7BFBF7"/>
    <w:rsid w:val="FF7D5622"/>
    <w:rsid w:val="FF7E4E6D"/>
    <w:rsid w:val="FF7E7576"/>
    <w:rsid w:val="FF7EA5B7"/>
    <w:rsid w:val="FF7EDED2"/>
    <w:rsid w:val="FF7F9D4D"/>
    <w:rsid w:val="FF7FD682"/>
    <w:rsid w:val="FF9668CA"/>
    <w:rsid w:val="FF9F35AB"/>
    <w:rsid w:val="FF9F6162"/>
    <w:rsid w:val="FFA13317"/>
    <w:rsid w:val="FFA5AAA1"/>
    <w:rsid w:val="FFAF802B"/>
    <w:rsid w:val="FFAFA13B"/>
    <w:rsid w:val="FFB59795"/>
    <w:rsid w:val="FFB9BD11"/>
    <w:rsid w:val="FFB9C462"/>
    <w:rsid w:val="FFBA89E6"/>
    <w:rsid w:val="FFBBB7CF"/>
    <w:rsid w:val="FFBD218E"/>
    <w:rsid w:val="FFBE773E"/>
    <w:rsid w:val="FFBED7AF"/>
    <w:rsid w:val="FFBF01B1"/>
    <w:rsid w:val="FFBF1502"/>
    <w:rsid w:val="FFBF3ACD"/>
    <w:rsid w:val="FFBFBADE"/>
    <w:rsid w:val="FFD6AAA5"/>
    <w:rsid w:val="FFD7CD81"/>
    <w:rsid w:val="FFDB4D3F"/>
    <w:rsid w:val="FFDB8CB6"/>
    <w:rsid w:val="FFDB92B8"/>
    <w:rsid w:val="FFDE03CD"/>
    <w:rsid w:val="FFDF1A6B"/>
    <w:rsid w:val="FFDF2677"/>
    <w:rsid w:val="FFDF3240"/>
    <w:rsid w:val="FFDFD0EB"/>
    <w:rsid w:val="FFE5EEE1"/>
    <w:rsid w:val="FFE606FD"/>
    <w:rsid w:val="FFE6962D"/>
    <w:rsid w:val="FFE7A302"/>
    <w:rsid w:val="FFEB2D48"/>
    <w:rsid w:val="FFEBA62C"/>
    <w:rsid w:val="FFEDCBB9"/>
    <w:rsid w:val="FFEE17AC"/>
    <w:rsid w:val="FFEED57C"/>
    <w:rsid w:val="FFEF3BE8"/>
    <w:rsid w:val="FFEF594B"/>
    <w:rsid w:val="FFEFEC33"/>
    <w:rsid w:val="FFF2FA34"/>
    <w:rsid w:val="FFF36861"/>
    <w:rsid w:val="FFF3CCCE"/>
    <w:rsid w:val="FFF3D74A"/>
    <w:rsid w:val="FFF68E00"/>
    <w:rsid w:val="FFF72DB6"/>
    <w:rsid w:val="FFF73FEA"/>
    <w:rsid w:val="FFF7A70C"/>
    <w:rsid w:val="FFF7AEFB"/>
    <w:rsid w:val="FFFA18A3"/>
    <w:rsid w:val="FFFAB74F"/>
    <w:rsid w:val="FFFB12B4"/>
    <w:rsid w:val="FFFB2E30"/>
    <w:rsid w:val="FFFBA65A"/>
    <w:rsid w:val="FFFBB55B"/>
    <w:rsid w:val="FFFBBD65"/>
    <w:rsid w:val="FFFBDA98"/>
    <w:rsid w:val="FFFCD41D"/>
    <w:rsid w:val="FFFD1368"/>
    <w:rsid w:val="FFFD933C"/>
    <w:rsid w:val="FFFD9736"/>
    <w:rsid w:val="FFFDD9B6"/>
    <w:rsid w:val="FFFE2C26"/>
    <w:rsid w:val="FFFED979"/>
    <w:rsid w:val="FFFEDE87"/>
    <w:rsid w:val="FFFF02AB"/>
    <w:rsid w:val="FFFF1F90"/>
    <w:rsid w:val="FFFF3D9A"/>
    <w:rsid w:val="FFFF66F5"/>
    <w:rsid w:val="FFFF6712"/>
    <w:rsid w:val="FFFF69DD"/>
    <w:rsid w:val="FFFF6F34"/>
    <w:rsid w:val="FFFF84A4"/>
    <w:rsid w:val="FFFF85B0"/>
    <w:rsid w:val="FFFF8DF7"/>
    <w:rsid w:val="FFFFBC77"/>
    <w:rsid w:val="FFFFBEFB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</Words>
  <Characters>2249</Characters>
  <Lines>18</Lines>
  <Paragraphs>5</Paragraphs>
  <TotalTime>46</TotalTime>
  <ScaleCrop>false</ScaleCrop>
  <LinksUpToDate>false</LinksUpToDate>
  <CharactersWithSpaces>2638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2021-08-09T13:21:00Z</dcterms:created>
  <dc:creator>little  德   （小德）</dc:creator>
  <cp:lastModifiedBy>little  德   （小德）</cp:lastModifiedBy>
  <dcterms:modified xsi:type="dcterms:W3CDTF">2021-08-18T14:03:34Z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