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i/>
          <w:iCs/>
        </w:rPr>
      </w:pPr>
      <w:r>
        <w:rPr>
          <w:rFonts w:hint="eastAsia"/>
          <w:i/>
          <w:iCs/>
        </w:rPr>
        <w:t>Day5</w:t>
      </w:r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翻译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可以让学生学会如何和别人合作的教学活动应该被采纳</w:t>
      </w:r>
    </w:p>
    <w:p>
      <w:pPr>
        <w:widowControl w:val="0"/>
        <w:jc w:val="both"/>
      </w:pPr>
      <w:r>
        <w:rPr>
          <w:rFonts w:hint="eastAsia"/>
        </w:rPr>
        <w:t>让学生学会，直接可以翻译成：... from which student can learn</w:t>
      </w:r>
    </w:p>
    <w:p>
      <w:pPr>
        <w:widowControl w:val="0"/>
        <w:jc w:val="both"/>
      </w:pPr>
      <w:r>
        <w:rPr>
          <w:rFonts w:hint="eastAsia"/>
        </w:rPr>
        <w:t xml:space="preserve">词伙：cooperate with others，be adopted 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那些不了解消费者心理的人无法做出成功的市场营销策略</w:t>
      </w:r>
    </w:p>
    <w:p>
      <w:pPr>
        <w:widowControl w:val="0"/>
        <w:jc w:val="both"/>
      </w:pPr>
      <w:r>
        <w:rPr>
          <w:rFonts w:hint="eastAsia"/>
        </w:rPr>
        <w:t>那些...的人，翻译成Those people who....，了解 翻译成understand</w:t>
      </w:r>
    </w:p>
    <w:p>
      <w:pPr>
        <w:widowControl w:val="0"/>
        <w:jc w:val="both"/>
      </w:pPr>
      <w:r>
        <w:rPr>
          <w:rFonts w:hint="eastAsia"/>
        </w:rPr>
        <w:t>词伙：the psychology of consumers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实际利益我翻译成了real income 更好的翻译是practical benefits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有很多并列递进的句子，可以用so that, thereby + doing连接</w:t>
      </w:r>
    </w:p>
    <w:p>
      <w:pPr>
        <w:widowControl w:val="0"/>
        <w:jc w:val="both"/>
      </w:pPr>
      <w:r>
        <w:rPr>
          <w:rFonts w:hint="eastAsia"/>
        </w:rPr>
        <w:t>词伙：克服孤独感 overcome the sense of loneliness, 交流情感 communicate with each other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直到....才，用not....until, 词伙be aware of，大幅度的 considerably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价格都大幅度提升了，要用现在完成时 has considerably increased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网络游戏翻译为：cyber game</w:t>
      </w:r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作文开头段</w:t>
      </w:r>
    </w:p>
    <w:p>
      <w:pPr>
        <w:widowControl w:val="0"/>
        <w:jc w:val="both"/>
        <w:rPr>
          <w:i/>
          <w:iCs/>
          <w:color w:val="C00000"/>
        </w:rPr>
      </w:pPr>
      <w:r>
        <w:rPr>
          <w:i/>
          <w:iCs/>
          <w:color w:val="C00000"/>
        </w:rPr>
        <w:t>09.01.15 /08.10.23</w:t>
      </w:r>
    </w:p>
    <w:p>
      <w:pPr>
        <w:widowControl w:val="0"/>
        <w:jc w:val="both"/>
      </w:pPr>
      <w:r>
        <w:t>Students at schools and universities learn far more from lessons with teachers than</w:t>
      </w:r>
    </w:p>
    <w:p>
      <w:pPr>
        <w:widowControl w:val="0"/>
        <w:jc w:val="both"/>
      </w:pPr>
      <w:r>
        <w:t>from other sources (such as the Intermet and television). To what extent do you agree or</w:t>
      </w:r>
    </w:p>
    <w:p>
      <w:pPr>
        <w:widowControl w:val="0"/>
        <w:jc w:val="both"/>
      </w:pPr>
      <w:r>
        <w:t>disagree?</w:t>
      </w:r>
    </w:p>
    <w:p>
      <w:pPr>
        <w:widowControl w:val="0"/>
        <w:jc w:val="both"/>
      </w:pPr>
      <w:r>
        <w:rPr>
          <w:rFonts w:hint="eastAsia"/>
        </w:rPr>
        <w:t>agree / disagree 观点类作文，无背景，定义课外教育 extracurricular / out-of-class learning</w:t>
      </w:r>
    </w:p>
    <w:p>
      <w:pPr>
        <w:widowControl w:val="0"/>
        <w:jc w:val="both"/>
      </w:pPr>
      <w:r>
        <w:rPr>
          <w:rFonts w:hint="eastAsia"/>
        </w:rPr>
        <w:t xml:space="preserve">The proportion of out-of-class learning is steadily growing possibly because of improvements in technology and needs in career. Although students acquire fundamental knowledge from traditional class, I personally believe that they should be encouraged to obtain extra skills from other sources </w:t>
      </w:r>
      <w:r>
        <w:t xml:space="preserve">such as the </w:t>
      </w:r>
      <w:del w:id="0" w:author="Kendra" w:date="2021-08-11T22:33:00Z">
        <w:r>
          <w:rPr>
            <w:rFonts w:hint="eastAsia"/>
          </w:rPr>
          <w:delText>i</w:delText>
        </w:r>
      </w:del>
      <w:del w:id="1" w:author="Kendra" w:date="2021-08-11T22:33:00Z">
        <w:r>
          <w:rPr/>
          <w:delText>ntermet</w:delText>
        </w:r>
      </w:del>
      <w:ins w:id="2" w:author="Kendra" w:date="2021-08-11T22:33:00Z">
        <w:r>
          <w:rPr>
            <w:rFonts w:hint="eastAsia"/>
          </w:rPr>
          <w:t>i</w:t>
        </w:r>
      </w:ins>
      <w:ins w:id="3" w:author="Kendra" w:date="2021-08-11T22:33:00Z">
        <w:r>
          <w:rPr/>
          <w:t>nternet</w:t>
        </w:r>
      </w:ins>
      <w:r>
        <w:rPr>
          <w:rFonts w:hint="eastAsia"/>
        </w:rPr>
        <w:t>.</w:t>
      </w:r>
    </w:p>
    <w:p>
      <w:pPr>
        <w:widowControl w:val="0"/>
        <w:ind w:firstLine="420"/>
        <w:jc w:val="both"/>
      </w:pPr>
    </w:p>
    <w:p>
      <w:pPr>
        <w:widowControl w:val="0"/>
        <w:jc w:val="both"/>
        <w:rPr>
          <w:i/>
          <w:iCs/>
          <w:color w:val="C00000"/>
        </w:rPr>
      </w:pPr>
      <w:r>
        <w:rPr>
          <w:i/>
          <w:iCs/>
          <w:color w:val="C00000"/>
        </w:rPr>
        <w:t>11.05.19 /07.12.15</w:t>
      </w:r>
    </w:p>
    <w:p>
      <w:pPr>
        <w:widowControl w:val="0"/>
        <w:jc w:val="both"/>
      </w:pPr>
      <w:r>
        <w:t>The government should control the amount of violence in films and on television in order</w:t>
      </w:r>
    </w:p>
    <w:p>
      <w:pPr>
        <w:widowControl w:val="0"/>
        <w:jc w:val="both"/>
      </w:pPr>
      <w:r>
        <w:t>to decrease the violent crimes in society. To what extent do you agree or disagree?</w:t>
      </w:r>
    </w:p>
    <w:p>
      <w:pPr>
        <w:widowControl w:val="0"/>
        <w:jc w:val="both"/>
      </w:pPr>
    </w:p>
    <w:p>
      <w:pPr>
        <w:widowControl w:val="0"/>
        <w:jc w:val="both"/>
      </w:pPr>
      <w:r>
        <w:rPr>
          <w:rFonts w:hint="eastAsia"/>
        </w:rPr>
        <w:t>agree / disagree 观点类作文，无背景，定义媒体中的行为</w:t>
      </w:r>
    </w:p>
    <w:p>
      <w:pPr>
        <w:widowControl w:val="0"/>
        <w:jc w:val="both"/>
        <w:rPr>
          <w:ins w:id="4" w:author="Kendra" w:date="2021-08-11T22:34:00Z"/>
        </w:rPr>
      </w:pPr>
      <w:r>
        <w:rPr>
          <w:rFonts w:hint="eastAsia"/>
        </w:rPr>
        <w:t>Misconducts in media has been imitated proverbially, possibly because audio-visual information can attract people</w:t>
      </w:r>
      <w:r>
        <w:t>’</w:t>
      </w:r>
      <w:r>
        <w:rPr>
          <w:rFonts w:hint="eastAsia"/>
        </w:rPr>
        <w:t xml:space="preserve">s attention and </w:t>
      </w:r>
      <w:r>
        <w:rPr>
          <w:rFonts w:hint="eastAsia"/>
          <w:highlight w:val="yellow"/>
          <w:rPrChange w:id="5" w:author="Kendra" w:date="2021-08-11T22:34:00Z">
            <w:rPr>
              <w:rFonts w:hint="eastAsia"/>
            </w:rPr>
          </w:rPrChange>
        </w:rPr>
        <w:t>engage their</w:t>
      </w:r>
      <w:bookmarkStart w:id="0" w:name="_GoBack"/>
      <w:bookmarkEnd w:id="0"/>
      <w:r>
        <w:rPr>
          <w:rFonts w:hint="eastAsia"/>
          <w:highlight w:val="yellow"/>
          <w:rPrChange w:id="5" w:author="Kendra" w:date="2021-08-11T22:34:00Z">
            <w:rPr>
              <w:rFonts w:hint="eastAsia"/>
            </w:rPr>
          </w:rPrChange>
        </w:rPr>
        <w:t xml:space="preserve"> interest</w:t>
      </w:r>
      <w:r>
        <w:rPr>
          <w:rFonts w:hint="eastAsia"/>
        </w:rPr>
        <w:t xml:space="preserve">. </w:t>
      </w:r>
      <w:ins w:id="6" w:author="Kendra" w:date="2021-08-11T22:34:00Z">
        <w:r>
          <w:rPr>
            <w:rFonts w:hint="eastAsia"/>
          </w:rPr>
          <w:t xml:space="preserve"> 这个词有点奇怪</w:t>
        </w:r>
      </w:ins>
      <w:r>
        <w:rPr>
          <w:rFonts w:hint="eastAsia"/>
        </w:rPr>
        <w:t>Although films and TV programmes has entertainment value, I personaly believe that their violent images mislead the audience.</w:t>
      </w:r>
    </w:p>
    <w:p>
      <w:pPr>
        <w:widowControl w:val="0"/>
        <w:jc w:val="both"/>
        <w:rPr>
          <w:ins w:id="7" w:author="Kendra" w:date="2021-08-11T22:34:00Z"/>
        </w:rPr>
      </w:pPr>
    </w:p>
    <w:p>
      <w:pPr>
        <w:widowControl w:val="0"/>
        <w:jc w:val="both"/>
        <w:rPr>
          <w:ins w:id="8" w:author="Kendra" w:date="2021-08-11T22:34:00Z"/>
        </w:rPr>
      </w:pPr>
      <w:ins w:id="9" w:author="Kendra" w:date="2021-08-11T22:34:00Z">
        <w:r>
          <w:rPr>
            <w:rFonts w:hint="eastAsia"/>
          </w:rPr>
          <w:t>注意审题，这个题目问的是政府控制媒体暴力能不能达到减少暴力犯罪</w:t>
        </w:r>
      </w:ins>
    </w:p>
    <w:p>
      <w:pPr>
        <w:widowControl w:val="0"/>
        <w:jc w:val="both"/>
        <w:rPr>
          <w:rFonts w:hint="eastAsia"/>
        </w:rPr>
      </w:pPr>
      <w:ins w:id="10" w:author="Kendra" w:date="2021-08-11T22:34:00Z">
        <w:r>
          <w:rPr>
            <w:rFonts w:hint="eastAsia"/>
          </w:rPr>
          <w:t>你的</w:t>
        </w:r>
      </w:ins>
      <w:ins w:id="11" w:author="Kendra" w:date="2021-08-11T22:35:00Z">
        <w:r>
          <w:rPr>
            <w:rFonts w:hint="eastAsia"/>
          </w:rPr>
          <w:t>观点应该是，尽管·····能减少····， 我个人觉得暴力犯罪还 跟其他的因素相关</w:t>
        </w:r>
      </w:ins>
    </w:p>
    <w:p>
      <w:pPr>
        <w:widowControl w:val="0"/>
        <w:jc w:val="both"/>
      </w:pPr>
    </w:p>
    <w:p>
      <w:pPr>
        <w:widowControl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67DEA7DF"/>
    <w:multiLevelType w:val="singleLevel"/>
    <w:tmpl w:val="67DEA7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trackRevisions w:val="true"/>
  <w:documentProtection w:enforcement="0"/>
  <w:defaultTabStop w:val="420"/>
  <w:drawingGridVerticalSpacing w:val="156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2E21C2"/>
    <w:rsid w:val="0038696F"/>
    <w:rsid w:val="00B11F44"/>
    <w:rsid w:val="09AF221F"/>
    <w:rsid w:val="0E75FBBB"/>
    <w:rsid w:val="0EFF11B3"/>
    <w:rsid w:val="0FDF5983"/>
    <w:rsid w:val="0FF7AB79"/>
    <w:rsid w:val="0FFDA225"/>
    <w:rsid w:val="15279BFA"/>
    <w:rsid w:val="15FC682F"/>
    <w:rsid w:val="169D905E"/>
    <w:rsid w:val="17544798"/>
    <w:rsid w:val="1A5F0620"/>
    <w:rsid w:val="1BE7C849"/>
    <w:rsid w:val="1BEF1381"/>
    <w:rsid w:val="1D71CA00"/>
    <w:rsid w:val="1D9F7E3D"/>
    <w:rsid w:val="1DBB5979"/>
    <w:rsid w:val="1EDE62CF"/>
    <w:rsid w:val="1F6F501B"/>
    <w:rsid w:val="1F7BB191"/>
    <w:rsid w:val="1F7EDB50"/>
    <w:rsid w:val="1FFBA808"/>
    <w:rsid w:val="1FFF52C4"/>
    <w:rsid w:val="1FFF97BE"/>
    <w:rsid w:val="23BEAC3E"/>
    <w:rsid w:val="23FFC61A"/>
    <w:rsid w:val="25BA16A1"/>
    <w:rsid w:val="29EDB33E"/>
    <w:rsid w:val="2B3BC6EB"/>
    <w:rsid w:val="2D6D3615"/>
    <w:rsid w:val="2DDE1266"/>
    <w:rsid w:val="2E4F14CE"/>
    <w:rsid w:val="2E6C5993"/>
    <w:rsid w:val="2EEF84DD"/>
    <w:rsid w:val="2EF723C1"/>
    <w:rsid w:val="2EFA8053"/>
    <w:rsid w:val="2FB14D92"/>
    <w:rsid w:val="2FB79B73"/>
    <w:rsid w:val="2FBF5400"/>
    <w:rsid w:val="2FBF7BCB"/>
    <w:rsid w:val="2FFF1093"/>
    <w:rsid w:val="337F393E"/>
    <w:rsid w:val="33EF2D16"/>
    <w:rsid w:val="33FA2D1F"/>
    <w:rsid w:val="35BFDD24"/>
    <w:rsid w:val="35F86957"/>
    <w:rsid w:val="36962586"/>
    <w:rsid w:val="377B1034"/>
    <w:rsid w:val="37CFB7EB"/>
    <w:rsid w:val="37D119FA"/>
    <w:rsid w:val="37DD544A"/>
    <w:rsid w:val="37DDE1D2"/>
    <w:rsid w:val="37F74E60"/>
    <w:rsid w:val="37FE807A"/>
    <w:rsid w:val="37FEA285"/>
    <w:rsid w:val="38D39404"/>
    <w:rsid w:val="38DF7CCC"/>
    <w:rsid w:val="397FB8B5"/>
    <w:rsid w:val="39BD6B29"/>
    <w:rsid w:val="39FF2835"/>
    <w:rsid w:val="3A6F7FDC"/>
    <w:rsid w:val="3AD64DFA"/>
    <w:rsid w:val="3AFEFF75"/>
    <w:rsid w:val="3B76EE78"/>
    <w:rsid w:val="3BC31621"/>
    <w:rsid w:val="3BD2E689"/>
    <w:rsid w:val="3BDF1A52"/>
    <w:rsid w:val="3BE682DC"/>
    <w:rsid w:val="3CFEDDB2"/>
    <w:rsid w:val="3D3F0805"/>
    <w:rsid w:val="3D568EA6"/>
    <w:rsid w:val="3D6B9DD3"/>
    <w:rsid w:val="3D9F23D0"/>
    <w:rsid w:val="3DDE2AD9"/>
    <w:rsid w:val="3DFBE776"/>
    <w:rsid w:val="3DFF3D77"/>
    <w:rsid w:val="3E3B01EA"/>
    <w:rsid w:val="3EBFEBA9"/>
    <w:rsid w:val="3EEEDCDC"/>
    <w:rsid w:val="3EEF7648"/>
    <w:rsid w:val="3EFD04B7"/>
    <w:rsid w:val="3EFF74B2"/>
    <w:rsid w:val="3EFFEDAF"/>
    <w:rsid w:val="3F268B21"/>
    <w:rsid w:val="3F5F36BF"/>
    <w:rsid w:val="3F77B787"/>
    <w:rsid w:val="3F7F4F22"/>
    <w:rsid w:val="3F9D9356"/>
    <w:rsid w:val="3F9FC9AA"/>
    <w:rsid w:val="3FAE93DA"/>
    <w:rsid w:val="3FB9CB40"/>
    <w:rsid w:val="3FBEEE26"/>
    <w:rsid w:val="3FCB290D"/>
    <w:rsid w:val="3FCE1A4D"/>
    <w:rsid w:val="3FCFB7C3"/>
    <w:rsid w:val="3FD62120"/>
    <w:rsid w:val="3FEB4046"/>
    <w:rsid w:val="3FF3284B"/>
    <w:rsid w:val="3FFD6053"/>
    <w:rsid w:val="3FFDD14F"/>
    <w:rsid w:val="3FFF1965"/>
    <w:rsid w:val="3FFF531D"/>
    <w:rsid w:val="3FFFBF7D"/>
    <w:rsid w:val="3FFFD94B"/>
    <w:rsid w:val="3FFFF9F8"/>
    <w:rsid w:val="43E6D736"/>
    <w:rsid w:val="43F13E86"/>
    <w:rsid w:val="45FFF95A"/>
    <w:rsid w:val="478FDA7A"/>
    <w:rsid w:val="47FF2DD1"/>
    <w:rsid w:val="4A4BA00B"/>
    <w:rsid w:val="4ADFA8ED"/>
    <w:rsid w:val="4B5F6C36"/>
    <w:rsid w:val="4CB20C89"/>
    <w:rsid w:val="4CCF648E"/>
    <w:rsid w:val="4CD715DA"/>
    <w:rsid w:val="4DE75B64"/>
    <w:rsid w:val="4DF218D4"/>
    <w:rsid w:val="4DFFB773"/>
    <w:rsid w:val="4E125195"/>
    <w:rsid w:val="4E93D527"/>
    <w:rsid w:val="4EB4C242"/>
    <w:rsid w:val="4EFB14A0"/>
    <w:rsid w:val="4F7FACB1"/>
    <w:rsid w:val="4FCB0534"/>
    <w:rsid w:val="4FDF9743"/>
    <w:rsid w:val="4FE785E1"/>
    <w:rsid w:val="4FEA858F"/>
    <w:rsid w:val="4FED3CE6"/>
    <w:rsid w:val="4FF749E2"/>
    <w:rsid w:val="517ED764"/>
    <w:rsid w:val="53E3E185"/>
    <w:rsid w:val="53F97935"/>
    <w:rsid w:val="555B86D1"/>
    <w:rsid w:val="55DF9515"/>
    <w:rsid w:val="571F3CEE"/>
    <w:rsid w:val="57FA8B19"/>
    <w:rsid w:val="57FB275B"/>
    <w:rsid w:val="5886E04A"/>
    <w:rsid w:val="58B61178"/>
    <w:rsid w:val="58E9C06E"/>
    <w:rsid w:val="58FC3B36"/>
    <w:rsid w:val="59AF2C46"/>
    <w:rsid w:val="59FBED74"/>
    <w:rsid w:val="5AB320E9"/>
    <w:rsid w:val="5B6BCD44"/>
    <w:rsid w:val="5B7620D3"/>
    <w:rsid w:val="5B8F3CDB"/>
    <w:rsid w:val="5BA90F4D"/>
    <w:rsid w:val="5CFD6077"/>
    <w:rsid w:val="5D322DD6"/>
    <w:rsid w:val="5DDF4A59"/>
    <w:rsid w:val="5DE778B9"/>
    <w:rsid w:val="5DF77C58"/>
    <w:rsid w:val="5DFBF8E4"/>
    <w:rsid w:val="5DFD269E"/>
    <w:rsid w:val="5DFDC91E"/>
    <w:rsid w:val="5E4FDD9E"/>
    <w:rsid w:val="5E7B53A5"/>
    <w:rsid w:val="5EBF2DD1"/>
    <w:rsid w:val="5ECB6F48"/>
    <w:rsid w:val="5EDF399C"/>
    <w:rsid w:val="5EFA7CCD"/>
    <w:rsid w:val="5EFF9B19"/>
    <w:rsid w:val="5F4DCAC9"/>
    <w:rsid w:val="5F6E8691"/>
    <w:rsid w:val="5F6F226D"/>
    <w:rsid w:val="5F9DE97C"/>
    <w:rsid w:val="5F9F0E64"/>
    <w:rsid w:val="5FAE4ACE"/>
    <w:rsid w:val="5FB27A77"/>
    <w:rsid w:val="5FBFDE79"/>
    <w:rsid w:val="5FC7703E"/>
    <w:rsid w:val="5FD76C17"/>
    <w:rsid w:val="5FDFF3E5"/>
    <w:rsid w:val="5FE600DA"/>
    <w:rsid w:val="5FF747BE"/>
    <w:rsid w:val="5FF7A9D4"/>
    <w:rsid w:val="5FFB3CE0"/>
    <w:rsid w:val="5FFE356A"/>
    <w:rsid w:val="5FFF03DA"/>
    <w:rsid w:val="5FFFD9B4"/>
    <w:rsid w:val="63435DD9"/>
    <w:rsid w:val="634ED682"/>
    <w:rsid w:val="63DF2332"/>
    <w:rsid w:val="63F5352F"/>
    <w:rsid w:val="66DEB5F7"/>
    <w:rsid w:val="66F7FEE4"/>
    <w:rsid w:val="673D7B55"/>
    <w:rsid w:val="67774581"/>
    <w:rsid w:val="67939A7C"/>
    <w:rsid w:val="67B734EF"/>
    <w:rsid w:val="67BF7028"/>
    <w:rsid w:val="67CF18C5"/>
    <w:rsid w:val="67DE7222"/>
    <w:rsid w:val="67DF57ED"/>
    <w:rsid w:val="67E82985"/>
    <w:rsid w:val="67E90318"/>
    <w:rsid w:val="67ECB431"/>
    <w:rsid w:val="6965225C"/>
    <w:rsid w:val="697F4E53"/>
    <w:rsid w:val="6A556447"/>
    <w:rsid w:val="6AF201BD"/>
    <w:rsid w:val="6AFAFEAC"/>
    <w:rsid w:val="6B2E284A"/>
    <w:rsid w:val="6B3FD0C2"/>
    <w:rsid w:val="6B5F395C"/>
    <w:rsid w:val="6BB764CE"/>
    <w:rsid w:val="6BB9DB74"/>
    <w:rsid w:val="6BD32740"/>
    <w:rsid w:val="6BE9B7AE"/>
    <w:rsid w:val="6BEDD801"/>
    <w:rsid w:val="6BEE7775"/>
    <w:rsid w:val="6BFE6409"/>
    <w:rsid w:val="6BFFB8F9"/>
    <w:rsid w:val="6DDD053D"/>
    <w:rsid w:val="6DDEE117"/>
    <w:rsid w:val="6DF746CD"/>
    <w:rsid w:val="6DFCC8A9"/>
    <w:rsid w:val="6DFF3B02"/>
    <w:rsid w:val="6E45A8BD"/>
    <w:rsid w:val="6E650347"/>
    <w:rsid w:val="6E7AF307"/>
    <w:rsid w:val="6EB71507"/>
    <w:rsid w:val="6EBF676E"/>
    <w:rsid w:val="6EF6359E"/>
    <w:rsid w:val="6EF79A03"/>
    <w:rsid w:val="6EF7AC9F"/>
    <w:rsid w:val="6EFFC0F0"/>
    <w:rsid w:val="6F650268"/>
    <w:rsid w:val="6F8F127B"/>
    <w:rsid w:val="6F9CD429"/>
    <w:rsid w:val="6F9FDEB1"/>
    <w:rsid w:val="6FB790DA"/>
    <w:rsid w:val="6FBD7890"/>
    <w:rsid w:val="6FBE39A1"/>
    <w:rsid w:val="6FF60CA3"/>
    <w:rsid w:val="6FF7D293"/>
    <w:rsid w:val="6FF91A6A"/>
    <w:rsid w:val="6FF9C128"/>
    <w:rsid w:val="6FFB09F9"/>
    <w:rsid w:val="6FFB4411"/>
    <w:rsid w:val="6FFBFF62"/>
    <w:rsid w:val="6FFFAE2E"/>
    <w:rsid w:val="6FFFDD50"/>
    <w:rsid w:val="71B77300"/>
    <w:rsid w:val="71F6178A"/>
    <w:rsid w:val="71FF29CA"/>
    <w:rsid w:val="71FF8B9A"/>
    <w:rsid w:val="724E88B1"/>
    <w:rsid w:val="7266642E"/>
    <w:rsid w:val="7275A4B4"/>
    <w:rsid w:val="72BA8036"/>
    <w:rsid w:val="735F5505"/>
    <w:rsid w:val="737DA5C3"/>
    <w:rsid w:val="73D7ACF5"/>
    <w:rsid w:val="73DF007C"/>
    <w:rsid w:val="73FCD815"/>
    <w:rsid w:val="753F3899"/>
    <w:rsid w:val="757BDB69"/>
    <w:rsid w:val="75BFE57B"/>
    <w:rsid w:val="75CBA915"/>
    <w:rsid w:val="75FB34A5"/>
    <w:rsid w:val="75FFD3DB"/>
    <w:rsid w:val="761E385B"/>
    <w:rsid w:val="765FF2C8"/>
    <w:rsid w:val="767A76E4"/>
    <w:rsid w:val="767ECCFB"/>
    <w:rsid w:val="76BC4008"/>
    <w:rsid w:val="76C7639A"/>
    <w:rsid w:val="76D725B6"/>
    <w:rsid w:val="76DF82B8"/>
    <w:rsid w:val="76EF723D"/>
    <w:rsid w:val="76FEAD61"/>
    <w:rsid w:val="771EA253"/>
    <w:rsid w:val="777B6B5B"/>
    <w:rsid w:val="777DC8ED"/>
    <w:rsid w:val="777F2B4A"/>
    <w:rsid w:val="779B059D"/>
    <w:rsid w:val="779F8D10"/>
    <w:rsid w:val="77AFF72A"/>
    <w:rsid w:val="77B9718F"/>
    <w:rsid w:val="77B9BF08"/>
    <w:rsid w:val="77D2353F"/>
    <w:rsid w:val="77DE42E9"/>
    <w:rsid w:val="77DF1196"/>
    <w:rsid w:val="77DF4F2E"/>
    <w:rsid w:val="77E7E4E1"/>
    <w:rsid w:val="77EF22D1"/>
    <w:rsid w:val="77EF8C15"/>
    <w:rsid w:val="77EFDC1D"/>
    <w:rsid w:val="77F19D59"/>
    <w:rsid w:val="77F89F70"/>
    <w:rsid w:val="77FB2982"/>
    <w:rsid w:val="77FD9348"/>
    <w:rsid w:val="77FE30B5"/>
    <w:rsid w:val="77FFA947"/>
    <w:rsid w:val="797F183A"/>
    <w:rsid w:val="7A5F0FAB"/>
    <w:rsid w:val="7A7ED4F9"/>
    <w:rsid w:val="7AD73294"/>
    <w:rsid w:val="7AFB4212"/>
    <w:rsid w:val="7B0796B7"/>
    <w:rsid w:val="7B69F3A4"/>
    <w:rsid w:val="7B736A8C"/>
    <w:rsid w:val="7B7B06B9"/>
    <w:rsid w:val="7B9F24AA"/>
    <w:rsid w:val="7BBB3777"/>
    <w:rsid w:val="7BBD93E8"/>
    <w:rsid w:val="7BBFE80C"/>
    <w:rsid w:val="7BCFB974"/>
    <w:rsid w:val="7BD7B40D"/>
    <w:rsid w:val="7BEDF0FE"/>
    <w:rsid w:val="7BFCFFC6"/>
    <w:rsid w:val="7BFE4A21"/>
    <w:rsid w:val="7BFF1FDF"/>
    <w:rsid w:val="7BFF3C94"/>
    <w:rsid w:val="7BFF80AC"/>
    <w:rsid w:val="7C1E4417"/>
    <w:rsid w:val="7C997053"/>
    <w:rsid w:val="7CBC91DD"/>
    <w:rsid w:val="7CC993CA"/>
    <w:rsid w:val="7CEEFECF"/>
    <w:rsid w:val="7CF70649"/>
    <w:rsid w:val="7CFFC154"/>
    <w:rsid w:val="7D378797"/>
    <w:rsid w:val="7D37FCF4"/>
    <w:rsid w:val="7D574322"/>
    <w:rsid w:val="7D5F50AD"/>
    <w:rsid w:val="7D77C372"/>
    <w:rsid w:val="7D7EEDE2"/>
    <w:rsid w:val="7D7F1E2C"/>
    <w:rsid w:val="7DB56E00"/>
    <w:rsid w:val="7DBFFCA8"/>
    <w:rsid w:val="7DCDDC17"/>
    <w:rsid w:val="7DD9E73D"/>
    <w:rsid w:val="7DE8ADD4"/>
    <w:rsid w:val="7DF73D4A"/>
    <w:rsid w:val="7DF75785"/>
    <w:rsid w:val="7DF7EF50"/>
    <w:rsid w:val="7DFBFF35"/>
    <w:rsid w:val="7DFE8E89"/>
    <w:rsid w:val="7DFF8881"/>
    <w:rsid w:val="7DFFB456"/>
    <w:rsid w:val="7DFFC7FB"/>
    <w:rsid w:val="7DFFE79A"/>
    <w:rsid w:val="7E59A333"/>
    <w:rsid w:val="7E7FDECB"/>
    <w:rsid w:val="7EA7871B"/>
    <w:rsid w:val="7EB7B9E9"/>
    <w:rsid w:val="7EDFD28C"/>
    <w:rsid w:val="7EEDBDC1"/>
    <w:rsid w:val="7EFB9DE1"/>
    <w:rsid w:val="7EFED9E3"/>
    <w:rsid w:val="7EFF92F1"/>
    <w:rsid w:val="7EFFE0AC"/>
    <w:rsid w:val="7F0A945E"/>
    <w:rsid w:val="7F275027"/>
    <w:rsid w:val="7F37AE22"/>
    <w:rsid w:val="7F393027"/>
    <w:rsid w:val="7F39BCB4"/>
    <w:rsid w:val="7F4DA852"/>
    <w:rsid w:val="7F4F1ABA"/>
    <w:rsid w:val="7F5BE6E8"/>
    <w:rsid w:val="7F6381A4"/>
    <w:rsid w:val="7F6413ED"/>
    <w:rsid w:val="7F65A91F"/>
    <w:rsid w:val="7F6D489A"/>
    <w:rsid w:val="7F6F1FB0"/>
    <w:rsid w:val="7F6FC6C4"/>
    <w:rsid w:val="7F779975"/>
    <w:rsid w:val="7F7B013C"/>
    <w:rsid w:val="7F7BE05E"/>
    <w:rsid w:val="7F7C64A7"/>
    <w:rsid w:val="7F7D58EC"/>
    <w:rsid w:val="7F7D5902"/>
    <w:rsid w:val="7F7EE026"/>
    <w:rsid w:val="7F7F213E"/>
    <w:rsid w:val="7F7F703A"/>
    <w:rsid w:val="7F7F84E3"/>
    <w:rsid w:val="7F7FA4E0"/>
    <w:rsid w:val="7F858701"/>
    <w:rsid w:val="7FB3A66A"/>
    <w:rsid w:val="7FBA9B1B"/>
    <w:rsid w:val="7FBD6769"/>
    <w:rsid w:val="7FBE808D"/>
    <w:rsid w:val="7FBEFBEB"/>
    <w:rsid w:val="7FBF940A"/>
    <w:rsid w:val="7FCFE7F1"/>
    <w:rsid w:val="7FD50468"/>
    <w:rsid w:val="7FD770EF"/>
    <w:rsid w:val="7FD7E104"/>
    <w:rsid w:val="7FDBA7E4"/>
    <w:rsid w:val="7FDD684C"/>
    <w:rsid w:val="7FDF9337"/>
    <w:rsid w:val="7FDFB8DA"/>
    <w:rsid w:val="7FE3E4AC"/>
    <w:rsid w:val="7FE7BA0D"/>
    <w:rsid w:val="7FE7D1EC"/>
    <w:rsid w:val="7FED3D8A"/>
    <w:rsid w:val="7FF375CA"/>
    <w:rsid w:val="7FF65976"/>
    <w:rsid w:val="7FF71704"/>
    <w:rsid w:val="7FF75968"/>
    <w:rsid w:val="7FFA70E7"/>
    <w:rsid w:val="7FFA8E49"/>
    <w:rsid w:val="7FFB2C38"/>
    <w:rsid w:val="7FFB8B22"/>
    <w:rsid w:val="7FFB99F8"/>
    <w:rsid w:val="7FFBF2CD"/>
    <w:rsid w:val="7FFBFF22"/>
    <w:rsid w:val="7FFD29D4"/>
    <w:rsid w:val="7FFD82D8"/>
    <w:rsid w:val="7FFDBDD1"/>
    <w:rsid w:val="7FFE20E0"/>
    <w:rsid w:val="7FFF3E11"/>
    <w:rsid w:val="7FFF52F7"/>
    <w:rsid w:val="7FFF83E8"/>
    <w:rsid w:val="7FFF91EC"/>
    <w:rsid w:val="86E98DA6"/>
    <w:rsid w:val="86FCAD13"/>
    <w:rsid w:val="87AFED14"/>
    <w:rsid w:val="8B7728D9"/>
    <w:rsid w:val="8D9FCEA8"/>
    <w:rsid w:val="8DFB12FC"/>
    <w:rsid w:val="8E9DD563"/>
    <w:rsid w:val="8ECF6FDA"/>
    <w:rsid w:val="8FDF5AEB"/>
    <w:rsid w:val="963F91F5"/>
    <w:rsid w:val="977F8BD3"/>
    <w:rsid w:val="97BE5D78"/>
    <w:rsid w:val="97FDB2A4"/>
    <w:rsid w:val="97FFB4FE"/>
    <w:rsid w:val="9BCD9B73"/>
    <w:rsid w:val="9BE5963E"/>
    <w:rsid w:val="9BFBC7B5"/>
    <w:rsid w:val="9D4B5CFF"/>
    <w:rsid w:val="9DAF159C"/>
    <w:rsid w:val="9DF76E5F"/>
    <w:rsid w:val="9EEAC9D3"/>
    <w:rsid w:val="9EF9CE58"/>
    <w:rsid w:val="9F7FB3C6"/>
    <w:rsid w:val="9FB598F7"/>
    <w:rsid w:val="9FBE1183"/>
    <w:rsid w:val="9FC9F0E0"/>
    <w:rsid w:val="9FF948C2"/>
    <w:rsid w:val="9FFBFC63"/>
    <w:rsid w:val="A673B6C9"/>
    <w:rsid w:val="A7BFFA0D"/>
    <w:rsid w:val="A7FF22A6"/>
    <w:rsid w:val="AA635E9F"/>
    <w:rsid w:val="AB630ACF"/>
    <w:rsid w:val="AB963A46"/>
    <w:rsid w:val="AD762D75"/>
    <w:rsid w:val="AE7F3D8A"/>
    <w:rsid w:val="AEBA2234"/>
    <w:rsid w:val="AEF64B86"/>
    <w:rsid w:val="AF3FC609"/>
    <w:rsid w:val="AF67CACC"/>
    <w:rsid w:val="AFEF2BF6"/>
    <w:rsid w:val="AFFA73E0"/>
    <w:rsid w:val="AFFB68CD"/>
    <w:rsid w:val="AFFD2663"/>
    <w:rsid w:val="B18D7F30"/>
    <w:rsid w:val="B31E356C"/>
    <w:rsid w:val="B37EE1BB"/>
    <w:rsid w:val="B3FB2297"/>
    <w:rsid w:val="B46837FC"/>
    <w:rsid w:val="B56F49EE"/>
    <w:rsid w:val="B5DF7798"/>
    <w:rsid w:val="B6943C2E"/>
    <w:rsid w:val="B6BFF047"/>
    <w:rsid w:val="B6DF02F1"/>
    <w:rsid w:val="B6EF1AC3"/>
    <w:rsid w:val="B75F63E8"/>
    <w:rsid w:val="B7767589"/>
    <w:rsid w:val="B77D534A"/>
    <w:rsid w:val="B79F021A"/>
    <w:rsid w:val="B7CB4508"/>
    <w:rsid w:val="B7EF07E0"/>
    <w:rsid w:val="B8FB25E0"/>
    <w:rsid w:val="B9DF217A"/>
    <w:rsid w:val="B9EF1062"/>
    <w:rsid w:val="BA7B23C6"/>
    <w:rsid w:val="BABDAA87"/>
    <w:rsid w:val="BB6E53AB"/>
    <w:rsid w:val="BB7DB22F"/>
    <w:rsid w:val="BB7DE3C0"/>
    <w:rsid w:val="BB9EC574"/>
    <w:rsid w:val="BBB555E1"/>
    <w:rsid w:val="BBC93E92"/>
    <w:rsid w:val="BBF7D615"/>
    <w:rsid w:val="BBF91200"/>
    <w:rsid w:val="BCBEFE4F"/>
    <w:rsid w:val="BCCEEDCB"/>
    <w:rsid w:val="BCDB3AC6"/>
    <w:rsid w:val="BCF6FFCF"/>
    <w:rsid w:val="BD233A42"/>
    <w:rsid w:val="BD753E70"/>
    <w:rsid w:val="BDDB7328"/>
    <w:rsid w:val="BDDFC903"/>
    <w:rsid w:val="BDEB54E3"/>
    <w:rsid w:val="BDEF37D7"/>
    <w:rsid w:val="BDF324BD"/>
    <w:rsid w:val="BDF89269"/>
    <w:rsid w:val="BE3F131F"/>
    <w:rsid w:val="BE67A851"/>
    <w:rsid w:val="BEBF7830"/>
    <w:rsid w:val="BEE7DF9F"/>
    <w:rsid w:val="BEEBF19F"/>
    <w:rsid w:val="BEFBC5C7"/>
    <w:rsid w:val="BEFD1F20"/>
    <w:rsid w:val="BF377333"/>
    <w:rsid w:val="BF5DEBCF"/>
    <w:rsid w:val="BF5DEC66"/>
    <w:rsid w:val="BF671DE3"/>
    <w:rsid w:val="BF7B02C3"/>
    <w:rsid w:val="BF9FA5E7"/>
    <w:rsid w:val="BFB5438D"/>
    <w:rsid w:val="BFB72007"/>
    <w:rsid w:val="BFBAB849"/>
    <w:rsid w:val="BFBF4E65"/>
    <w:rsid w:val="BFBF9DC0"/>
    <w:rsid w:val="BFD81FD5"/>
    <w:rsid w:val="BFDE0F11"/>
    <w:rsid w:val="BFE3BE5E"/>
    <w:rsid w:val="BFE93947"/>
    <w:rsid w:val="BFEB8DA5"/>
    <w:rsid w:val="BFEF5BB8"/>
    <w:rsid w:val="BFF784E9"/>
    <w:rsid w:val="BFF79F92"/>
    <w:rsid w:val="BFFB2891"/>
    <w:rsid w:val="BFFD0004"/>
    <w:rsid w:val="C5BD651C"/>
    <w:rsid w:val="C5D561A6"/>
    <w:rsid w:val="C76F086A"/>
    <w:rsid w:val="C775C732"/>
    <w:rsid w:val="C7BE7583"/>
    <w:rsid w:val="C7FBD073"/>
    <w:rsid w:val="CADEBE31"/>
    <w:rsid w:val="CAF7E56D"/>
    <w:rsid w:val="CBB7D540"/>
    <w:rsid w:val="CBD9538C"/>
    <w:rsid w:val="CBF7287C"/>
    <w:rsid w:val="CD7B6121"/>
    <w:rsid w:val="CDFEB01C"/>
    <w:rsid w:val="CEAD7842"/>
    <w:rsid w:val="CEAF371D"/>
    <w:rsid w:val="CEBE7475"/>
    <w:rsid w:val="CEDF7E46"/>
    <w:rsid w:val="CF727A72"/>
    <w:rsid w:val="CF73F71B"/>
    <w:rsid w:val="CFB7807F"/>
    <w:rsid w:val="CFFF0435"/>
    <w:rsid w:val="CFFFFD8A"/>
    <w:rsid w:val="D0B73AAE"/>
    <w:rsid w:val="D2DF638F"/>
    <w:rsid w:val="D3DDBEAB"/>
    <w:rsid w:val="D3FF2F39"/>
    <w:rsid w:val="D5DE5225"/>
    <w:rsid w:val="D5ED2C50"/>
    <w:rsid w:val="D5FE9B94"/>
    <w:rsid w:val="D5FFDFA6"/>
    <w:rsid w:val="D6DFDD97"/>
    <w:rsid w:val="D6F622BE"/>
    <w:rsid w:val="D6FB6119"/>
    <w:rsid w:val="D7433DE2"/>
    <w:rsid w:val="D77E35F9"/>
    <w:rsid w:val="D77F3632"/>
    <w:rsid w:val="D77FC1E1"/>
    <w:rsid w:val="D79FA1CF"/>
    <w:rsid w:val="D7C3B616"/>
    <w:rsid w:val="D7D92D5A"/>
    <w:rsid w:val="D8EFEF9F"/>
    <w:rsid w:val="D9733264"/>
    <w:rsid w:val="D9DFC7A0"/>
    <w:rsid w:val="D9E04D0F"/>
    <w:rsid w:val="DA6D5C42"/>
    <w:rsid w:val="DB072402"/>
    <w:rsid w:val="DB7F2DAD"/>
    <w:rsid w:val="DB9EB4ED"/>
    <w:rsid w:val="DBBF7ACD"/>
    <w:rsid w:val="DBF662B4"/>
    <w:rsid w:val="DBFCC2C4"/>
    <w:rsid w:val="DBFF20A0"/>
    <w:rsid w:val="DBFF9DCB"/>
    <w:rsid w:val="DCBE4579"/>
    <w:rsid w:val="DCF6AC81"/>
    <w:rsid w:val="DDDFBB09"/>
    <w:rsid w:val="DDF9DDC5"/>
    <w:rsid w:val="DDFCE56C"/>
    <w:rsid w:val="DDFE5607"/>
    <w:rsid w:val="DE6D1191"/>
    <w:rsid w:val="DEF66DEB"/>
    <w:rsid w:val="DEF7F387"/>
    <w:rsid w:val="DEFAA614"/>
    <w:rsid w:val="DEFD59A8"/>
    <w:rsid w:val="DEFE739C"/>
    <w:rsid w:val="DEFF8B5D"/>
    <w:rsid w:val="DF1F9FAC"/>
    <w:rsid w:val="DF3B2731"/>
    <w:rsid w:val="DF3FD0BB"/>
    <w:rsid w:val="DF6F8BE5"/>
    <w:rsid w:val="DFF342B8"/>
    <w:rsid w:val="DFF583B5"/>
    <w:rsid w:val="DFFB9D35"/>
    <w:rsid w:val="DFFC6524"/>
    <w:rsid w:val="DFFD2E4C"/>
    <w:rsid w:val="DFFE0398"/>
    <w:rsid w:val="DFFE5A17"/>
    <w:rsid w:val="DFFF44C7"/>
    <w:rsid w:val="DFFFB4D2"/>
    <w:rsid w:val="E05F7CA7"/>
    <w:rsid w:val="E0F70F73"/>
    <w:rsid w:val="E17B846C"/>
    <w:rsid w:val="E2A5AC9E"/>
    <w:rsid w:val="E3BDC2C3"/>
    <w:rsid w:val="E46F464F"/>
    <w:rsid w:val="E47F3972"/>
    <w:rsid w:val="E5BE2ED3"/>
    <w:rsid w:val="E5F9D245"/>
    <w:rsid w:val="E7773F0C"/>
    <w:rsid w:val="E7BF9C7E"/>
    <w:rsid w:val="E7DB1701"/>
    <w:rsid w:val="E7DDE766"/>
    <w:rsid w:val="E7EF6DCB"/>
    <w:rsid w:val="E7F72F06"/>
    <w:rsid w:val="E7FFB046"/>
    <w:rsid w:val="E8A52DED"/>
    <w:rsid w:val="E8BFB45A"/>
    <w:rsid w:val="E8FB5F48"/>
    <w:rsid w:val="EB3FF4D6"/>
    <w:rsid w:val="EB760B92"/>
    <w:rsid w:val="EB7BACB1"/>
    <w:rsid w:val="EB7BFC54"/>
    <w:rsid w:val="EBAD336D"/>
    <w:rsid w:val="EBB306C7"/>
    <w:rsid w:val="EBB3DA95"/>
    <w:rsid w:val="EBF317D2"/>
    <w:rsid w:val="EBF56777"/>
    <w:rsid w:val="EBFBC1A8"/>
    <w:rsid w:val="EC6F27FE"/>
    <w:rsid w:val="ED975CC4"/>
    <w:rsid w:val="EDA31A6F"/>
    <w:rsid w:val="EDBE894E"/>
    <w:rsid w:val="EDBF419D"/>
    <w:rsid w:val="EDC2F8E5"/>
    <w:rsid w:val="EDDD6CE3"/>
    <w:rsid w:val="EDE60C20"/>
    <w:rsid w:val="EDFEFFDF"/>
    <w:rsid w:val="EE775385"/>
    <w:rsid w:val="EEB68343"/>
    <w:rsid w:val="EEDD1DAD"/>
    <w:rsid w:val="EF2732AA"/>
    <w:rsid w:val="EF5B94C9"/>
    <w:rsid w:val="EF6F1DA4"/>
    <w:rsid w:val="EF7DEDC8"/>
    <w:rsid w:val="EF7FD479"/>
    <w:rsid w:val="EFB05FAA"/>
    <w:rsid w:val="EFB70404"/>
    <w:rsid w:val="EFBB4559"/>
    <w:rsid w:val="EFBEB54B"/>
    <w:rsid w:val="EFCC749D"/>
    <w:rsid w:val="EFD3105E"/>
    <w:rsid w:val="EFD7E964"/>
    <w:rsid w:val="EFDF5807"/>
    <w:rsid w:val="EFECE042"/>
    <w:rsid w:val="EFED30D1"/>
    <w:rsid w:val="EFED8C19"/>
    <w:rsid w:val="EFF78A9D"/>
    <w:rsid w:val="EFFF4B6A"/>
    <w:rsid w:val="EFFF63C2"/>
    <w:rsid w:val="EFFFB13E"/>
    <w:rsid w:val="F1B3B377"/>
    <w:rsid w:val="F2DF3538"/>
    <w:rsid w:val="F32E2C19"/>
    <w:rsid w:val="F3777D71"/>
    <w:rsid w:val="F37E8165"/>
    <w:rsid w:val="F37EABC6"/>
    <w:rsid w:val="F3B19F5E"/>
    <w:rsid w:val="F3BF3DC8"/>
    <w:rsid w:val="F3D74DE1"/>
    <w:rsid w:val="F3E14E6E"/>
    <w:rsid w:val="F3F38255"/>
    <w:rsid w:val="F3F79768"/>
    <w:rsid w:val="F3F96523"/>
    <w:rsid w:val="F3FC8743"/>
    <w:rsid w:val="F3FD6182"/>
    <w:rsid w:val="F3FF1E84"/>
    <w:rsid w:val="F4F7BA9E"/>
    <w:rsid w:val="F51F0ADA"/>
    <w:rsid w:val="F55C806D"/>
    <w:rsid w:val="F57F0DC0"/>
    <w:rsid w:val="F5A7347D"/>
    <w:rsid w:val="F5BF76BC"/>
    <w:rsid w:val="F5DFA805"/>
    <w:rsid w:val="F5EB85C0"/>
    <w:rsid w:val="F5FC664B"/>
    <w:rsid w:val="F6651317"/>
    <w:rsid w:val="F66F6E6B"/>
    <w:rsid w:val="F6767EA4"/>
    <w:rsid w:val="F6BE1155"/>
    <w:rsid w:val="F6CAD5BF"/>
    <w:rsid w:val="F6EC149E"/>
    <w:rsid w:val="F6FFAA4C"/>
    <w:rsid w:val="F73BB65D"/>
    <w:rsid w:val="F764BCF5"/>
    <w:rsid w:val="F78FEF91"/>
    <w:rsid w:val="F793B616"/>
    <w:rsid w:val="F7B39EE0"/>
    <w:rsid w:val="F7BAFD92"/>
    <w:rsid w:val="F7DAE04F"/>
    <w:rsid w:val="F7DB5D22"/>
    <w:rsid w:val="F7DE3BAF"/>
    <w:rsid w:val="F7DFD2FD"/>
    <w:rsid w:val="F7ECD2E9"/>
    <w:rsid w:val="F7F70CDF"/>
    <w:rsid w:val="F7F75E39"/>
    <w:rsid w:val="F7F769B8"/>
    <w:rsid w:val="F7F790A2"/>
    <w:rsid w:val="F7FA0DCF"/>
    <w:rsid w:val="F7FB2634"/>
    <w:rsid w:val="F7FB92F7"/>
    <w:rsid w:val="F7FDA3A8"/>
    <w:rsid w:val="F7FEFF80"/>
    <w:rsid w:val="F7FF5620"/>
    <w:rsid w:val="F7FFFB34"/>
    <w:rsid w:val="F91E7CB9"/>
    <w:rsid w:val="F9731021"/>
    <w:rsid w:val="F97F01F4"/>
    <w:rsid w:val="F9BF6E4F"/>
    <w:rsid w:val="F9CF7528"/>
    <w:rsid w:val="F9D67AB9"/>
    <w:rsid w:val="F9E6A9E3"/>
    <w:rsid w:val="F9F3F059"/>
    <w:rsid w:val="F9FA42CC"/>
    <w:rsid w:val="F9FF521B"/>
    <w:rsid w:val="FABFFFC3"/>
    <w:rsid w:val="FAE55457"/>
    <w:rsid w:val="FAF91206"/>
    <w:rsid w:val="FAFB23C8"/>
    <w:rsid w:val="FAFB91E0"/>
    <w:rsid w:val="FB4129B1"/>
    <w:rsid w:val="FB6F5FC2"/>
    <w:rsid w:val="FB9FB03D"/>
    <w:rsid w:val="FBAF629E"/>
    <w:rsid w:val="FBB9B00D"/>
    <w:rsid w:val="FBCB98CF"/>
    <w:rsid w:val="FBD2ADEE"/>
    <w:rsid w:val="FBDD604A"/>
    <w:rsid w:val="FBDF6EAA"/>
    <w:rsid w:val="FBDFAFF4"/>
    <w:rsid w:val="FBEFE019"/>
    <w:rsid w:val="FBF709DB"/>
    <w:rsid w:val="FBF7F97C"/>
    <w:rsid w:val="FBF7FDC5"/>
    <w:rsid w:val="FBF98A7F"/>
    <w:rsid w:val="FBFF0A6E"/>
    <w:rsid w:val="FBFFAF3E"/>
    <w:rsid w:val="FC3E8884"/>
    <w:rsid w:val="FC9D9F08"/>
    <w:rsid w:val="FCCE4203"/>
    <w:rsid w:val="FCFE31FA"/>
    <w:rsid w:val="FD17303C"/>
    <w:rsid w:val="FD3F115F"/>
    <w:rsid w:val="FD57D7D3"/>
    <w:rsid w:val="FD725F15"/>
    <w:rsid w:val="FD8FFA64"/>
    <w:rsid w:val="FD91EB6F"/>
    <w:rsid w:val="FDEBB9FE"/>
    <w:rsid w:val="FDEFC912"/>
    <w:rsid w:val="FDEFD1D3"/>
    <w:rsid w:val="FDF64663"/>
    <w:rsid w:val="FDF74A46"/>
    <w:rsid w:val="FDF7FC38"/>
    <w:rsid w:val="FDF91949"/>
    <w:rsid w:val="FDFB7C3A"/>
    <w:rsid w:val="FDFBFA1C"/>
    <w:rsid w:val="FDFD76B7"/>
    <w:rsid w:val="FDFEDB50"/>
    <w:rsid w:val="FDFF44A0"/>
    <w:rsid w:val="FDFFB542"/>
    <w:rsid w:val="FDFFD9D3"/>
    <w:rsid w:val="FDFFF542"/>
    <w:rsid w:val="FE668F63"/>
    <w:rsid w:val="FE734873"/>
    <w:rsid w:val="FE77FEFF"/>
    <w:rsid w:val="FE7B1EA1"/>
    <w:rsid w:val="FE7F3A3D"/>
    <w:rsid w:val="FE7F6DEC"/>
    <w:rsid w:val="FEB20F8E"/>
    <w:rsid w:val="FEB77815"/>
    <w:rsid w:val="FEBD34EC"/>
    <w:rsid w:val="FEBF11D1"/>
    <w:rsid w:val="FEEEF49A"/>
    <w:rsid w:val="FEEF015C"/>
    <w:rsid w:val="FEEF941B"/>
    <w:rsid w:val="FEF3B58C"/>
    <w:rsid w:val="FEF4CC14"/>
    <w:rsid w:val="FEF6367A"/>
    <w:rsid w:val="FEF648E9"/>
    <w:rsid w:val="FEFC316B"/>
    <w:rsid w:val="FEFF60D9"/>
    <w:rsid w:val="FF1259CF"/>
    <w:rsid w:val="FF3129AD"/>
    <w:rsid w:val="FF3F9CF6"/>
    <w:rsid w:val="FF66798F"/>
    <w:rsid w:val="FF67482E"/>
    <w:rsid w:val="FF6BA3B7"/>
    <w:rsid w:val="FF6D7F9B"/>
    <w:rsid w:val="FF71F8E8"/>
    <w:rsid w:val="FF74D996"/>
    <w:rsid w:val="FF769BF6"/>
    <w:rsid w:val="FF7BEB43"/>
    <w:rsid w:val="FF7BFBF7"/>
    <w:rsid w:val="FF7D5622"/>
    <w:rsid w:val="FF7E7576"/>
    <w:rsid w:val="FF7EA5B7"/>
    <w:rsid w:val="FF7F9D4D"/>
    <w:rsid w:val="FF7FD682"/>
    <w:rsid w:val="FF9F35AB"/>
    <w:rsid w:val="FFA13317"/>
    <w:rsid w:val="FFA5AAA1"/>
    <w:rsid w:val="FFAF802B"/>
    <w:rsid w:val="FFAFA13B"/>
    <w:rsid w:val="FFB9BD11"/>
    <w:rsid w:val="FFB9C462"/>
    <w:rsid w:val="FFBA89E6"/>
    <w:rsid w:val="FFBBB7CF"/>
    <w:rsid w:val="FFBD218E"/>
    <w:rsid w:val="FFBE773E"/>
    <w:rsid w:val="FFBED7AF"/>
    <w:rsid w:val="FFBEF898"/>
    <w:rsid w:val="FFBF1502"/>
    <w:rsid w:val="FFBF3ACD"/>
    <w:rsid w:val="FFD7CD81"/>
    <w:rsid w:val="FFDB4D3F"/>
    <w:rsid w:val="FFDE03CD"/>
    <w:rsid w:val="FFDF1A6B"/>
    <w:rsid w:val="FFDF2677"/>
    <w:rsid w:val="FFDFD0EB"/>
    <w:rsid w:val="FFE5EEE1"/>
    <w:rsid w:val="FFE606FD"/>
    <w:rsid w:val="FFE6962D"/>
    <w:rsid w:val="FFEDCBB9"/>
    <w:rsid w:val="FFEE17AC"/>
    <w:rsid w:val="FFEED57C"/>
    <w:rsid w:val="FFEF3BE8"/>
    <w:rsid w:val="FFEF594B"/>
    <w:rsid w:val="FFEFEC33"/>
    <w:rsid w:val="FFF36861"/>
    <w:rsid w:val="FFF68E00"/>
    <w:rsid w:val="FFF73FEA"/>
    <w:rsid w:val="FFF7A70C"/>
    <w:rsid w:val="FFFAB74F"/>
    <w:rsid w:val="FFFBA65A"/>
    <w:rsid w:val="FFFBB55B"/>
    <w:rsid w:val="FFFBBD65"/>
    <w:rsid w:val="FFFCD41D"/>
    <w:rsid w:val="FFFD933C"/>
    <w:rsid w:val="FFFED979"/>
    <w:rsid w:val="FFFEDE87"/>
    <w:rsid w:val="FFFF02AB"/>
    <w:rsid w:val="FFFF66F5"/>
    <w:rsid w:val="FFFF69DD"/>
    <w:rsid w:val="FFFF6F34"/>
    <w:rsid w:val="FFFF84A4"/>
    <w:rsid w:val="FFFF8DF7"/>
    <w:rsid w:val="FFFFBC77"/>
    <w:rsid w:val="FFFFB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254</Words>
  <Characters>1453</Characters>
  <Lines>12</Lines>
  <Paragraphs>3</Paragraphs>
  <TotalTime>28</TotalTime>
  <ScaleCrop>false</ScaleCrop>
  <LinksUpToDate>false</LinksUpToDate>
  <CharactersWithSpaces>1704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2021-08-06T21:21:00Z</dcterms:created>
  <dc:creator>little  德   （小德）</dc:creator>
  <cp:lastModifiedBy>little  德   （小德）</cp:lastModifiedBy>
  <dcterms:modified xsi:type="dcterms:W3CDTF">2021-08-12T22:08:22Z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