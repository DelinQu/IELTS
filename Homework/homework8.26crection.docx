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E9C1" w14:textId="77777777" w:rsidR="00694BE1" w:rsidRDefault="00371933">
      <w:pPr>
        <w:pStyle w:val="NormalWeb"/>
        <w:shd w:val="clear" w:color="auto" w:fill="FFFFFF"/>
        <w:spacing w:before="0" w:beforeAutospacing="0" w:after="210" w:afterAutospacing="0" w:line="300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19"/>
          <w:szCs w:val="19"/>
          <w:shd w:val="clear" w:color="auto" w:fill="FFFFFF"/>
        </w:rPr>
        <w:t>The graph below shows the changes in food consumption by Chinese people between 1985 and 2010.</w:t>
      </w:r>
      <w:r>
        <w:rPr>
          <w:rStyle w:val="Strong"/>
          <w:rFonts w:ascii="Arial" w:hAnsi="Arial" w:cs="Arial"/>
          <w:color w:val="000000"/>
          <w:sz w:val="19"/>
          <w:szCs w:val="19"/>
          <w:shd w:val="clear" w:color="auto" w:fill="FFFFFF"/>
        </w:rPr>
        <w:br/>
        <w:t>Summarise the information by selecting and reporting the main features, and make comparisons where relevant.</w:t>
      </w:r>
    </w:p>
    <w:p w14:paraId="6BAC791D" w14:textId="77777777" w:rsidR="00694BE1" w:rsidRDefault="00371933">
      <w:pPr>
        <w:pStyle w:val="NormalWeb"/>
        <w:shd w:val="clear" w:color="auto" w:fill="FFFFFF"/>
        <w:spacing w:before="0" w:beforeAutospacing="0" w:after="210" w:afterAutospacing="0" w:line="30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Write at least 150 words.</w:t>
      </w:r>
    </w:p>
    <w:p w14:paraId="52AF2BDE" w14:textId="77777777" w:rsidR="00694BE1" w:rsidRDefault="00371933">
      <w:pPr>
        <w:pStyle w:val="NormalWeb"/>
        <w:shd w:val="clear" w:color="auto" w:fill="FFFFFF"/>
        <w:spacing w:before="0" w:beforeAutospacing="0" w:after="210" w:afterAutospacing="0" w:line="300" w:lineRule="atLeast"/>
        <w:jc w:val="center"/>
        <w:rPr>
          <w:rFonts w:ascii="Arial" w:hAnsi="Arial" w:cs="Arial"/>
          <w:color w:val="80808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fldChar w:fldCharType="begin"/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instrText xml:space="preserve">INCLUDEPICTURE \d "http://www.ielts-exam.net/images/graphs/IELTS_Writing_Task_1_150.png" \* MERGEFORMATINET </w:instrText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808080"/>
          <w:sz w:val="16"/>
          <w:szCs w:val="16"/>
          <w:shd w:val="clear" w:color="auto" w:fill="FFFFFF"/>
        </w:rPr>
        <w:drawing>
          <wp:inline distT="0" distB="0" distL="114300" distR="114300" wp14:anchorId="37292317" wp14:editId="4033F2A3">
            <wp:extent cx="4698365" cy="3161030"/>
            <wp:effectExtent l="0" t="0" r="6985" b="1270"/>
            <wp:docPr id="1" name="图片 1" descr="IELTS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ELTS Grap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fldChar w:fldCharType="end"/>
      </w:r>
    </w:p>
    <w:p w14:paraId="2532D7DD" w14:textId="77777777" w:rsidR="00694BE1" w:rsidRDefault="00371933">
      <w:pPr>
        <w:widowControl w:val="0"/>
        <w:jc w:val="both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三条线：用一段描述一条曲线，用另一段描述剩下两条变化不明显的曲线；每段开头线描述下该曲线的整体大小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走势，然后再从左端点开始写，数值前面尽量用形容词</w:t>
      </w:r>
      <w:r>
        <w:rPr>
          <w:rFonts w:hint="eastAsia"/>
          <w:i/>
          <w:iCs/>
          <w:color w:val="0000FF"/>
        </w:rPr>
        <w:t xml:space="preserve"> about, almost,only</w:t>
      </w:r>
      <w:r>
        <w:rPr>
          <w:rFonts w:hint="eastAsia"/>
          <w:i/>
          <w:iCs/>
          <w:color w:val="0000FF"/>
        </w:rPr>
        <w:t>等等</w:t>
      </w:r>
      <w:r>
        <w:rPr>
          <w:rFonts w:hint="eastAsia"/>
          <w:i/>
          <w:iCs/>
          <w:color w:val="0000FF"/>
        </w:rPr>
        <w:t>。</w:t>
      </w:r>
    </w:p>
    <w:p w14:paraId="2A900890" w14:textId="77777777" w:rsidR="00694BE1" w:rsidRDefault="00371933"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The line graph apparently demonstrates the comparisons of consumption concerning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different foods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in China from 1985 to 2010.</w:t>
      </w:r>
    </w:p>
    <w:p w14:paraId="72A53687" w14:textId="77777777" w:rsidR="00694BE1" w:rsidRDefault="00371933"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From the graph we can see that people in China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consumed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more fish than either meat or salt throughout the period.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During the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five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t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wo years, the consumption of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fish increased slightly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from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600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grams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in 1985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to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700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grams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in 1990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, followed by a steady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decline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to the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button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at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590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grams before it rose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steadily and ended at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850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grams in 20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0.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  <w:t xml:space="preserve">In contrast, there was a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consistent drop in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salt consumption. The amount consumed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（可以替换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the amount of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避免重复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）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decreased steadily from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about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500 grams to only 200 grams by 2010.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O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n the contrary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, t</w:t>
      </w:r>
      <w:r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</w:rPr>
        <w:t>he amount of meat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consumed weekly started at about 100 grams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and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gradually increased throughout the period. By 2010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, both of them ended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at the same level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200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  <w:t xml:space="preserve">Overall, the consumption of fish rose, while the consumption of salt fell. In addition, the consumption of meat,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while at a relatively low level, rose significantly during this period.</w:t>
      </w:r>
    </w:p>
    <w:p w14:paraId="4729DE6A" w14:textId="77777777" w:rsidR="00694BE1" w:rsidRDefault="00694BE1"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2C466EA3" w14:textId="77777777" w:rsidR="00694BE1" w:rsidRDefault="00371933"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23F0236B" wp14:editId="4E8B8F4B">
            <wp:extent cx="3778250" cy="42995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2CCC" w14:textId="77777777" w:rsidR="00694BE1" w:rsidRDefault="00371933"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The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bar chat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apparently demonstrates the comparisons of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telephone time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concerning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different call type in the UK from 1995 to 2002.</w:t>
      </w:r>
    </w:p>
    <w:p w14:paraId="52364FD2" w14:textId="410B1C0C" w:rsidR="00694BE1" w:rsidRDefault="00371933"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From the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chart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we can see that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local fixed line ca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lls were </w:t>
      </w:r>
      <w:del w:id="0" w:author="Kendra" w:date="2021-08-27T15:24:00Z">
        <w:r w:rsidDel="0018708D">
          <w:rPr>
            <w:rFonts w:ascii="Arial" w:hAnsi="Arial" w:cs="Arial" w:hint="eastAsia"/>
            <w:color w:val="000000"/>
            <w:sz w:val="19"/>
            <w:szCs w:val="19"/>
            <w:shd w:val="clear" w:color="auto" w:fill="FFFFFF"/>
          </w:rPr>
          <w:delText>highest</w:delText>
        </w:r>
      </w:del>
      <w:ins w:id="1" w:author="Kendra" w:date="2021-08-27T15:24:00Z">
        <w:r w:rsidR="0018708D">
          <w:rPr>
            <w:rFonts w:ascii="Arial" w:hAnsi="Arial" w:cs="Arial" w:hint="eastAsia"/>
            <w:color w:val="000000"/>
            <w:sz w:val="19"/>
            <w:szCs w:val="19"/>
            <w:shd w:val="clear" w:color="auto" w:fill="FFFFFF"/>
          </w:rPr>
          <w:t>use</w:t>
        </w:r>
        <w:r w:rsidR="0018708D">
          <w:rPr>
            <w:rFonts w:ascii="Arial" w:hAnsi="Arial" w:cs="Arial"/>
            <w:color w:val="000000"/>
            <w:sz w:val="19"/>
            <w:szCs w:val="19"/>
            <w:shd w:val="clear" w:color="auto" w:fill="FFFFFF"/>
          </w:rPr>
          <w:t>d the most frequently</w:t>
        </w:r>
      </w:ins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throughout the period.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During the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five eight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years, the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time of local fixed line calls increased significantly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from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70 billion minutes in 1995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to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the peak at about 90 billion minutes in 1990. After that it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decreased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sharply and ended at 70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billion minutes in 2002.</w:t>
      </w:r>
    </w:p>
    <w:p w14:paraId="08A11099" w14:textId="77777777" w:rsidR="00694BE1" w:rsidRDefault="00371933"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In contrast, there was a consistent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growth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in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both national and international fixed line.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number of minutes in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creased steadily from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about 37 billion minutes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to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almost 55 billion minutes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by 20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02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Similarly, 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he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time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of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mobiles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started at about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billion minutes and rose to 12 billion minutes in 1999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By 200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2, it had a dramatic climb to 41 billion minutes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260660E0" w14:textId="05B79CB2" w:rsidR="00694BE1" w:rsidRDefault="00371933"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Overall, </w:t>
      </w:r>
      <w:r w:rsidRPr="0018708D"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  <w:rPrChange w:id="2" w:author="Kendra" w:date="2021-08-27T15:24:00Z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</w:rPrChange>
        </w:rPr>
        <w:t xml:space="preserve">the </w:t>
      </w:r>
      <w:r w:rsidRPr="0018708D">
        <w:rPr>
          <w:rFonts w:ascii="Arial" w:hAnsi="Arial" w:cs="Arial" w:hint="eastAsia"/>
          <w:color w:val="000000"/>
          <w:sz w:val="19"/>
          <w:szCs w:val="19"/>
          <w:highlight w:val="yellow"/>
          <w:shd w:val="clear" w:color="auto" w:fill="FFFFFF"/>
          <w:rPrChange w:id="3" w:author="Kendra" w:date="2021-08-27T15:24:00Z">
            <w:rPr>
              <w:rFonts w:ascii="Arial" w:hAnsi="Arial" w:cs="Arial" w:hint="eastAsia"/>
              <w:color w:val="000000"/>
              <w:sz w:val="19"/>
              <w:szCs w:val="19"/>
              <w:shd w:val="clear" w:color="auto" w:fill="FFFFFF"/>
            </w:rPr>
          </w:rPrChange>
        </w:rPr>
        <w:t xml:space="preserve">time </w:t>
      </w:r>
      <w:r w:rsidRPr="0018708D"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  <w:rPrChange w:id="4" w:author="Kendra" w:date="2021-08-27T15:24:00Z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</w:rPrChange>
        </w:rPr>
        <w:t>of</w:t>
      </w:r>
      <w:r w:rsidRPr="0018708D">
        <w:rPr>
          <w:rFonts w:ascii="Arial" w:hAnsi="Arial" w:cs="Arial" w:hint="eastAsia"/>
          <w:color w:val="000000"/>
          <w:sz w:val="19"/>
          <w:szCs w:val="19"/>
          <w:highlight w:val="yellow"/>
          <w:shd w:val="clear" w:color="auto" w:fill="FFFFFF"/>
          <w:rPrChange w:id="5" w:author="Kendra" w:date="2021-08-27T15:24:00Z">
            <w:rPr>
              <w:rFonts w:ascii="Arial" w:hAnsi="Arial" w:cs="Arial" w:hint="eastAsia"/>
              <w:color w:val="000000"/>
              <w:sz w:val="19"/>
              <w:szCs w:val="19"/>
              <w:shd w:val="clear" w:color="auto" w:fill="FFFFFF"/>
            </w:rPr>
          </w:rPrChange>
        </w:rPr>
        <w:t xml:space="preserve"> local fixed line calls</w:t>
      </w:r>
      <w:r w:rsidRPr="0018708D"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  <w:rPrChange w:id="6" w:author="Kendra" w:date="2021-08-27T15:24:00Z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</w:rPrChange>
        </w:rPr>
        <w:t xml:space="preserve"> </w:t>
      </w:r>
      <w:r w:rsidRPr="0018708D">
        <w:rPr>
          <w:rFonts w:ascii="Arial" w:hAnsi="Arial" w:cs="Arial" w:hint="eastAsia"/>
          <w:color w:val="000000"/>
          <w:sz w:val="19"/>
          <w:szCs w:val="19"/>
          <w:highlight w:val="yellow"/>
          <w:shd w:val="clear" w:color="auto" w:fill="FFFFFF"/>
          <w:rPrChange w:id="7" w:author="Kendra" w:date="2021-08-27T15:24:00Z">
            <w:rPr>
              <w:rFonts w:ascii="Arial" w:hAnsi="Arial" w:cs="Arial" w:hint="eastAsia"/>
              <w:color w:val="000000"/>
              <w:sz w:val="19"/>
              <w:szCs w:val="19"/>
              <w:shd w:val="clear" w:color="auto" w:fill="FFFFFF"/>
            </w:rPr>
          </w:rPrChange>
        </w:rPr>
        <w:t>fell</w:t>
      </w:r>
      <w:r w:rsidRPr="0018708D"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  <w:rPrChange w:id="8" w:author="Kendra" w:date="2021-08-27T15:24:00Z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</w:rPrChange>
        </w:rPr>
        <w:t xml:space="preserve">, while the </w:t>
      </w:r>
      <w:r w:rsidRPr="0018708D">
        <w:rPr>
          <w:rFonts w:ascii="Arial" w:hAnsi="Arial" w:cs="Arial" w:hint="eastAsia"/>
          <w:color w:val="000000"/>
          <w:sz w:val="19"/>
          <w:szCs w:val="19"/>
          <w:highlight w:val="yellow"/>
          <w:shd w:val="clear" w:color="auto" w:fill="FFFFFF"/>
          <w:rPrChange w:id="9" w:author="Kendra" w:date="2021-08-27T15:24:00Z">
            <w:rPr>
              <w:rFonts w:ascii="Arial" w:hAnsi="Arial" w:cs="Arial" w:hint="eastAsia"/>
              <w:color w:val="000000"/>
              <w:sz w:val="19"/>
              <w:szCs w:val="19"/>
              <w:shd w:val="clear" w:color="auto" w:fill="FFFFFF"/>
            </w:rPr>
          </w:rPrChange>
        </w:rPr>
        <w:t>others rose</w:t>
      </w:r>
      <w:r w:rsidRPr="0018708D"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  <w:rPrChange w:id="10" w:author="Kendra" w:date="2021-08-27T15:24:00Z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</w:rPrChange>
        </w:rPr>
        <w:t xml:space="preserve">. In addition, </w:t>
      </w:r>
      <w:r w:rsidRPr="0018708D">
        <w:rPr>
          <w:rFonts w:ascii="Arial" w:hAnsi="Arial" w:cs="Arial" w:hint="eastAsia"/>
          <w:color w:val="000000"/>
          <w:sz w:val="19"/>
          <w:szCs w:val="19"/>
          <w:highlight w:val="yellow"/>
          <w:shd w:val="clear" w:color="auto" w:fill="FFFFFF"/>
          <w:rPrChange w:id="11" w:author="Kendra" w:date="2021-08-27T15:24:00Z">
            <w:rPr>
              <w:rFonts w:ascii="Arial" w:hAnsi="Arial" w:cs="Arial" w:hint="eastAsia"/>
              <w:color w:val="000000"/>
              <w:sz w:val="19"/>
              <w:szCs w:val="19"/>
              <w:shd w:val="clear" w:color="auto" w:fill="FFFFFF"/>
            </w:rPr>
          </w:rPrChange>
        </w:rPr>
        <w:t>t</w:t>
      </w:r>
      <w:r w:rsidRPr="0018708D"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  <w:rPrChange w:id="12" w:author="Kendra" w:date="2021-08-27T15:24:00Z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</w:rPrChange>
        </w:rPr>
        <w:t xml:space="preserve">he </w:t>
      </w:r>
      <w:r w:rsidRPr="0018708D">
        <w:rPr>
          <w:rFonts w:ascii="Arial" w:hAnsi="Arial" w:cs="Arial" w:hint="eastAsia"/>
          <w:color w:val="000000"/>
          <w:sz w:val="19"/>
          <w:szCs w:val="19"/>
          <w:highlight w:val="yellow"/>
          <w:shd w:val="clear" w:color="auto" w:fill="FFFFFF"/>
          <w:rPrChange w:id="13" w:author="Kendra" w:date="2021-08-27T15:24:00Z">
            <w:rPr>
              <w:rFonts w:ascii="Arial" w:hAnsi="Arial" w:cs="Arial" w:hint="eastAsia"/>
              <w:color w:val="000000"/>
              <w:sz w:val="19"/>
              <w:szCs w:val="19"/>
              <w:shd w:val="clear" w:color="auto" w:fill="FFFFFF"/>
            </w:rPr>
          </w:rPrChange>
        </w:rPr>
        <w:t xml:space="preserve">time </w:t>
      </w:r>
      <w:r w:rsidRPr="0018708D"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  <w:rPrChange w:id="14" w:author="Kendra" w:date="2021-08-27T15:24:00Z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</w:rPrChange>
        </w:rPr>
        <w:t xml:space="preserve">of </w:t>
      </w:r>
      <w:r w:rsidRPr="0018708D">
        <w:rPr>
          <w:rFonts w:ascii="Arial" w:hAnsi="Arial" w:cs="Arial" w:hint="eastAsia"/>
          <w:color w:val="000000"/>
          <w:sz w:val="19"/>
          <w:szCs w:val="19"/>
          <w:highlight w:val="yellow"/>
          <w:shd w:val="clear" w:color="auto" w:fill="FFFFFF"/>
          <w:rPrChange w:id="15" w:author="Kendra" w:date="2021-08-27T15:24:00Z">
            <w:rPr>
              <w:rFonts w:ascii="Arial" w:hAnsi="Arial" w:cs="Arial" w:hint="eastAsia"/>
              <w:color w:val="000000"/>
              <w:sz w:val="19"/>
              <w:szCs w:val="19"/>
              <w:shd w:val="clear" w:color="auto" w:fill="FFFFFF"/>
            </w:rPr>
          </w:rPrChange>
        </w:rPr>
        <w:t>mobiles</w:t>
      </w:r>
      <w:r w:rsidRPr="0018708D"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  <w:rPrChange w:id="16" w:author="Kendra" w:date="2021-08-27T15:24:00Z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</w:rPrChange>
        </w:rPr>
        <w:t>, while at a</w:t>
      </w:r>
      <w:r w:rsidRPr="0018708D"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  <w:rPrChange w:id="17" w:author="Kendra" w:date="2021-08-27T15:24:00Z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</w:rPrChange>
        </w:rPr>
        <w:t xml:space="preserve"> relatively low level, rose significantly during this period.</w:t>
      </w:r>
      <w:ins w:id="18" w:author="Kendra" w:date="2021-08-27T15:24:00Z">
        <w:r w:rsidR="0018708D">
          <w:rPr>
            <w:rFonts w:ascii="Arial" w:hAnsi="Arial" w:cs="Arial"/>
            <w:color w:val="000000"/>
            <w:sz w:val="19"/>
            <w:szCs w:val="19"/>
            <w:shd w:val="clear" w:color="auto" w:fill="FFFFFF"/>
          </w:rPr>
          <w:t xml:space="preserve"> although `````</w:t>
        </w:r>
      </w:ins>
      <w:ins w:id="19" w:author="Kendra" w:date="2021-08-27T15:25:00Z">
        <w:r w:rsidR="0018708D">
          <w:rPr>
            <w:rFonts w:ascii="Arial" w:hAnsi="Arial" w:cs="Arial" w:hint="eastAsia"/>
            <w:color w:val="000000"/>
            <w:sz w:val="19"/>
            <w:szCs w:val="19"/>
            <w:shd w:val="clear" w:color="auto" w:fill="FFFFFF"/>
          </w:rPr>
          <w:t>仍然是最主要的，</w:t>
        </w:r>
        <w:r w:rsidR="0018708D">
          <w:rPr>
            <w:rFonts w:ascii="Arial" w:hAnsi="Arial" w:cs="Arial" w:hint="eastAsia"/>
            <w:color w:val="000000"/>
            <w:sz w:val="19"/>
            <w:szCs w:val="19"/>
            <w:shd w:val="clear" w:color="auto" w:fill="FFFFFF"/>
          </w:rPr>
          <w:t>the</w:t>
        </w:r>
        <w:r w:rsidR="0018708D">
          <w:rPr>
            <w:rFonts w:ascii="Arial" w:hAnsi="Arial" w:cs="Arial"/>
            <w:color w:val="000000"/>
            <w:sz w:val="19"/>
            <w:szCs w:val="19"/>
            <w:shd w:val="clear" w:color="auto" w:fill="FFFFFF"/>
          </w:rPr>
          <w:t xml:space="preserve"> gap among the three telephone calls has narrowed by the end of this period.</w:t>
        </w:r>
      </w:ins>
    </w:p>
    <w:p w14:paraId="5DBF3A0E" w14:textId="77777777" w:rsidR="00694BE1" w:rsidRDefault="00694BE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0C230C45" w14:textId="77777777" w:rsidR="00694BE1" w:rsidRDefault="00694BE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379A7D19" w14:textId="77777777" w:rsidR="00694BE1" w:rsidRDefault="00694BE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3CBDED3E" w14:textId="77777777" w:rsidR="00694BE1" w:rsidRDefault="00694BE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5D433019" w14:textId="77777777" w:rsidR="00694BE1" w:rsidRDefault="00371933">
      <w:p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作业</w:t>
      </w:r>
    </w:p>
    <w:p w14:paraId="75992158" w14:textId="77777777" w:rsidR="00694BE1" w:rsidRDefault="00371933">
      <w:pPr>
        <w:pStyle w:val="ListParagraph"/>
        <w:numPr>
          <w:ilvl w:val="0"/>
          <w:numId w:val="1"/>
        </w:num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表格，开头段，连接词背完</w:t>
      </w:r>
    </w:p>
    <w:p w14:paraId="0EA12D40" w14:textId="77777777" w:rsidR="00694BE1" w:rsidRDefault="00371933">
      <w:pPr>
        <w:pStyle w:val="ListParagraph"/>
        <w:numPr>
          <w:ilvl w:val="0"/>
          <w:numId w:val="1"/>
        </w:num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背完后练作文</w:t>
      </w:r>
    </w:p>
    <w:p w14:paraId="5851A287" w14:textId="77777777" w:rsidR="00694BE1" w:rsidRDefault="00371933"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1 ---- </w:t>
      </w:r>
      <w:r>
        <w:rPr>
          <w:rFonts w:hint="eastAsia"/>
          <w:sz w:val="32"/>
          <w:szCs w:val="32"/>
        </w:rPr>
        <w:t>练两条线的三次</w:t>
      </w:r>
      <w:r>
        <w:rPr>
          <w:rFonts w:hint="eastAsia"/>
          <w:sz w:val="32"/>
          <w:szCs w:val="32"/>
        </w:rPr>
        <w:t xml:space="preserve">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51</w:t>
      </w:r>
      <w:r>
        <w:rPr>
          <w:rFonts w:hint="eastAsia"/>
          <w:sz w:val="32"/>
          <w:szCs w:val="32"/>
        </w:rPr>
        <w:t>`</w:t>
      </w:r>
    </w:p>
    <w:p w14:paraId="4ED4EA50" w14:textId="77777777" w:rsidR="00694BE1" w:rsidRDefault="00371933"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2-----</w:t>
      </w:r>
      <w:r>
        <w:rPr>
          <w:rFonts w:hint="eastAsia"/>
          <w:sz w:val="32"/>
          <w:szCs w:val="32"/>
        </w:rPr>
        <w:t>练三条线的三次</w:t>
      </w:r>
      <w:r>
        <w:rPr>
          <w:rFonts w:hint="eastAsia"/>
          <w:sz w:val="32"/>
          <w:szCs w:val="32"/>
        </w:rPr>
        <w:t xml:space="preserve">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</w:t>
      </w: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53</w:t>
      </w:r>
    </w:p>
    <w:p w14:paraId="592DCDA9" w14:textId="77777777" w:rsidR="00694BE1" w:rsidRDefault="00371933"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3 ---</w:t>
      </w:r>
      <w:r>
        <w:rPr>
          <w:rFonts w:hint="eastAsia"/>
          <w:sz w:val="32"/>
          <w:szCs w:val="32"/>
        </w:rPr>
        <w:t>练四条线</w:t>
      </w:r>
      <w:r>
        <w:rPr>
          <w:rFonts w:hint="eastAsia"/>
          <w:sz w:val="32"/>
          <w:szCs w:val="32"/>
        </w:rPr>
        <w:t xml:space="preserve">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77</w:t>
      </w:r>
    </w:p>
    <w:p w14:paraId="4D37BAFD" w14:textId="77777777" w:rsidR="00694BE1" w:rsidRDefault="00371933"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4 ---</w:t>
      </w:r>
      <w:r>
        <w:rPr>
          <w:rFonts w:hint="eastAsia"/>
          <w:sz w:val="32"/>
          <w:szCs w:val="32"/>
        </w:rPr>
        <w:t>练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条线的三次</w:t>
      </w:r>
    </w:p>
    <w:p w14:paraId="6E0D59A5" w14:textId="77777777" w:rsidR="00694BE1" w:rsidRDefault="00694BE1"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1134F1B3" w14:textId="77777777" w:rsidR="00694BE1" w:rsidRDefault="00694BE1">
      <w:pPr>
        <w:widowControl w:val="0"/>
        <w:jc w:val="both"/>
      </w:pPr>
    </w:p>
    <w:sectPr w:rsidR="0069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EF15" w14:textId="77777777" w:rsidR="00371933" w:rsidRDefault="00371933">
      <w:pPr>
        <w:spacing w:line="240" w:lineRule="auto"/>
      </w:pPr>
      <w:r>
        <w:separator/>
      </w:r>
    </w:p>
  </w:endnote>
  <w:endnote w:type="continuationSeparator" w:id="0">
    <w:p w14:paraId="7BEC7CD3" w14:textId="77777777" w:rsidR="00371933" w:rsidRDefault="00371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A046" w14:textId="77777777" w:rsidR="00371933" w:rsidRDefault="00371933">
      <w:pPr>
        <w:spacing w:line="240" w:lineRule="auto"/>
      </w:pPr>
      <w:r>
        <w:separator/>
      </w:r>
    </w:p>
  </w:footnote>
  <w:footnote w:type="continuationSeparator" w:id="0">
    <w:p w14:paraId="12142AC8" w14:textId="77777777" w:rsidR="00371933" w:rsidRDefault="003719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503B"/>
    <w:multiLevelType w:val="multilevel"/>
    <w:tmpl w:val="3A1E50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dra">
    <w15:presenceInfo w15:providerId="None" w15:userId="Ke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trackRevision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1E385B"/>
    <w:rsid w:val="003265A0"/>
    <w:rsid w:val="007A6AE7"/>
    <w:rsid w:val="00863C2C"/>
    <w:rsid w:val="0236BC7F"/>
    <w:rsid w:val="03B80D67"/>
    <w:rsid w:val="03FF309D"/>
    <w:rsid w:val="05FCFB2A"/>
    <w:rsid w:val="05FFC033"/>
    <w:rsid w:val="069D4B4A"/>
    <w:rsid w:val="07E5A29B"/>
    <w:rsid w:val="09AF221F"/>
    <w:rsid w:val="0ABE1C5E"/>
    <w:rsid w:val="0BF1B4C2"/>
    <w:rsid w:val="0CB7AB33"/>
    <w:rsid w:val="0DD7320F"/>
    <w:rsid w:val="0E75FBBB"/>
    <w:rsid w:val="0EAFA351"/>
    <w:rsid w:val="0EFF11B3"/>
    <w:rsid w:val="0FCAA510"/>
    <w:rsid w:val="0FD6A540"/>
    <w:rsid w:val="0FD943FD"/>
    <w:rsid w:val="0FDF5983"/>
    <w:rsid w:val="0FF7AB79"/>
    <w:rsid w:val="0FFDA225"/>
    <w:rsid w:val="13CFAC57"/>
    <w:rsid w:val="14FF008A"/>
    <w:rsid w:val="15279BFA"/>
    <w:rsid w:val="157D65DA"/>
    <w:rsid w:val="15FC682F"/>
    <w:rsid w:val="16738425"/>
    <w:rsid w:val="167F6A17"/>
    <w:rsid w:val="16876F14"/>
    <w:rsid w:val="169D905E"/>
    <w:rsid w:val="16EFA909"/>
    <w:rsid w:val="1749C918"/>
    <w:rsid w:val="17544798"/>
    <w:rsid w:val="1757F758"/>
    <w:rsid w:val="17BF3395"/>
    <w:rsid w:val="17C6E025"/>
    <w:rsid w:val="17CC57F1"/>
    <w:rsid w:val="17D67E6E"/>
    <w:rsid w:val="19EFCD9A"/>
    <w:rsid w:val="19FA85A6"/>
    <w:rsid w:val="19FF067B"/>
    <w:rsid w:val="1A5F0620"/>
    <w:rsid w:val="1B33E74F"/>
    <w:rsid w:val="1B3BD1CE"/>
    <w:rsid w:val="1B7BFEA3"/>
    <w:rsid w:val="1BA7EF1B"/>
    <w:rsid w:val="1BD79228"/>
    <w:rsid w:val="1BDF07E0"/>
    <w:rsid w:val="1BE7C849"/>
    <w:rsid w:val="1BEF1381"/>
    <w:rsid w:val="1BFB0CAA"/>
    <w:rsid w:val="1BFBA40B"/>
    <w:rsid w:val="1BFF5329"/>
    <w:rsid w:val="1CDDEAA8"/>
    <w:rsid w:val="1CF70EE5"/>
    <w:rsid w:val="1D1FAEBE"/>
    <w:rsid w:val="1D71CA00"/>
    <w:rsid w:val="1D7FE27E"/>
    <w:rsid w:val="1D97DCF5"/>
    <w:rsid w:val="1D9F7E3D"/>
    <w:rsid w:val="1DBB5979"/>
    <w:rsid w:val="1DBD3920"/>
    <w:rsid w:val="1DF3FF2C"/>
    <w:rsid w:val="1DFDF6F5"/>
    <w:rsid w:val="1DFF3C76"/>
    <w:rsid w:val="1EDE62CF"/>
    <w:rsid w:val="1EEA8E4A"/>
    <w:rsid w:val="1EF60FA1"/>
    <w:rsid w:val="1EFE0324"/>
    <w:rsid w:val="1F19A05E"/>
    <w:rsid w:val="1F6F501B"/>
    <w:rsid w:val="1F7BB191"/>
    <w:rsid w:val="1F7EDB50"/>
    <w:rsid w:val="1F7F6B0B"/>
    <w:rsid w:val="1F9518E3"/>
    <w:rsid w:val="1F972061"/>
    <w:rsid w:val="1FBB6D8B"/>
    <w:rsid w:val="1FBE8019"/>
    <w:rsid w:val="1FFBA808"/>
    <w:rsid w:val="1FFD050E"/>
    <w:rsid w:val="1FFD3764"/>
    <w:rsid w:val="1FFD69F7"/>
    <w:rsid w:val="1FFDEF48"/>
    <w:rsid w:val="1FFEC92A"/>
    <w:rsid w:val="1FFF52C4"/>
    <w:rsid w:val="1FFF91DD"/>
    <w:rsid w:val="1FFF97BE"/>
    <w:rsid w:val="1FFFDDD7"/>
    <w:rsid w:val="23B70931"/>
    <w:rsid w:val="23BEAC3E"/>
    <w:rsid w:val="23FFC61A"/>
    <w:rsid w:val="25AEC211"/>
    <w:rsid w:val="25BA16A1"/>
    <w:rsid w:val="25FB5B75"/>
    <w:rsid w:val="267E6F8A"/>
    <w:rsid w:val="26FF0E92"/>
    <w:rsid w:val="27597EE4"/>
    <w:rsid w:val="275FE514"/>
    <w:rsid w:val="27BFA212"/>
    <w:rsid w:val="27DF5FF0"/>
    <w:rsid w:val="27EEC474"/>
    <w:rsid w:val="27FB3869"/>
    <w:rsid w:val="27FE43A4"/>
    <w:rsid w:val="27FFA080"/>
    <w:rsid w:val="283E5A93"/>
    <w:rsid w:val="28DF649C"/>
    <w:rsid w:val="29EDB33E"/>
    <w:rsid w:val="2A5FBD39"/>
    <w:rsid w:val="2ADFCC28"/>
    <w:rsid w:val="2AFD6C17"/>
    <w:rsid w:val="2B3BC6EB"/>
    <w:rsid w:val="2BEFB259"/>
    <w:rsid w:val="2BF71A4B"/>
    <w:rsid w:val="2BFB2033"/>
    <w:rsid w:val="2BFB3691"/>
    <w:rsid w:val="2BFD6ECD"/>
    <w:rsid w:val="2BFDDDD6"/>
    <w:rsid w:val="2C359BF1"/>
    <w:rsid w:val="2C5FFBFE"/>
    <w:rsid w:val="2C7E40A2"/>
    <w:rsid w:val="2CEB0C88"/>
    <w:rsid w:val="2CFF0122"/>
    <w:rsid w:val="2D0F1218"/>
    <w:rsid w:val="2D57AE82"/>
    <w:rsid w:val="2D6D3615"/>
    <w:rsid w:val="2D7F6BB6"/>
    <w:rsid w:val="2DBBEC45"/>
    <w:rsid w:val="2DDE1266"/>
    <w:rsid w:val="2DF6C0A0"/>
    <w:rsid w:val="2DF7BB33"/>
    <w:rsid w:val="2DFFAA06"/>
    <w:rsid w:val="2E4F14CE"/>
    <w:rsid w:val="2E6C5993"/>
    <w:rsid w:val="2E7D49A3"/>
    <w:rsid w:val="2EEF84DD"/>
    <w:rsid w:val="2EF723C1"/>
    <w:rsid w:val="2EFA8053"/>
    <w:rsid w:val="2F1B7563"/>
    <w:rsid w:val="2F2F47FE"/>
    <w:rsid w:val="2F6B789A"/>
    <w:rsid w:val="2F6ED4A5"/>
    <w:rsid w:val="2F774E1C"/>
    <w:rsid w:val="2F9F51FA"/>
    <w:rsid w:val="2FB14D92"/>
    <w:rsid w:val="2FB27562"/>
    <w:rsid w:val="2FB79B73"/>
    <w:rsid w:val="2FB7FA54"/>
    <w:rsid w:val="2FBF5400"/>
    <w:rsid w:val="2FBF7BCB"/>
    <w:rsid w:val="2FDB8807"/>
    <w:rsid w:val="2FF06FE2"/>
    <w:rsid w:val="2FFF1093"/>
    <w:rsid w:val="2FFFB0E5"/>
    <w:rsid w:val="32FFB5D4"/>
    <w:rsid w:val="337F393E"/>
    <w:rsid w:val="337F985B"/>
    <w:rsid w:val="33AF3E42"/>
    <w:rsid w:val="33B3DDB4"/>
    <w:rsid w:val="33EF2D16"/>
    <w:rsid w:val="33FA2D1F"/>
    <w:rsid w:val="345F5BFB"/>
    <w:rsid w:val="349FDF36"/>
    <w:rsid w:val="34FE681A"/>
    <w:rsid w:val="357F6FDA"/>
    <w:rsid w:val="35BFDD24"/>
    <w:rsid w:val="35F86957"/>
    <w:rsid w:val="36191B4E"/>
    <w:rsid w:val="36962586"/>
    <w:rsid w:val="36A702A1"/>
    <w:rsid w:val="36DF1BBB"/>
    <w:rsid w:val="36F72FBA"/>
    <w:rsid w:val="36FB167E"/>
    <w:rsid w:val="37376812"/>
    <w:rsid w:val="375E4B19"/>
    <w:rsid w:val="376E1A92"/>
    <w:rsid w:val="379D31F3"/>
    <w:rsid w:val="37A7FFE1"/>
    <w:rsid w:val="37BDED0F"/>
    <w:rsid w:val="37BFA3F8"/>
    <w:rsid w:val="37CFB7EB"/>
    <w:rsid w:val="37D119FA"/>
    <w:rsid w:val="37DD544A"/>
    <w:rsid w:val="37DDE1D2"/>
    <w:rsid w:val="37DF8D7B"/>
    <w:rsid w:val="37DFAEF4"/>
    <w:rsid w:val="37E31E15"/>
    <w:rsid w:val="37EBA093"/>
    <w:rsid w:val="37F44A0F"/>
    <w:rsid w:val="37F60190"/>
    <w:rsid w:val="37F65F76"/>
    <w:rsid w:val="37F72DE3"/>
    <w:rsid w:val="37F74D38"/>
    <w:rsid w:val="37F74E60"/>
    <w:rsid w:val="37F97E90"/>
    <w:rsid w:val="37FE807A"/>
    <w:rsid w:val="37FEA285"/>
    <w:rsid w:val="37FFE9A1"/>
    <w:rsid w:val="38D39404"/>
    <w:rsid w:val="38DF7CCC"/>
    <w:rsid w:val="395E7D9D"/>
    <w:rsid w:val="397D1202"/>
    <w:rsid w:val="397FB8B5"/>
    <w:rsid w:val="39BD6B29"/>
    <w:rsid w:val="39BF2A72"/>
    <w:rsid w:val="39FF2835"/>
    <w:rsid w:val="3A6F7FDC"/>
    <w:rsid w:val="3ABE7BBE"/>
    <w:rsid w:val="3ABF2A34"/>
    <w:rsid w:val="3ACF844E"/>
    <w:rsid w:val="3AD64DFA"/>
    <w:rsid w:val="3AE785DA"/>
    <w:rsid w:val="3AEFC521"/>
    <w:rsid w:val="3AF51BA4"/>
    <w:rsid w:val="3AFEFF75"/>
    <w:rsid w:val="3AFF506C"/>
    <w:rsid w:val="3B17A3B3"/>
    <w:rsid w:val="3B4B9210"/>
    <w:rsid w:val="3B76EE78"/>
    <w:rsid w:val="3B77FB94"/>
    <w:rsid w:val="3B7AAE39"/>
    <w:rsid w:val="3B7D3B87"/>
    <w:rsid w:val="3B7F0B53"/>
    <w:rsid w:val="3B8BDEC2"/>
    <w:rsid w:val="3B97AEA6"/>
    <w:rsid w:val="3B9C03D5"/>
    <w:rsid w:val="3B9FDE45"/>
    <w:rsid w:val="3BABC040"/>
    <w:rsid w:val="3BB7AAE2"/>
    <w:rsid w:val="3BC31621"/>
    <w:rsid w:val="3BD2E689"/>
    <w:rsid w:val="3BDD1C4E"/>
    <w:rsid w:val="3BDEDFC1"/>
    <w:rsid w:val="3BDF1A52"/>
    <w:rsid w:val="3BDFB1A3"/>
    <w:rsid w:val="3BE6A12C"/>
    <w:rsid w:val="3BE71746"/>
    <w:rsid w:val="3BEF2D94"/>
    <w:rsid w:val="3BF7A45B"/>
    <w:rsid w:val="3C5B0B0B"/>
    <w:rsid w:val="3C778C0A"/>
    <w:rsid w:val="3C7FD03D"/>
    <w:rsid w:val="3CBEB2BF"/>
    <w:rsid w:val="3CF7DE7E"/>
    <w:rsid w:val="3CFBF3E0"/>
    <w:rsid w:val="3CFD9B88"/>
    <w:rsid w:val="3CFEDDB2"/>
    <w:rsid w:val="3D3F0805"/>
    <w:rsid w:val="3D55F31C"/>
    <w:rsid w:val="3D568EA6"/>
    <w:rsid w:val="3D67ADEB"/>
    <w:rsid w:val="3D6B9DD3"/>
    <w:rsid w:val="3D6F3E6B"/>
    <w:rsid w:val="3D9F23D0"/>
    <w:rsid w:val="3DAFF434"/>
    <w:rsid w:val="3DBF5184"/>
    <w:rsid w:val="3DCA3553"/>
    <w:rsid w:val="3DCD7D39"/>
    <w:rsid w:val="3DDB5232"/>
    <w:rsid w:val="3DDD6361"/>
    <w:rsid w:val="3DDE2AD9"/>
    <w:rsid w:val="3DDE2B08"/>
    <w:rsid w:val="3DF1966D"/>
    <w:rsid w:val="3DF7357F"/>
    <w:rsid w:val="3DF7AF89"/>
    <w:rsid w:val="3DFBE776"/>
    <w:rsid w:val="3DFF3D77"/>
    <w:rsid w:val="3E13A577"/>
    <w:rsid w:val="3E3B01EA"/>
    <w:rsid w:val="3E75600D"/>
    <w:rsid w:val="3E7D0AE3"/>
    <w:rsid w:val="3E7F36BE"/>
    <w:rsid w:val="3EAF72DA"/>
    <w:rsid w:val="3EBBD89D"/>
    <w:rsid w:val="3EBF62BA"/>
    <w:rsid w:val="3EBFEBA9"/>
    <w:rsid w:val="3EDF5FD3"/>
    <w:rsid w:val="3EE9EFE6"/>
    <w:rsid w:val="3EEDB9BB"/>
    <w:rsid w:val="3EEEDCDC"/>
    <w:rsid w:val="3EEEE8C7"/>
    <w:rsid w:val="3EEF7648"/>
    <w:rsid w:val="3EF7819D"/>
    <w:rsid w:val="3EFD04B7"/>
    <w:rsid w:val="3EFE27D5"/>
    <w:rsid w:val="3EFE2D4A"/>
    <w:rsid w:val="3EFECBF1"/>
    <w:rsid w:val="3EFF494F"/>
    <w:rsid w:val="3EFF74B2"/>
    <w:rsid w:val="3EFF8F2B"/>
    <w:rsid w:val="3EFFE6FA"/>
    <w:rsid w:val="3EFFEDAF"/>
    <w:rsid w:val="3F0F1CB9"/>
    <w:rsid w:val="3F1E9BA3"/>
    <w:rsid w:val="3F268B21"/>
    <w:rsid w:val="3F3937BE"/>
    <w:rsid w:val="3F3F4506"/>
    <w:rsid w:val="3F5D4B69"/>
    <w:rsid w:val="3F5DB470"/>
    <w:rsid w:val="3F5F36BF"/>
    <w:rsid w:val="3F7357FB"/>
    <w:rsid w:val="3F77B787"/>
    <w:rsid w:val="3F78FF9D"/>
    <w:rsid w:val="3F7B3607"/>
    <w:rsid w:val="3F7D1CB4"/>
    <w:rsid w:val="3F7F4F22"/>
    <w:rsid w:val="3F7FE98A"/>
    <w:rsid w:val="3F97E906"/>
    <w:rsid w:val="3F9D9356"/>
    <w:rsid w:val="3F9FC9AA"/>
    <w:rsid w:val="3FAE93DA"/>
    <w:rsid w:val="3FB17963"/>
    <w:rsid w:val="3FB7F41A"/>
    <w:rsid w:val="3FB9CB40"/>
    <w:rsid w:val="3FBE1AB6"/>
    <w:rsid w:val="3FBED3D2"/>
    <w:rsid w:val="3FBEEE26"/>
    <w:rsid w:val="3FBF6605"/>
    <w:rsid w:val="3FCB290D"/>
    <w:rsid w:val="3FCBD920"/>
    <w:rsid w:val="3FCE1A4D"/>
    <w:rsid w:val="3FCFB7C3"/>
    <w:rsid w:val="3FD62120"/>
    <w:rsid w:val="3FDEACF7"/>
    <w:rsid w:val="3FDF45B9"/>
    <w:rsid w:val="3FE38700"/>
    <w:rsid w:val="3FE686C0"/>
    <w:rsid w:val="3FE6B9F3"/>
    <w:rsid w:val="3FEB4046"/>
    <w:rsid w:val="3FEFFDBD"/>
    <w:rsid w:val="3FF3284B"/>
    <w:rsid w:val="3FF36859"/>
    <w:rsid w:val="3FF54649"/>
    <w:rsid w:val="3FF70EC6"/>
    <w:rsid w:val="3FF710F0"/>
    <w:rsid w:val="3FF79895"/>
    <w:rsid w:val="3FF7EBAF"/>
    <w:rsid w:val="3FF86BA4"/>
    <w:rsid w:val="3FF9D6D3"/>
    <w:rsid w:val="3FFC15B4"/>
    <w:rsid w:val="3FFD6053"/>
    <w:rsid w:val="3FFDB3FB"/>
    <w:rsid w:val="3FFDD14F"/>
    <w:rsid w:val="3FFF120F"/>
    <w:rsid w:val="3FFF1965"/>
    <w:rsid w:val="3FFF2CCF"/>
    <w:rsid w:val="3FFF531D"/>
    <w:rsid w:val="3FFF634B"/>
    <w:rsid w:val="3FFF904C"/>
    <w:rsid w:val="3FFFB1C1"/>
    <w:rsid w:val="3FFFBF7D"/>
    <w:rsid w:val="3FFFD94B"/>
    <w:rsid w:val="3FFFDAC4"/>
    <w:rsid w:val="3FFFF9F8"/>
    <w:rsid w:val="40789D6A"/>
    <w:rsid w:val="42CD0265"/>
    <w:rsid w:val="42DF05BD"/>
    <w:rsid w:val="42FFCC42"/>
    <w:rsid w:val="437B4ADF"/>
    <w:rsid w:val="43E6D736"/>
    <w:rsid w:val="43F13E86"/>
    <w:rsid w:val="43FFB627"/>
    <w:rsid w:val="459E0E60"/>
    <w:rsid w:val="45FFF95A"/>
    <w:rsid w:val="462EB284"/>
    <w:rsid w:val="46C01EC8"/>
    <w:rsid w:val="46ECE646"/>
    <w:rsid w:val="477FF12F"/>
    <w:rsid w:val="478FDA7A"/>
    <w:rsid w:val="47DF79F0"/>
    <w:rsid w:val="47F73D42"/>
    <w:rsid w:val="47FF2DD1"/>
    <w:rsid w:val="47FF8A9D"/>
    <w:rsid w:val="49EF616F"/>
    <w:rsid w:val="49F785DB"/>
    <w:rsid w:val="4A4BA00B"/>
    <w:rsid w:val="4ACFD6E7"/>
    <w:rsid w:val="4ADFA8ED"/>
    <w:rsid w:val="4ADFB22A"/>
    <w:rsid w:val="4AFF09DE"/>
    <w:rsid w:val="4B5F6C36"/>
    <w:rsid w:val="4BBCCBE3"/>
    <w:rsid w:val="4BBF44C8"/>
    <w:rsid w:val="4BD38E25"/>
    <w:rsid w:val="4BEBF29D"/>
    <w:rsid w:val="4BF8BF06"/>
    <w:rsid w:val="4BFFD5BC"/>
    <w:rsid w:val="4CB20C89"/>
    <w:rsid w:val="4CCF648E"/>
    <w:rsid w:val="4CD715DA"/>
    <w:rsid w:val="4CFA3448"/>
    <w:rsid w:val="4D351B96"/>
    <w:rsid w:val="4D9F3E56"/>
    <w:rsid w:val="4D9FF7D0"/>
    <w:rsid w:val="4DE75B64"/>
    <w:rsid w:val="4DF218D4"/>
    <w:rsid w:val="4DFCA7F7"/>
    <w:rsid w:val="4DFFB773"/>
    <w:rsid w:val="4E125195"/>
    <w:rsid w:val="4E2F323F"/>
    <w:rsid w:val="4E7D06D9"/>
    <w:rsid w:val="4E93D527"/>
    <w:rsid w:val="4EB4C242"/>
    <w:rsid w:val="4EEB6A52"/>
    <w:rsid w:val="4EFB14A0"/>
    <w:rsid w:val="4F6C543F"/>
    <w:rsid w:val="4F6FB3FF"/>
    <w:rsid w:val="4F7B2EA0"/>
    <w:rsid w:val="4F7C7D71"/>
    <w:rsid w:val="4F7FACB1"/>
    <w:rsid w:val="4F7FDE13"/>
    <w:rsid w:val="4F91A5CC"/>
    <w:rsid w:val="4FAFD91E"/>
    <w:rsid w:val="4FCB0534"/>
    <w:rsid w:val="4FDF35E7"/>
    <w:rsid w:val="4FDF9743"/>
    <w:rsid w:val="4FE785E1"/>
    <w:rsid w:val="4FE79E7D"/>
    <w:rsid w:val="4FEA858F"/>
    <w:rsid w:val="4FEAA0CF"/>
    <w:rsid w:val="4FED3CE6"/>
    <w:rsid w:val="4FEF2A19"/>
    <w:rsid w:val="4FEF9D51"/>
    <w:rsid w:val="4FF72A89"/>
    <w:rsid w:val="4FF749E2"/>
    <w:rsid w:val="4FFB5CD9"/>
    <w:rsid w:val="4FFE0233"/>
    <w:rsid w:val="4FFE6C30"/>
    <w:rsid w:val="4FFF46A6"/>
    <w:rsid w:val="517ED764"/>
    <w:rsid w:val="51CA2F36"/>
    <w:rsid w:val="51EFD8D0"/>
    <w:rsid w:val="51F70F12"/>
    <w:rsid w:val="53E3E185"/>
    <w:rsid w:val="53EFD897"/>
    <w:rsid w:val="53F97935"/>
    <w:rsid w:val="53FB5053"/>
    <w:rsid w:val="53FF2272"/>
    <w:rsid w:val="54FB1F70"/>
    <w:rsid w:val="54FBC2D9"/>
    <w:rsid w:val="555B86D1"/>
    <w:rsid w:val="555F286F"/>
    <w:rsid w:val="557DCFF2"/>
    <w:rsid w:val="55AF7B3F"/>
    <w:rsid w:val="55BBA3CB"/>
    <w:rsid w:val="55BFC930"/>
    <w:rsid w:val="55CD94AC"/>
    <w:rsid w:val="55DF9515"/>
    <w:rsid w:val="55FA2BA3"/>
    <w:rsid w:val="55FF5D4D"/>
    <w:rsid w:val="55FF7AFA"/>
    <w:rsid w:val="55FFF7E7"/>
    <w:rsid w:val="56757353"/>
    <w:rsid w:val="567707A5"/>
    <w:rsid w:val="569778A6"/>
    <w:rsid w:val="56BF59C0"/>
    <w:rsid w:val="56C9C881"/>
    <w:rsid w:val="56CD94D4"/>
    <w:rsid w:val="56DFFA0C"/>
    <w:rsid w:val="56E5C7B8"/>
    <w:rsid w:val="56F67D1E"/>
    <w:rsid w:val="56FA781A"/>
    <w:rsid w:val="571F3CEE"/>
    <w:rsid w:val="575E8567"/>
    <w:rsid w:val="576D5EC8"/>
    <w:rsid w:val="5777E469"/>
    <w:rsid w:val="577CD618"/>
    <w:rsid w:val="577F329D"/>
    <w:rsid w:val="577F682F"/>
    <w:rsid w:val="5794C71A"/>
    <w:rsid w:val="579FBFBB"/>
    <w:rsid w:val="57A37DAC"/>
    <w:rsid w:val="57A7A8E0"/>
    <w:rsid w:val="57BBE4F1"/>
    <w:rsid w:val="57CFC77E"/>
    <w:rsid w:val="57DF927C"/>
    <w:rsid w:val="57EA22A4"/>
    <w:rsid w:val="57EB6496"/>
    <w:rsid w:val="57EFD88D"/>
    <w:rsid w:val="57F88876"/>
    <w:rsid w:val="57FA8B19"/>
    <w:rsid w:val="57FB275B"/>
    <w:rsid w:val="57FCACDF"/>
    <w:rsid w:val="57FE805D"/>
    <w:rsid w:val="58720301"/>
    <w:rsid w:val="5873AD9E"/>
    <w:rsid w:val="5886E04A"/>
    <w:rsid w:val="58B61178"/>
    <w:rsid w:val="58E9C06E"/>
    <w:rsid w:val="58FC3B36"/>
    <w:rsid w:val="59AF2C46"/>
    <w:rsid w:val="59BFE734"/>
    <w:rsid w:val="59ED07F9"/>
    <w:rsid w:val="59FBED74"/>
    <w:rsid w:val="59FF26FE"/>
    <w:rsid w:val="5AB320E9"/>
    <w:rsid w:val="5AC6EC5A"/>
    <w:rsid w:val="5ADF4BCB"/>
    <w:rsid w:val="5AEAC7C0"/>
    <w:rsid w:val="5AEFD07D"/>
    <w:rsid w:val="5AF5D2D5"/>
    <w:rsid w:val="5AFF80CB"/>
    <w:rsid w:val="5AFFC9D0"/>
    <w:rsid w:val="5B354685"/>
    <w:rsid w:val="5B3BC36A"/>
    <w:rsid w:val="5B6BCD44"/>
    <w:rsid w:val="5B7620D3"/>
    <w:rsid w:val="5B7DEF43"/>
    <w:rsid w:val="5B8F3CDB"/>
    <w:rsid w:val="5BA90F4D"/>
    <w:rsid w:val="5BBBA2E0"/>
    <w:rsid w:val="5BCBBD0B"/>
    <w:rsid w:val="5BD52298"/>
    <w:rsid w:val="5BDD2617"/>
    <w:rsid w:val="5BF748D0"/>
    <w:rsid w:val="5BF928B0"/>
    <w:rsid w:val="5BFBF874"/>
    <w:rsid w:val="5BFC9887"/>
    <w:rsid w:val="5BFE0C22"/>
    <w:rsid w:val="5BFF18EC"/>
    <w:rsid w:val="5BFF34D1"/>
    <w:rsid w:val="5BFF79EF"/>
    <w:rsid w:val="5C7B99F9"/>
    <w:rsid w:val="5C964367"/>
    <w:rsid w:val="5CF32249"/>
    <w:rsid w:val="5CF3E062"/>
    <w:rsid w:val="5CFD6077"/>
    <w:rsid w:val="5D2E0F0D"/>
    <w:rsid w:val="5D322DD6"/>
    <w:rsid w:val="5D6A17B6"/>
    <w:rsid w:val="5D777381"/>
    <w:rsid w:val="5D979C4F"/>
    <w:rsid w:val="5DB5B600"/>
    <w:rsid w:val="5DDA73DD"/>
    <w:rsid w:val="5DDF4A59"/>
    <w:rsid w:val="5DDFDFBD"/>
    <w:rsid w:val="5DE778B9"/>
    <w:rsid w:val="5DEFF5DA"/>
    <w:rsid w:val="5DF7488C"/>
    <w:rsid w:val="5DF77C58"/>
    <w:rsid w:val="5DFBBF9D"/>
    <w:rsid w:val="5DFBD794"/>
    <w:rsid w:val="5DFBF8E4"/>
    <w:rsid w:val="5DFBFBA9"/>
    <w:rsid w:val="5DFD269E"/>
    <w:rsid w:val="5DFDC91E"/>
    <w:rsid w:val="5DFF60AD"/>
    <w:rsid w:val="5E4FDD9E"/>
    <w:rsid w:val="5E66F5D1"/>
    <w:rsid w:val="5E6E6474"/>
    <w:rsid w:val="5E7B0037"/>
    <w:rsid w:val="5E7B53A5"/>
    <w:rsid w:val="5E7EC39A"/>
    <w:rsid w:val="5E960E1C"/>
    <w:rsid w:val="5E971839"/>
    <w:rsid w:val="5EBB241A"/>
    <w:rsid w:val="5EBF2DD1"/>
    <w:rsid w:val="5ECB6F48"/>
    <w:rsid w:val="5ECD8DCE"/>
    <w:rsid w:val="5EDF399C"/>
    <w:rsid w:val="5EE09F64"/>
    <w:rsid w:val="5EEF3D8D"/>
    <w:rsid w:val="5EF77414"/>
    <w:rsid w:val="5EFA7CCD"/>
    <w:rsid w:val="5EFD9BB6"/>
    <w:rsid w:val="5EFE333C"/>
    <w:rsid w:val="5EFF9B19"/>
    <w:rsid w:val="5F1ECDA1"/>
    <w:rsid w:val="5F1F8A0C"/>
    <w:rsid w:val="5F3BF9D4"/>
    <w:rsid w:val="5F3DFEFE"/>
    <w:rsid w:val="5F4DCAC9"/>
    <w:rsid w:val="5F577DA6"/>
    <w:rsid w:val="5F5DCAB6"/>
    <w:rsid w:val="5F5FA831"/>
    <w:rsid w:val="5F6E8691"/>
    <w:rsid w:val="5F6F16F6"/>
    <w:rsid w:val="5F6F226D"/>
    <w:rsid w:val="5F707BBF"/>
    <w:rsid w:val="5F7E4C47"/>
    <w:rsid w:val="5F7F1D8C"/>
    <w:rsid w:val="5F7FE140"/>
    <w:rsid w:val="5F9DE97C"/>
    <w:rsid w:val="5F9F0E64"/>
    <w:rsid w:val="5FAE4ACE"/>
    <w:rsid w:val="5FAF95F5"/>
    <w:rsid w:val="5FAFF05D"/>
    <w:rsid w:val="5FB27A77"/>
    <w:rsid w:val="5FB76820"/>
    <w:rsid w:val="5FBB96D6"/>
    <w:rsid w:val="5FBD4515"/>
    <w:rsid w:val="5FBE47C8"/>
    <w:rsid w:val="5FBEAAC2"/>
    <w:rsid w:val="5FBFDE79"/>
    <w:rsid w:val="5FBFF109"/>
    <w:rsid w:val="5FBFFF5C"/>
    <w:rsid w:val="5FC0F3E7"/>
    <w:rsid w:val="5FC7703E"/>
    <w:rsid w:val="5FD76C17"/>
    <w:rsid w:val="5FDB8AB4"/>
    <w:rsid w:val="5FDD11F6"/>
    <w:rsid w:val="5FDDB3B3"/>
    <w:rsid w:val="5FDF8C83"/>
    <w:rsid w:val="5FDF9EA8"/>
    <w:rsid w:val="5FDFC079"/>
    <w:rsid w:val="5FDFF3E5"/>
    <w:rsid w:val="5FE600DA"/>
    <w:rsid w:val="5FE65E66"/>
    <w:rsid w:val="5FE74F1E"/>
    <w:rsid w:val="5FEDC9CF"/>
    <w:rsid w:val="5FEDEF1D"/>
    <w:rsid w:val="5FEEDB0C"/>
    <w:rsid w:val="5FEFD042"/>
    <w:rsid w:val="5FF747BE"/>
    <w:rsid w:val="5FF7A9D4"/>
    <w:rsid w:val="5FFA02C6"/>
    <w:rsid w:val="5FFB3CE0"/>
    <w:rsid w:val="5FFB5668"/>
    <w:rsid w:val="5FFD5301"/>
    <w:rsid w:val="5FFDE3C9"/>
    <w:rsid w:val="5FFE2A51"/>
    <w:rsid w:val="5FFE356A"/>
    <w:rsid w:val="5FFE3667"/>
    <w:rsid w:val="5FFF03DA"/>
    <w:rsid w:val="5FFFBAD5"/>
    <w:rsid w:val="5FFFC377"/>
    <w:rsid w:val="5FFFD9B4"/>
    <w:rsid w:val="60FB89C3"/>
    <w:rsid w:val="615F7E6E"/>
    <w:rsid w:val="615FF300"/>
    <w:rsid w:val="617DD05A"/>
    <w:rsid w:val="61BEF3E3"/>
    <w:rsid w:val="61BFCF72"/>
    <w:rsid w:val="61F7B7CD"/>
    <w:rsid w:val="61F7D69A"/>
    <w:rsid w:val="633720AD"/>
    <w:rsid w:val="63435DD9"/>
    <w:rsid w:val="634ED682"/>
    <w:rsid w:val="635F72DD"/>
    <w:rsid w:val="6377B3A8"/>
    <w:rsid w:val="63B81AA8"/>
    <w:rsid w:val="63DF2332"/>
    <w:rsid w:val="63F5352F"/>
    <w:rsid w:val="64BD983A"/>
    <w:rsid w:val="64D3CFEC"/>
    <w:rsid w:val="64DD78C9"/>
    <w:rsid w:val="64FD3309"/>
    <w:rsid w:val="651A67E1"/>
    <w:rsid w:val="653FCF6D"/>
    <w:rsid w:val="65CDE28A"/>
    <w:rsid w:val="65DD31C2"/>
    <w:rsid w:val="65E76A13"/>
    <w:rsid w:val="65FA92BC"/>
    <w:rsid w:val="65FE413B"/>
    <w:rsid w:val="65FF24B2"/>
    <w:rsid w:val="65FFEA93"/>
    <w:rsid w:val="669FD217"/>
    <w:rsid w:val="66AFB4CA"/>
    <w:rsid w:val="66BF2C37"/>
    <w:rsid w:val="66D9FCC4"/>
    <w:rsid w:val="66DEB5F7"/>
    <w:rsid w:val="66F7FEE4"/>
    <w:rsid w:val="66FF8D6C"/>
    <w:rsid w:val="670F3562"/>
    <w:rsid w:val="673D7B55"/>
    <w:rsid w:val="67774581"/>
    <w:rsid w:val="67775BD8"/>
    <w:rsid w:val="677DBECE"/>
    <w:rsid w:val="67939A7C"/>
    <w:rsid w:val="67AF9BC5"/>
    <w:rsid w:val="67B734EF"/>
    <w:rsid w:val="67BED52B"/>
    <w:rsid w:val="67BF7028"/>
    <w:rsid w:val="67CF18C5"/>
    <w:rsid w:val="67D5ECB0"/>
    <w:rsid w:val="67DE7222"/>
    <w:rsid w:val="67DF57ED"/>
    <w:rsid w:val="67E3E342"/>
    <w:rsid w:val="67E82985"/>
    <w:rsid w:val="67E90318"/>
    <w:rsid w:val="67ECB431"/>
    <w:rsid w:val="67EE38A7"/>
    <w:rsid w:val="67FA3606"/>
    <w:rsid w:val="67FEA40F"/>
    <w:rsid w:val="67FFB158"/>
    <w:rsid w:val="67FFBD0B"/>
    <w:rsid w:val="68FF2A10"/>
    <w:rsid w:val="692CE46F"/>
    <w:rsid w:val="6965225C"/>
    <w:rsid w:val="697F4E53"/>
    <w:rsid w:val="69FBBD0B"/>
    <w:rsid w:val="69FFA373"/>
    <w:rsid w:val="6A556447"/>
    <w:rsid w:val="6AD4E0F2"/>
    <w:rsid w:val="6AF201BD"/>
    <w:rsid w:val="6AF958FE"/>
    <w:rsid w:val="6AFA6D06"/>
    <w:rsid w:val="6AFAFEAC"/>
    <w:rsid w:val="6AFDA30A"/>
    <w:rsid w:val="6B2D0722"/>
    <w:rsid w:val="6B2E284A"/>
    <w:rsid w:val="6B3F538C"/>
    <w:rsid w:val="6B3FD0C2"/>
    <w:rsid w:val="6B5BE0FC"/>
    <w:rsid w:val="6B5F395C"/>
    <w:rsid w:val="6B6FD2D3"/>
    <w:rsid w:val="6B7DEB80"/>
    <w:rsid w:val="6B7F7227"/>
    <w:rsid w:val="6B9B5E9C"/>
    <w:rsid w:val="6BAE30D9"/>
    <w:rsid w:val="6BAF5B7A"/>
    <w:rsid w:val="6BB764CE"/>
    <w:rsid w:val="6BB9DB74"/>
    <w:rsid w:val="6BBF5063"/>
    <w:rsid w:val="6BCF3A55"/>
    <w:rsid w:val="6BD32740"/>
    <w:rsid w:val="6BD38FDB"/>
    <w:rsid w:val="6BDD6F16"/>
    <w:rsid w:val="6BDF2024"/>
    <w:rsid w:val="6BDFF3EE"/>
    <w:rsid w:val="6BE9B7AE"/>
    <w:rsid w:val="6BEDD801"/>
    <w:rsid w:val="6BEE7775"/>
    <w:rsid w:val="6BEF27C3"/>
    <w:rsid w:val="6BF66E22"/>
    <w:rsid w:val="6BF7231A"/>
    <w:rsid w:val="6BFE0CD6"/>
    <w:rsid w:val="6BFE6409"/>
    <w:rsid w:val="6BFF2256"/>
    <w:rsid w:val="6BFF285A"/>
    <w:rsid w:val="6BFFB8F9"/>
    <w:rsid w:val="6C7B57DE"/>
    <w:rsid w:val="6C7DF670"/>
    <w:rsid w:val="6C7FE961"/>
    <w:rsid w:val="6CDF4134"/>
    <w:rsid w:val="6CED52FB"/>
    <w:rsid w:val="6CFFD0B2"/>
    <w:rsid w:val="6D5EAAFE"/>
    <w:rsid w:val="6D5FD000"/>
    <w:rsid w:val="6D79446D"/>
    <w:rsid w:val="6D798B95"/>
    <w:rsid w:val="6DA592EB"/>
    <w:rsid w:val="6DB668E8"/>
    <w:rsid w:val="6DB8E7B7"/>
    <w:rsid w:val="6DC6292B"/>
    <w:rsid w:val="6DDD053D"/>
    <w:rsid w:val="6DDEE117"/>
    <w:rsid w:val="6DDF0F86"/>
    <w:rsid w:val="6DE3E282"/>
    <w:rsid w:val="6DF746CD"/>
    <w:rsid w:val="6DF778C8"/>
    <w:rsid w:val="6DFCC8A9"/>
    <w:rsid w:val="6DFE3855"/>
    <w:rsid w:val="6DFF3B02"/>
    <w:rsid w:val="6E45A8BD"/>
    <w:rsid w:val="6E650347"/>
    <w:rsid w:val="6E7AF307"/>
    <w:rsid w:val="6EB71507"/>
    <w:rsid w:val="6EBF676E"/>
    <w:rsid w:val="6EBF866E"/>
    <w:rsid w:val="6ED41B9B"/>
    <w:rsid w:val="6ED77D80"/>
    <w:rsid w:val="6EDD9983"/>
    <w:rsid w:val="6EE7B82F"/>
    <w:rsid w:val="6EF6359E"/>
    <w:rsid w:val="6EF79A03"/>
    <w:rsid w:val="6EF7AC9F"/>
    <w:rsid w:val="6EFC80D5"/>
    <w:rsid w:val="6EFFC0F0"/>
    <w:rsid w:val="6F35B7D0"/>
    <w:rsid w:val="6F3D419C"/>
    <w:rsid w:val="6F4EF478"/>
    <w:rsid w:val="6F50BD39"/>
    <w:rsid w:val="6F650268"/>
    <w:rsid w:val="6F6A085E"/>
    <w:rsid w:val="6F6D8594"/>
    <w:rsid w:val="6F6DD5C5"/>
    <w:rsid w:val="6F6F1EEA"/>
    <w:rsid w:val="6F6F63AB"/>
    <w:rsid w:val="6F764670"/>
    <w:rsid w:val="6F7D4617"/>
    <w:rsid w:val="6F7D835A"/>
    <w:rsid w:val="6F7E4AA9"/>
    <w:rsid w:val="6F7F4B0A"/>
    <w:rsid w:val="6F8F127B"/>
    <w:rsid w:val="6F966363"/>
    <w:rsid w:val="6F9CD429"/>
    <w:rsid w:val="6F9FDEB1"/>
    <w:rsid w:val="6FA710D3"/>
    <w:rsid w:val="6FA9076D"/>
    <w:rsid w:val="6FABD09A"/>
    <w:rsid w:val="6FB1279F"/>
    <w:rsid w:val="6FB781AA"/>
    <w:rsid w:val="6FB790DA"/>
    <w:rsid w:val="6FBD29B9"/>
    <w:rsid w:val="6FBD7890"/>
    <w:rsid w:val="6FBE39A1"/>
    <w:rsid w:val="6FBF0384"/>
    <w:rsid w:val="6FCFFD92"/>
    <w:rsid w:val="6FD315FF"/>
    <w:rsid w:val="6FD3C3ED"/>
    <w:rsid w:val="6FD62083"/>
    <w:rsid w:val="6FD64C96"/>
    <w:rsid w:val="6FDDD922"/>
    <w:rsid w:val="6FDEEF8C"/>
    <w:rsid w:val="6FDFD141"/>
    <w:rsid w:val="6FE3A501"/>
    <w:rsid w:val="6FE77C25"/>
    <w:rsid w:val="6FEE1D4B"/>
    <w:rsid w:val="6FEF94A8"/>
    <w:rsid w:val="6FF1A68F"/>
    <w:rsid w:val="6FF309C2"/>
    <w:rsid w:val="6FF5797D"/>
    <w:rsid w:val="6FF60CA3"/>
    <w:rsid w:val="6FF70E6F"/>
    <w:rsid w:val="6FF7D293"/>
    <w:rsid w:val="6FF7EE4D"/>
    <w:rsid w:val="6FF91A6A"/>
    <w:rsid w:val="6FF9C128"/>
    <w:rsid w:val="6FFA024B"/>
    <w:rsid w:val="6FFB09F9"/>
    <w:rsid w:val="6FFB4411"/>
    <w:rsid w:val="6FFB4780"/>
    <w:rsid w:val="6FFB8047"/>
    <w:rsid w:val="6FFBFF62"/>
    <w:rsid w:val="6FFDD4C5"/>
    <w:rsid w:val="6FFDD7FF"/>
    <w:rsid w:val="6FFEF072"/>
    <w:rsid w:val="6FFF453E"/>
    <w:rsid w:val="6FFFA2B0"/>
    <w:rsid w:val="6FFFAE2E"/>
    <w:rsid w:val="6FFFD931"/>
    <w:rsid w:val="6FFFDD50"/>
    <w:rsid w:val="7095F1B0"/>
    <w:rsid w:val="70FFA1E7"/>
    <w:rsid w:val="711D3D63"/>
    <w:rsid w:val="7149315B"/>
    <w:rsid w:val="717FD244"/>
    <w:rsid w:val="71B77300"/>
    <w:rsid w:val="71F6178A"/>
    <w:rsid w:val="71FDEBFE"/>
    <w:rsid w:val="71FF29CA"/>
    <w:rsid w:val="71FF554E"/>
    <w:rsid w:val="71FF8B9A"/>
    <w:rsid w:val="724E88B1"/>
    <w:rsid w:val="7266642E"/>
    <w:rsid w:val="7275A4B4"/>
    <w:rsid w:val="72957B0C"/>
    <w:rsid w:val="72BA8036"/>
    <w:rsid w:val="72FF10F6"/>
    <w:rsid w:val="733633B0"/>
    <w:rsid w:val="73572F0C"/>
    <w:rsid w:val="735F5505"/>
    <w:rsid w:val="7363DC1D"/>
    <w:rsid w:val="737CACF7"/>
    <w:rsid w:val="737DA5C3"/>
    <w:rsid w:val="737FAE0A"/>
    <w:rsid w:val="73A76085"/>
    <w:rsid w:val="73BFE3CF"/>
    <w:rsid w:val="73D7ACF5"/>
    <w:rsid w:val="73DA4D12"/>
    <w:rsid w:val="73DF007C"/>
    <w:rsid w:val="73EB2FED"/>
    <w:rsid w:val="73FCD815"/>
    <w:rsid w:val="73FF3EFF"/>
    <w:rsid w:val="74B7C4A1"/>
    <w:rsid w:val="74F349B2"/>
    <w:rsid w:val="75371F47"/>
    <w:rsid w:val="753F3899"/>
    <w:rsid w:val="75570E8C"/>
    <w:rsid w:val="75626525"/>
    <w:rsid w:val="757BDB69"/>
    <w:rsid w:val="757FDBE1"/>
    <w:rsid w:val="758FA2DB"/>
    <w:rsid w:val="759E27F5"/>
    <w:rsid w:val="75BFE57B"/>
    <w:rsid w:val="75CBA915"/>
    <w:rsid w:val="75CDE3BA"/>
    <w:rsid w:val="75DB3523"/>
    <w:rsid w:val="75ED07D4"/>
    <w:rsid w:val="75F49FF6"/>
    <w:rsid w:val="75F83AA1"/>
    <w:rsid w:val="75FB34A5"/>
    <w:rsid w:val="75FC819E"/>
    <w:rsid w:val="75FFD3DB"/>
    <w:rsid w:val="761E385B"/>
    <w:rsid w:val="763964BE"/>
    <w:rsid w:val="765FF2C8"/>
    <w:rsid w:val="767A76E4"/>
    <w:rsid w:val="767CCA02"/>
    <w:rsid w:val="767ECCFB"/>
    <w:rsid w:val="767F2AAD"/>
    <w:rsid w:val="769DBD40"/>
    <w:rsid w:val="769E161D"/>
    <w:rsid w:val="76AC7AE2"/>
    <w:rsid w:val="76AF2635"/>
    <w:rsid w:val="76BC4008"/>
    <w:rsid w:val="76C361A7"/>
    <w:rsid w:val="76C7639A"/>
    <w:rsid w:val="76D5D635"/>
    <w:rsid w:val="76D725B6"/>
    <w:rsid w:val="76DB4EFA"/>
    <w:rsid w:val="76DF82B8"/>
    <w:rsid w:val="76EAEBD9"/>
    <w:rsid w:val="76EF723D"/>
    <w:rsid w:val="76F71EAA"/>
    <w:rsid w:val="76F87916"/>
    <w:rsid w:val="76FEAD61"/>
    <w:rsid w:val="771EA253"/>
    <w:rsid w:val="771FEF7E"/>
    <w:rsid w:val="773D794E"/>
    <w:rsid w:val="773FAD27"/>
    <w:rsid w:val="773FAD5C"/>
    <w:rsid w:val="774B2262"/>
    <w:rsid w:val="775F4A80"/>
    <w:rsid w:val="775FB622"/>
    <w:rsid w:val="776F64F7"/>
    <w:rsid w:val="776F8474"/>
    <w:rsid w:val="776FC131"/>
    <w:rsid w:val="77778665"/>
    <w:rsid w:val="777B6B2B"/>
    <w:rsid w:val="777B6B5B"/>
    <w:rsid w:val="777BAC52"/>
    <w:rsid w:val="777C326A"/>
    <w:rsid w:val="777D7FFA"/>
    <w:rsid w:val="777DC8ED"/>
    <w:rsid w:val="777E1FBC"/>
    <w:rsid w:val="777F2B4A"/>
    <w:rsid w:val="7783CBDE"/>
    <w:rsid w:val="779B059D"/>
    <w:rsid w:val="779F1F1E"/>
    <w:rsid w:val="779F8D10"/>
    <w:rsid w:val="77AF21F8"/>
    <w:rsid w:val="77AFF72A"/>
    <w:rsid w:val="77B6806D"/>
    <w:rsid w:val="77B9718F"/>
    <w:rsid w:val="77B9AE17"/>
    <w:rsid w:val="77B9BF08"/>
    <w:rsid w:val="77BE72BF"/>
    <w:rsid w:val="77BFAAAE"/>
    <w:rsid w:val="77CBD220"/>
    <w:rsid w:val="77CE6BC0"/>
    <w:rsid w:val="77CFB820"/>
    <w:rsid w:val="77CFDA25"/>
    <w:rsid w:val="77D2353F"/>
    <w:rsid w:val="77D71468"/>
    <w:rsid w:val="77D75873"/>
    <w:rsid w:val="77DE42E9"/>
    <w:rsid w:val="77DF1196"/>
    <w:rsid w:val="77DF4F2E"/>
    <w:rsid w:val="77E79234"/>
    <w:rsid w:val="77E7E4E1"/>
    <w:rsid w:val="77E988E7"/>
    <w:rsid w:val="77ED496D"/>
    <w:rsid w:val="77EDC884"/>
    <w:rsid w:val="77EF22D1"/>
    <w:rsid w:val="77EF3111"/>
    <w:rsid w:val="77EF5711"/>
    <w:rsid w:val="77EF5B29"/>
    <w:rsid w:val="77EF8C15"/>
    <w:rsid w:val="77EFDC1D"/>
    <w:rsid w:val="77F19D59"/>
    <w:rsid w:val="77F34648"/>
    <w:rsid w:val="77F5D94B"/>
    <w:rsid w:val="77F623F6"/>
    <w:rsid w:val="77F7174E"/>
    <w:rsid w:val="77F769E1"/>
    <w:rsid w:val="77F89F70"/>
    <w:rsid w:val="77FB2982"/>
    <w:rsid w:val="77FB3F89"/>
    <w:rsid w:val="77FD26B3"/>
    <w:rsid w:val="77FD9348"/>
    <w:rsid w:val="77FE04A8"/>
    <w:rsid w:val="77FE30B5"/>
    <w:rsid w:val="77FE93B9"/>
    <w:rsid w:val="77FEE5F1"/>
    <w:rsid w:val="77FF5BFA"/>
    <w:rsid w:val="77FF8321"/>
    <w:rsid w:val="77FFA947"/>
    <w:rsid w:val="785A2F0E"/>
    <w:rsid w:val="78CF65DC"/>
    <w:rsid w:val="78FE390A"/>
    <w:rsid w:val="78FF6B94"/>
    <w:rsid w:val="79566175"/>
    <w:rsid w:val="795EE1BD"/>
    <w:rsid w:val="79779FFA"/>
    <w:rsid w:val="797F183A"/>
    <w:rsid w:val="79B9577C"/>
    <w:rsid w:val="79EDE083"/>
    <w:rsid w:val="79FFECA7"/>
    <w:rsid w:val="7A4FE24A"/>
    <w:rsid w:val="7A5F0FAB"/>
    <w:rsid w:val="7A75B6FF"/>
    <w:rsid w:val="7A7ED4F9"/>
    <w:rsid w:val="7A973714"/>
    <w:rsid w:val="7AAEDB9E"/>
    <w:rsid w:val="7ABCFD20"/>
    <w:rsid w:val="7ABF51D8"/>
    <w:rsid w:val="7AD6DDB3"/>
    <w:rsid w:val="7AD73294"/>
    <w:rsid w:val="7ADD9D7E"/>
    <w:rsid w:val="7AED6370"/>
    <w:rsid w:val="7AEFBAF7"/>
    <w:rsid w:val="7AF32649"/>
    <w:rsid w:val="7AF39C8F"/>
    <w:rsid w:val="7AFB4212"/>
    <w:rsid w:val="7AFDC98B"/>
    <w:rsid w:val="7AFE26D1"/>
    <w:rsid w:val="7AFF0C51"/>
    <w:rsid w:val="7AFF2CE8"/>
    <w:rsid w:val="7AFF5AEF"/>
    <w:rsid w:val="7AFF9D59"/>
    <w:rsid w:val="7B0796B7"/>
    <w:rsid w:val="7B1FAE2E"/>
    <w:rsid w:val="7B2DB7BA"/>
    <w:rsid w:val="7B328F78"/>
    <w:rsid w:val="7B378BC5"/>
    <w:rsid w:val="7B3F5827"/>
    <w:rsid w:val="7B438D0E"/>
    <w:rsid w:val="7B4BD35B"/>
    <w:rsid w:val="7B4F3D0E"/>
    <w:rsid w:val="7B69F3A4"/>
    <w:rsid w:val="7B6E27A7"/>
    <w:rsid w:val="7B6F2742"/>
    <w:rsid w:val="7B6FA86D"/>
    <w:rsid w:val="7B736A8C"/>
    <w:rsid w:val="7B76E786"/>
    <w:rsid w:val="7B771073"/>
    <w:rsid w:val="7B7B06B9"/>
    <w:rsid w:val="7B7FB840"/>
    <w:rsid w:val="7B8745EE"/>
    <w:rsid w:val="7B97A0F8"/>
    <w:rsid w:val="7B9ABE01"/>
    <w:rsid w:val="7B9F1708"/>
    <w:rsid w:val="7B9F24AA"/>
    <w:rsid w:val="7B9FC0B7"/>
    <w:rsid w:val="7BAF968B"/>
    <w:rsid w:val="7BB63E63"/>
    <w:rsid w:val="7BBA4897"/>
    <w:rsid w:val="7BBB3777"/>
    <w:rsid w:val="7BBB7C6E"/>
    <w:rsid w:val="7BBBCE26"/>
    <w:rsid w:val="7BBD93E8"/>
    <w:rsid w:val="7BBE20F7"/>
    <w:rsid w:val="7BBFE80C"/>
    <w:rsid w:val="7BC550C6"/>
    <w:rsid w:val="7BC96487"/>
    <w:rsid w:val="7BCB6B99"/>
    <w:rsid w:val="7BCD8439"/>
    <w:rsid w:val="7BCFB974"/>
    <w:rsid w:val="7BD7B40D"/>
    <w:rsid w:val="7BDA2E5D"/>
    <w:rsid w:val="7BDD1174"/>
    <w:rsid w:val="7BDD7DE3"/>
    <w:rsid w:val="7BDF7F47"/>
    <w:rsid w:val="7BDFBED3"/>
    <w:rsid w:val="7BDFF2D7"/>
    <w:rsid w:val="7BE71230"/>
    <w:rsid w:val="7BE74043"/>
    <w:rsid w:val="7BEBFDDE"/>
    <w:rsid w:val="7BECC8D9"/>
    <w:rsid w:val="7BED1B8E"/>
    <w:rsid w:val="7BED8EB7"/>
    <w:rsid w:val="7BEDF0FE"/>
    <w:rsid w:val="7BEF5638"/>
    <w:rsid w:val="7BEF9377"/>
    <w:rsid w:val="7BF6690D"/>
    <w:rsid w:val="7BF75F43"/>
    <w:rsid w:val="7BF768B1"/>
    <w:rsid w:val="7BF968BE"/>
    <w:rsid w:val="7BFBA2B8"/>
    <w:rsid w:val="7BFBC344"/>
    <w:rsid w:val="7BFCFFC6"/>
    <w:rsid w:val="7BFD30A7"/>
    <w:rsid w:val="7BFD8239"/>
    <w:rsid w:val="7BFDE642"/>
    <w:rsid w:val="7BFE09C6"/>
    <w:rsid w:val="7BFE4A21"/>
    <w:rsid w:val="7BFE6047"/>
    <w:rsid w:val="7BFF1FDF"/>
    <w:rsid w:val="7BFF3986"/>
    <w:rsid w:val="7BFF3C94"/>
    <w:rsid w:val="7BFF6001"/>
    <w:rsid w:val="7BFF80AC"/>
    <w:rsid w:val="7BFFF225"/>
    <w:rsid w:val="7C1E4417"/>
    <w:rsid w:val="7C6F557A"/>
    <w:rsid w:val="7C7F2264"/>
    <w:rsid w:val="7C997053"/>
    <w:rsid w:val="7C9DDA0D"/>
    <w:rsid w:val="7CA56A18"/>
    <w:rsid w:val="7CBC91DD"/>
    <w:rsid w:val="7CC993CA"/>
    <w:rsid w:val="7CCF5F12"/>
    <w:rsid w:val="7CDFAC2A"/>
    <w:rsid w:val="7CEEFECF"/>
    <w:rsid w:val="7CF70649"/>
    <w:rsid w:val="7CFD0CCA"/>
    <w:rsid w:val="7CFE37FB"/>
    <w:rsid w:val="7CFE4DE9"/>
    <w:rsid w:val="7CFE81C3"/>
    <w:rsid w:val="7CFF410D"/>
    <w:rsid w:val="7CFFC154"/>
    <w:rsid w:val="7D1B186C"/>
    <w:rsid w:val="7D2B4097"/>
    <w:rsid w:val="7D352533"/>
    <w:rsid w:val="7D378797"/>
    <w:rsid w:val="7D37FCF4"/>
    <w:rsid w:val="7D3D4C38"/>
    <w:rsid w:val="7D3E0835"/>
    <w:rsid w:val="7D574322"/>
    <w:rsid w:val="7D5B2AE6"/>
    <w:rsid w:val="7D5B68BF"/>
    <w:rsid w:val="7D5CA281"/>
    <w:rsid w:val="7D5F50AD"/>
    <w:rsid w:val="7D6FB7CA"/>
    <w:rsid w:val="7D77C372"/>
    <w:rsid w:val="7D78E825"/>
    <w:rsid w:val="7D7BA383"/>
    <w:rsid w:val="7D7EEDE2"/>
    <w:rsid w:val="7D7F1E2C"/>
    <w:rsid w:val="7D7FD793"/>
    <w:rsid w:val="7D8EE4D0"/>
    <w:rsid w:val="7D96A5AC"/>
    <w:rsid w:val="7D990337"/>
    <w:rsid w:val="7DABB839"/>
    <w:rsid w:val="7DB56E00"/>
    <w:rsid w:val="7DBF2E81"/>
    <w:rsid w:val="7DBF42E2"/>
    <w:rsid w:val="7DBFFCA8"/>
    <w:rsid w:val="7DC5DEFD"/>
    <w:rsid w:val="7DC757E9"/>
    <w:rsid w:val="7DCDDC17"/>
    <w:rsid w:val="7DD4410C"/>
    <w:rsid w:val="7DD9E73D"/>
    <w:rsid w:val="7DDC3808"/>
    <w:rsid w:val="7DE5227E"/>
    <w:rsid w:val="7DE5BE17"/>
    <w:rsid w:val="7DE8ADD4"/>
    <w:rsid w:val="7DED3F33"/>
    <w:rsid w:val="7DEE1BD7"/>
    <w:rsid w:val="7DEF253D"/>
    <w:rsid w:val="7DF353D1"/>
    <w:rsid w:val="7DF73D4A"/>
    <w:rsid w:val="7DF75785"/>
    <w:rsid w:val="7DF7EF50"/>
    <w:rsid w:val="7DF8975A"/>
    <w:rsid w:val="7DF8F2C9"/>
    <w:rsid w:val="7DFACCDB"/>
    <w:rsid w:val="7DFBFF35"/>
    <w:rsid w:val="7DFE448E"/>
    <w:rsid w:val="7DFE8E89"/>
    <w:rsid w:val="7DFEFA2F"/>
    <w:rsid w:val="7DFF5198"/>
    <w:rsid w:val="7DFF551E"/>
    <w:rsid w:val="7DFF8881"/>
    <w:rsid w:val="7DFFB456"/>
    <w:rsid w:val="7DFFBAAB"/>
    <w:rsid w:val="7DFFC7FB"/>
    <w:rsid w:val="7DFFE79A"/>
    <w:rsid w:val="7E17DFDE"/>
    <w:rsid w:val="7E19DBCE"/>
    <w:rsid w:val="7E348631"/>
    <w:rsid w:val="7E57E607"/>
    <w:rsid w:val="7E59A333"/>
    <w:rsid w:val="7E5FDB17"/>
    <w:rsid w:val="7E646ADB"/>
    <w:rsid w:val="7E655713"/>
    <w:rsid w:val="7E6E74B2"/>
    <w:rsid w:val="7E7BD980"/>
    <w:rsid w:val="7E7E5554"/>
    <w:rsid w:val="7E7E5D76"/>
    <w:rsid w:val="7E7FDECB"/>
    <w:rsid w:val="7E8D8DA2"/>
    <w:rsid w:val="7E9BA0A8"/>
    <w:rsid w:val="7E9EEB76"/>
    <w:rsid w:val="7EA7871B"/>
    <w:rsid w:val="7EAF2E8E"/>
    <w:rsid w:val="7EB645FB"/>
    <w:rsid w:val="7EB7B9E9"/>
    <w:rsid w:val="7EBBC8CA"/>
    <w:rsid w:val="7EBF500E"/>
    <w:rsid w:val="7ECF6863"/>
    <w:rsid w:val="7ED76B43"/>
    <w:rsid w:val="7EDFD28C"/>
    <w:rsid w:val="7EDFFA00"/>
    <w:rsid w:val="7EEB493E"/>
    <w:rsid w:val="7EEDBDC1"/>
    <w:rsid w:val="7EEF566C"/>
    <w:rsid w:val="7EEF56F5"/>
    <w:rsid w:val="7EF33AAA"/>
    <w:rsid w:val="7EF35EC2"/>
    <w:rsid w:val="7EF36167"/>
    <w:rsid w:val="7EF499C0"/>
    <w:rsid w:val="7EF5B7CD"/>
    <w:rsid w:val="7EFB59FE"/>
    <w:rsid w:val="7EFB9DE1"/>
    <w:rsid w:val="7EFBD835"/>
    <w:rsid w:val="7EFC6C5F"/>
    <w:rsid w:val="7EFE3499"/>
    <w:rsid w:val="7EFED9E3"/>
    <w:rsid w:val="7EFF150F"/>
    <w:rsid w:val="7EFF1BA2"/>
    <w:rsid w:val="7EFF1D2A"/>
    <w:rsid w:val="7EFF80EC"/>
    <w:rsid w:val="7EFF92F1"/>
    <w:rsid w:val="7EFFE0AC"/>
    <w:rsid w:val="7F0A945E"/>
    <w:rsid w:val="7F0B3792"/>
    <w:rsid w:val="7F1FD851"/>
    <w:rsid w:val="7F275027"/>
    <w:rsid w:val="7F2EAC5A"/>
    <w:rsid w:val="7F37AE22"/>
    <w:rsid w:val="7F393027"/>
    <w:rsid w:val="7F39BCB4"/>
    <w:rsid w:val="7F3C3DFF"/>
    <w:rsid w:val="7F3C5C12"/>
    <w:rsid w:val="7F4DA852"/>
    <w:rsid w:val="7F4F1ABA"/>
    <w:rsid w:val="7F4F74A3"/>
    <w:rsid w:val="7F590A16"/>
    <w:rsid w:val="7F5A1149"/>
    <w:rsid w:val="7F5B9248"/>
    <w:rsid w:val="7F5BE6E8"/>
    <w:rsid w:val="7F5DBD57"/>
    <w:rsid w:val="7F5E92B0"/>
    <w:rsid w:val="7F5FDCD7"/>
    <w:rsid w:val="7F6381A4"/>
    <w:rsid w:val="7F6413ED"/>
    <w:rsid w:val="7F65A71C"/>
    <w:rsid w:val="7F65A91F"/>
    <w:rsid w:val="7F6635AB"/>
    <w:rsid w:val="7F6B7C5D"/>
    <w:rsid w:val="7F6D38F2"/>
    <w:rsid w:val="7F6D489A"/>
    <w:rsid w:val="7F6DAB20"/>
    <w:rsid w:val="7F6F1FB0"/>
    <w:rsid w:val="7F6F8793"/>
    <w:rsid w:val="7F6FC6C4"/>
    <w:rsid w:val="7F72C125"/>
    <w:rsid w:val="7F75C2C6"/>
    <w:rsid w:val="7F75DF3D"/>
    <w:rsid w:val="7F77305A"/>
    <w:rsid w:val="7F7742F5"/>
    <w:rsid w:val="7F77604F"/>
    <w:rsid w:val="7F779975"/>
    <w:rsid w:val="7F779EA0"/>
    <w:rsid w:val="7F7B013C"/>
    <w:rsid w:val="7F7BE05E"/>
    <w:rsid w:val="7F7C64A7"/>
    <w:rsid w:val="7F7D58EC"/>
    <w:rsid w:val="7F7D5902"/>
    <w:rsid w:val="7F7E8DD5"/>
    <w:rsid w:val="7F7EE026"/>
    <w:rsid w:val="7F7F02ED"/>
    <w:rsid w:val="7F7F213E"/>
    <w:rsid w:val="7F7F496F"/>
    <w:rsid w:val="7F7F5256"/>
    <w:rsid w:val="7F7F703A"/>
    <w:rsid w:val="7F7F84E3"/>
    <w:rsid w:val="7F7FA4E0"/>
    <w:rsid w:val="7F858701"/>
    <w:rsid w:val="7F8F449C"/>
    <w:rsid w:val="7F95EF89"/>
    <w:rsid w:val="7F97E369"/>
    <w:rsid w:val="7F9B0A3C"/>
    <w:rsid w:val="7F9ED0BC"/>
    <w:rsid w:val="7F9F688D"/>
    <w:rsid w:val="7FA7A6AA"/>
    <w:rsid w:val="7FAAC067"/>
    <w:rsid w:val="7FB3A66A"/>
    <w:rsid w:val="7FB7CA8E"/>
    <w:rsid w:val="7FBA9B1B"/>
    <w:rsid w:val="7FBBCAA8"/>
    <w:rsid w:val="7FBBCC25"/>
    <w:rsid w:val="7FBD6769"/>
    <w:rsid w:val="7FBD8F62"/>
    <w:rsid w:val="7FBDAD46"/>
    <w:rsid w:val="7FBE808D"/>
    <w:rsid w:val="7FBE9A52"/>
    <w:rsid w:val="7FBEC574"/>
    <w:rsid w:val="7FBEDC10"/>
    <w:rsid w:val="7FBEEC0A"/>
    <w:rsid w:val="7FBEFBEB"/>
    <w:rsid w:val="7FBF940A"/>
    <w:rsid w:val="7FBFB27B"/>
    <w:rsid w:val="7FBFCE4F"/>
    <w:rsid w:val="7FBFE23D"/>
    <w:rsid w:val="7FC31AAA"/>
    <w:rsid w:val="7FCD1415"/>
    <w:rsid w:val="7FCF187C"/>
    <w:rsid w:val="7FCF4092"/>
    <w:rsid w:val="7FCFABC1"/>
    <w:rsid w:val="7FCFE7F1"/>
    <w:rsid w:val="7FD179A1"/>
    <w:rsid w:val="7FD50468"/>
    <w:rsid w:val="7FD529A9"/>
    <w:rsid w:val="7FD691EE"/>
    <w:rsid w:val="7FD770EF"/>
    <w:rsid w:val="7FD7A229"/>
    <w:rsid w:val="7FD7CC18"/>
    <w:rsid w:val="7FD7E104"/>
    <w:rsid w:val="7FDBA7E4"/>
    <w:rsid w:val="7FDBC195"/>
    <w:rsid w:val="7FDCA3E4"/>
    <w:rsid w:val="7FDD684C"/>
    <w:rsid w:val="7FDD6A09"/>
    <w:rsid w:val="7FDD6FB6"/>
    <w:rsid w:val="7FDE8AFC"/>
    <w:rsid w:val="7FDF2B1A"/>
    <w:rsid w:val="7FDF6B7B"/>
    <w:rsid w:val="7FDF7869"/>
    <w:rsid w:val="7FDF9337"/>
    <w:rsid w:val="7FDFA237"/>
    <w:rsid w:val="7FDFB8DA"/>
    <w:rsid w:val="7FDFDF49"/>
    <w:rsid w:val="7FE0D91F"/>
    <w:rsid w:val="7FE37CF6"/>
    <w:rsid w:val="7FE3E4AC"/>
    <w:rsid w:val="7FE736E1"/>
    <w:rsid w:val="7FE73852"/>
    <w:rsid w:val="7FE7BA0D"/>
    <w:rsid w:val="7FE7D1EC"/>
    <w:rsid w:val="7FE7F4E9"/>
    <w:rsid w:val="7FE9008B"/>
    <w:rsid w:val="7FEB83AA"/>
    <w:rsid w:val="7FED3D8A"/>
    <w:rsid w:val="7FEDA473"/>
    <w:rsid w:val="7FEDD988"/>
    <w:rsid w:val="7FEDE761"/>
    <w:rsid w:val="7FEE270B"/>
    <w:rsid w:val="7FEEECE3"/>
    <w:rsid w:val="7FEF4218"/>
    <w:rsid w:val="7FEF5033"/>
    <w:rsid w:val="7FEF89A4"/>
    <w:rsid w:val="7FEFCA06"/>
    <w:rsid w:val="7FF1B690"/>
    <w:rsid w:val="7FF20AC9"/>
    <w:rsid w:val="7FF375CA"/>
    <w:rsid w:val="7FF5C4E5"/>
    <w:rsid w:val="7FF6009F"/>
    <w:rsid w:val="7FF65976"/>
    <w:rsid w:val="7FF6FF92"/>
    <w:rsid w:val="7FF71704"/>
    <w:rsid w:val="7FF753AF"/>
    <w:rsid w:val="7FF75968"/>
    <w:rsid w:val="7FF76E94"/>
    <w:rsid w:val="7FF7F3A0"/>
    <w:rsid w:val="7FF90AE3"/>
    <w:rsid w:val="7FFA70E7"/>
    <w:rsid w:val="7FFA8E49"/>
    <w:rsid w:val="7FFAAE5D"/>
    <w:rsid w:val="7FFAB1F6"/>
    <w:rsid w:val="7FFABFE0"/>
    <w:rsid w:val="7FFB15CF"/>
    <w:rsid w:val="7FFB2C38"/>
    <w:rsid w:val="7FFB6AF5"/>
    <w:rsid w:val="7FFB8B22"/>
    <w:rsid w:val="7FFB99F8"/>
    <w:rsid w:val="7FFBA8B3"/>
    <w:rsid w:val="7FFBB080"/>
    <w:rsid w:val="7FFBC583"/>
    <w:rsid w:val="7FFBF2CD"/>
    <w:rsid w:val="7FFBFF22"/>
    <w:rsid w:val="7FFC58A6"/>
    <w:rsid w:val="7FFD2679"/>
    <w:rsid w:val="7FFD29D4"/>
    <w:rsid w:val="7FFD54EE"/>
    <w:rsid w:val="7FFD6C51"/>
    <w:rsid w:val="7FFD789F"/>
    <w:rsid w:val="7FFD82D8"/>
    <w:rsid w:val="7FFD8956"/>
    <w:rsid w:val="7FFDBDD1"/>
    <w:rsid w:val="7FFDDA73"/>
    <w:rsid w:val="7FFDF675"/>
    <w:rsid w:val="7FFE20E0"/>
    <w:rsid w:val="7FFED2EE"/>
    <w:rsid w:val="7FFEEB70"/>
    <w:rsid w:val="7FFF0926"/>
    <w:rsid w:val="7FFF0B68"/>
    <w:rsid w:val="7FFF3E11"/>
    <w:rsid w:val="7FFF41CD"/>
    <w:rsid w:val="7FFF52F7"/>
    <w:rsid w:val="7FFF5AB5"/>
    <w:rsid w:val="7FFF83E8"/>
    <w:rsid w:val="7FFF8EEB"/>
    <w:rsid w:val="7FFF91EC"/>
    <w:rsid w:val="7FFFAAB0"/>
    <w:rsid w:val="7FFFAC4B"/>
    <w:rsid w:val="7FFFCE5E"/>
    <w:rsid w:val="7FFFEEDA"/>
    <w:rsid w:val="84FEC200"/>
    <w:rsid w:val="861F9F28"/>
    <w:rsid w:val="86E98DA6"/>
    <w:rsid w:val="86FCAD13"/>
    <w:rsid w:val="87AFED14"/>
    <w:rsid w:val="8B7728D9"/>
    <w:rsid w:val="8B9D1415"/>
    <w:rsid w:val="8BEA229E"/>
    <w:rsid w:val="8D9FCEA8"/>
    <w:rsid w:val="8DFB12FC"/>
    <w:rsid w:val="8E9DD563"/>
    <w:rsid w:val="8EBF221B"/>
    <w:rsid w:val="8ECF6FDA"/>
    <w:rsid w:val="8EFD2919"/>
    <w:rsid w:val="8F710BDB"/>
    <w:rsid w:val="8FBB1DA0"/>
    <w:rsid w:val="8FBD93BF"/>
    <w:rsid w:val="8FDF5AEB"/>
    <w:rsid w:val="8FEDCC6B"/>
    <w:rsid w:val="8FFB2CFD"/>
    <w:rsid w:val="911F336D"/>
    <w:rsid w:val="91EFFC64"/>
    <w:rsid w:val="937DE762"/>
    <w:rsid w:val="939F2D7E"/>
    <w:rsid w:val="93C7F9E6"/>
    <w:rsid w:val="94BF6ED5"/>
    <w:rsid w:val="94EBD7BA"/>
    <w:rsid w:val="963E959E"/>
    <w:rsid w:val="963F91F5"/>
    <w:rsid w:val="96F3699D"/>
    <w:rsid w:val="975F658F"/>
    <w:rsid w:val="976ADEAB"/>
    <w:rsid w:val="9777B51E"/>
    <w:rsid w:val="977D9D1E"/>
    <w:rsid w:val="977F8BD3"/>
    <w:rsid w:val="97BE5D78"/>
    <w:rsid w:val="97DDF079"/>
    <w:rsid w:val="97ED349B"/>
    <w:rsid w:val="97FDB2A4"/>
    <w:rsid w:val="97FF4550"/>
    <w:rsid w:val="97FFB4FE"/>
    <w:rsid w:val="97FFDD7A"/>
    <w:rsid w:val="996D2F0E"/>
    <w:rsid w:val="9AA66022"/>
    <w:rsid w:val="9B3FD356"/>
    <w:rsid w:val="9BA33973"/>
    <w:rsid w:val="9BCD9B73"/>
    <w:rsid w:val="9BDFE78D"/>
    <w:rsid w:val="9BE5963E"/>
    <w:rsid w:val="9BF25A41"/>
    <w:rsid w:val="9BFBC7B5"/>
    <w:rsid w:val="9CE70888"/>
    <w:rsid w:val="9CFF4BDD"/>
    <w:rsid w:val="9D4B5CFF"/>
    <w:rsid w:val="9D53464C"/>
    <w:rsid w:val="9DAF159C"/>
    <w:rsid w:val="9DAF69B7"/>
    <w:rsid w:val="9DCCDADB"/>
    <w:rsid w:val="9DCEA86D"/>
    <w:rsid w:val="9DF76E5F"/>
    <w:rsid w:val="9E17FDCA"/>
    <w:rsid w:val="9E3C49E6"/>
    <w:rsid w:val="9E9B7B95"/>
    <w:rsid w:val="9EEAC9D3"/>
    <w:rsid w:val="9EF9CE58"/>
    <w:rsid w:val="9EFE6B57"/>
    <w:rsid w:val="9EFF9E62"/>
    <w:rsid w:val="9F6EB9DD"/>
    <w:rsid w:val="9F7FB3C6"/>
    <w:rsid w:val="9FAF7AD3"/>
    <w:rsid w:val="9FB598F7"/>
    <w:rsid w:val="9FBCE57D"/>
    <w:rsid w:val="9FBE1183"/>
    <w:rsid w:val="9FC9F0E0"/>
    <w:rsid w:val="9FE4BAFF"/>
    <w:rsid w:val="9FE5324B"/>
    <w:rsid w:val="9FEF3B8C"/>
    <w:rsid w:val="9FEFD0B7"/>
    <w:rsid w:val="9FF948C2"/>
    <w:rsid w:val="9FFAA40A"/>
    <w:rsid w:val="9FFB221E"/>
    <w:rsid w:val="9FFBFC63"/>
    <w:rsid w:val="9FFD66F2"/>
    <w:rsid w:val="9FFE59EE"/>
    <w:rsid w:val="9FFF2FF3"/>
    <w:rsid w:val="9FFFDA42"/>
    <w:rsid w:val="A2F57ACA"/>
    <w:rsid w:val="A3FD395A"/>
    <w:rsid w:val="A4331E6C"/>
    <w:rsid w:val="A5664BC3"/>
    <w:rsid w:val="A5BF567A"/>
    <w:rsid w:val="A5BFCD66"/>
    <w:rsid w:val="A5F9B0E5"/>
    <w:rsid w:val="A5FF49E9"/>
    <w:rsid w:val="A673B6C9"/>
    <w:rsid w:val="A6FF4275"/>
    <w:rsid w:val="A6FF5A4D"/>
    <w:rsid w:val="A7BFFA0D"/>
    <w:rsid w:val="A7CFDF03"/>
    <w:rsid w:val="A7EFAF7F"/>
    <w:rsid w:val="A7F10100"/>
    <w:rsid w:val="A7FF22A6"/>
    <w:rsid w:val="A9BDC11F"/>
    <w:rsid w:val="A9EDC2B6"/>
    <w:rsid w:val="AA635E9F"/>
    <w:rsid w:val="AA7E5687"/>
    <w:rsid w:val="AAFEA46F"/>
    <w:rsid w:val="AB630ACF"/>
    <w:rsid w:val="AB6DB741"/>
    <w:rsid w:val="AB963A46"/>
    <w:rsid w:val="ACDF9545"/>
    <w:rsid w:val="ACFDD9ED"/>
    <w:rsid w:val="AD33B9FA"/>
    <w:rsid w:val="AD762D75"/>
    <w:rsid w:val="ADB69FCE"/>
    <w:rsid w:val="ADC72037"/>
    <w:rsid w:val="ADDB5625"/>
    <w:rsid w:val="ADFB7D49"/>
    <w:rsid w:val="ADFC7676"/>
    <w:rsid w:val="ADFF45E0"/>
    <w:rsid w:val="AE7F3D8A"/>
    <w:rsid w:val="AEAF5EF9"/>
    <w:rsid w:val="AEBA2234"/>
    <w:rsid w:val="AED59547"/>
    <w:rsid w:val="AEEF713A"/>
    <w:rsid w:val="AEF607E7"/>
    <w:rsid w:val="AEF64B86"/>
    <w:rsid w:val="AEF77EE6"/>
    <w:rsid w:val="AEFDE908"/>
    <w:rsid w:val="AF1B759A"/>
    <w:rsid w:val="AF3B950E"/>
    <w:rsid w:val="AF3FC609"/>
    <w:rsid w:val="AF479BE8"/>
    <w:rsid w:val="AF4AC283"/>
    <w:rsid w:val="AF5F2271"/>
    <w:rsid w:val="AF67CACC"/>
    <w:rsid w:val="AF6E4F67"/>
    <w:rsid w:val="AFA73EB8"/>
    <w:rsid w:val="AFAFA1EC"/>
    <w:rsid w:val="AFB770CA"/>
    <w:rsid w:val="AFBDF61E"/>
    <w:rsid w:val="AFBE69D7"/>
    <w:rsid w:val="AFD5C799"/>
    <w:rsid w:val="AFDCA5CF"/>
    <w:rsid w:val="AFDCE383"/>
    <w:rsid w:val="AFDEFD4B"/>
    <w:rsid w:val="AFEECB30"/>
    <w:rsid w:val="AFEF2BF6"/>
    <w:rsid w:val="AFFA73E0"/>
    <w:rsid w:val="AFFB68CD"/>
    <w:rsid w:val="AFFD2663"/>
    <w:rsid w:val="AFFD690B"/>
    <w:rsid w:val="AFFFC4BE"/>
    <w:rsid w:val="B0B0673A"/>
    <w:rsid w:val="B18D7F30"/>
    <w:rsid w:val="B1DB5EDF"/>
    <w:rsid w:val="B1FBA1D1"/>
    <w:rsid w:val="B31E356C"/>
    <w:rsid w:val="B37EE1BB"/>
    <w:rsid w:val="B3BC5760"/>
    <w:rsid w:val="B3DFB069"/>
    <w:rsid w:val="B3F6B3F3"/>
    <w:rsid w:val="B3F73496"/>
    <w:rsid w:val="B3FB2297"/>
    <w:rsid w:val="B46837FC"/>
    <w:rsid w:val="B47F18DF"/>
    <w:rsid w:val="B4D55B19"/>
    <w:rsid w:val="B56F49EE"/>
    <w:rsid w:val="B57FF0E2"/>
    <w:rsid w:val="B5B7B817"/>
    <w:rsid w:val="B5C4154A"/>
    <w:rsid w:val="B5DF7798"/>
    <w:rsid w:val="B5DFDA39"/>
    <w:rsid w:val="B5EFFDCA"/>
    <w:rsid w:val="B5FC15BA"/>
    <w:rsid w:val="B6943C2E"/>
    <w:rsid w:val="B6BD4555"/>
    <w:rsid w:val="B6BFF047"/>
    <w:rsid w:val="B6DF02F1"/>
    <w:rsid w:val="B6EF1AC3"/>
    <w:rsid w:val="B6F41B12"/>
    <w:rsid w:val="B6F52EFA"/>
    <w:rsid w:val="B73DDBC7"/>
    <w:rsid w:val="B75F63E8"/>
    <w:rsid w:val="B7767589"/>
    <w:rsid w:val="B77D534A"/>
    <w:rsid w:val="B79F021A"/>
    <w:rsid w:val="B7B68C17"/>
    <w:rsid w:val="B7B76F2E"/>
    <w:rsid w:val="B7BDEE3D"/>
    <w:rsid w:val="B7CB4508"/>
    <w:rsid w:val="B7E4F9A6"/>
    <w:rsid w:val="B7EF07E0"/>
    <w:rsid w:val="B7EF35CE"/>
    <w:rsid w:val="B7FD27B1"/>
    <w:rsid w:val="B7FDAA8A"/>
    <w:rsid w:val="B7FEAC77"/>
    <w:rsid w:val="B7FF1F5D"/>
    <w:rsid w:val="B8D3B494"/>
    <w:rsid w:val="B8FB25E0"/>
    <w:rsid w:val="B97F1B82"/>
    <w:rsid w:val="B9DF217A"/>
    <w:rsid w:val="B9EF1062"/>
    <w:rsid w:val="B9FD61E5"/>
    <w:rsid w:val="B9FFEB6A"/>
    <w:rsid w:val="BA37DA4E"/>
    <w:rsid w:val="BA7B23C6"/>
    <w:rsid w:val="BA7E0D0D"/>
    <w:rsid w:val="BABDAA87"/>
    <w:rsid w:val="BACE6951"/>
    <w:rsid w:val="BADCD66A"/>
    <w:rsid w:val="BADE738A"/>
    <w:rsid w:val="BAF711D5"/>
    <w:rsid w:val="BAFFBA57"/>
    <w:rsid w:val="BB6E53AB"/>
    <w:rsid w:val="BB7DB22F"/>
    <w:rsid w:val="BB7DE3C0"/>
    <w:rsid w:val="BB7FB8B9"/>
    <w:rsid w:val="BB9EC574"/>
    <w:rsid w:val="BBB555E1"/>
    <w:rsid w:val="BBB72EAD"/>
    <w:rsid w:val="BBBFC74A"/>
    <w:rsid w:val="BBC93E92"/>
    <w:rsid w:val="BBD88674"/>
    <w:rsid w:val="BBD9BFC9"/>
    <w:rsid w:val="BBEE4258"/>
    <w:rsid w:val="BBEE63CA"/>
    <w:rsid w:val="BBEEB97C"/>
    <w:rsid w:val="BBF4F133"/>
    <w:rsid w:val="BBF7D615"/>
    <w:rsid w:val="BBF91200"/>
    <w:rsid w:val="BBFD665B"/>
    <w:rsid w:val="BBFEF683"/>
    <w:rsid w:val="BBFF003C"/>
    <w:rsid w:val="BBFF48E6"/>
    <w:rsid w:val="BC59A02B"/>
    <w:rsid w:val="BCBEFE4F"/>
    <w:rsid w:val="BCCEEDCB"/>
    <w:rsid w:val="BCDB3AC6"/>
    <w:rsid w:val="BCF6FFCF"/>
    <w:rsid w:val="BCFD9236"/>
    <w:rsid w:val="BD227947"/>
    <w:rsid w:val="BD233A42"/>
    <w:rsid w:val="BD37D534"/>
    <w:rsid w:val="BD733298"/>
    <w:rsid w:val="BD753E70"/>
    <w:rsid w:val="BD79C75C"/>
    <w:rsid w:val="BD7E042B"/>
    <w:rsid w:val="BD7EE0D1"/>
    <w:rsid w:val="BD9F7A83"/>
    <w:rsid w:val="BDB30C9A"/>
    <w:rsid w:val="BDBA57BA"/>
    <w:rsid w:val="BDBF8DFD"/>
    <w:rsid w:val="BDD78B0C"/>
    <w:rsid w:val="BDDB7328"/>
    <w:rsid w:val="BDDE8231"/>
    <w:rsid w:val="BDDF72A5"/>
    <w:rsid w:val="BDDFC903"/>
    <w:rsid w:val="BDE7E8FB"/>
    <w:rsid w:val="BDEB54E3"/>
    <w:rsid w:val="BDEC02DB"/>
    <w:rsid w:val="BDEF37D7"/>
    <w:rsid w:val="BDF18456"/>
    <w:rsid w:val="BDF324BD"/>
    <w:rsid w:val="BDF7292F"/>
    <w:rsid w:val="BDF89269"/>
    <w:rsid w:val="BDFB4D67"/>
    <w:rsid w:val="BDFD7CE9"/>
    <w:rsid w:val="BE3F131F"/>
    <w:rsid w:val="BE47AE0F"/>
    <w:rsid w:val="BE4DE977"/>
    <w:rsid w:val="BE5A815B"/>
    <w:rsid w:val="BE5ACFB5"/>
    <w:rsid w:val="BE67A851"/>
    <w:rsid w:val="BE7E3B17"/>
    <w:rsid w:val="BE7F5967"/>
    <w:rsid w:val="BE9503EC"/>
    <w:rsid w:val="BE9665FF"/>
    <w:rsid w:val="BEAFD1F6"/>
    <w:rsid w:val="BEBF7830"/>
    <w:rsid w:val="BEBFC21E"/>
    <w:rsid w:val="BECFC1DA"/>
    <w:rsid w:val="BEE7DF9F"/>
    <w:rsid w:val="BEEB64C8"/>
    <w:rsid w:val="BEEBF19F"/>
    <w:rsid w:val="BEEFEB1F"/>
    <w:rsid w:val="BEF59AC0"/>
    <w:rsid w:val="BEF64E6A"/>
    <w:rsid w:val="BEF7734D"/>
    <w:rsid w:val="BEFBC5C7"/>
    <w:rsid w:val="BEFD1F20"/>
    <w:rsid w:val="BEFF0A1E"/>
    <w:rsid w:val="BEFFA650"/>
    <w:rsid w:val="BF2B9355"/>
    <w:rsid w:val="BF2F4D19"/>
    <w:rsid w:val="BF377333"/>
    <w:rsid w:val="BF4F5EBC"/>
    <w:rsid w:val="BF5A0DFC"/>
    <w:rsid w:val="BF5B9FF6"/>
    <w:rsid w:val="BF5DEBCF"/>
    <w:rsid w:val="BF5DEC66"/>
    <w:rsid w:val="BF671DE3"/>
    <w:rsid w:val="BF6B33F7"/>
    <w:rsid w:val="BF6F1476"/>
    <w:rsid w:val="BF7B02C3"/>
    <w:rsid w:val="BF7F700B"/>
    <w:rsid w:val="BF95E2F9"/>
    <w:rsid w:val="BF9F9C51"/>
    <w:rsid w:val="BF9FA5E7"/>
    <w:rsid w:val="BF9FF57B"/>
    <w:rsid w:val="BFA5A5DD"/>
    <w:rsid w:val="BFA70BF7"/>
    <w:rsid w:val="BFA73F92"/>
    <w:rsid w:val="BFAD2DE6"/>
    <w:rsid w:val="BFAEC39D"/>
    <w:rsid w:val="BFB3AA5D"/>
    <w:rsid w:val="BFB5438D"/>
    <w:rsid w:val="BFB72007"/>
    <w:rsid w:val="BFBAB849"/>
    <w:rsid w:val="BFBAE2E5"/>
    <w:rsid w:val="BFBF24DE"/>
    <w:rsid w:val="BFBF4E65"/>
    <w:rsid w:val="BFBF707A"/>
    <w:rsid w:val="BFBF9DC0"/>
    <w:rsid w:val="BFBFAA50"/>
    <w:rsid w:val="BFBFC14A"/>
    <w:rsid w:val="BFBFEFE2"/>
    <w:rsid w:val="BFC312DD"/>
    <w:rsid w:val="BFCB4CAA"/>
    <w:rsid w:val="BFCE94AA"/>
    <w:rsid w:val="BFD7976B"/>
    <w:rsid w:val="BFD81FD5"/>
    <w:rsid w:val="BFDB460E"/>
    <w:rsid w:val="BFDC4CDC"/>
    <w:rsid w:val="BFDD2472"/>
    <w:rsid w:val="BFDD9CD2"/>
    <w:rsid w:val="BFDE0F11"/>
    <w:rsid w:val="BFDF9557"/>
    <w:rsid w:val="BFE31653"/>
    <w:rsid w:val="BFE3BE5E"/>
    <w:rsid w:val="BFE93947"/>
    <w:rsid w:val="BFE98698"/>
    <w:rsid w:val="BFEB5748"/>
    <w:rsid w:val="BFEB8DA5"/>
    <w:rsid w:val="BFEBF647"/>
    <w:rsid w:val="BFEF2FB4"/>
    <w:rsid w:val="BFEF5BB8"/>
    <w:rsid w:val="BFEF8071"/>
    <w:rsid w:val="BFEFA190"/>
    <w:rsid w:val="BFEFE0E8"/>
    <w:rsid w:val="BFF0FA70"/>
    <w:rsid w:val="BFF294B2"/>
    <w:rsid w:val="BFF73CDF"/>
    <w:rsid w:val="BFF784E9"/>
    <w:rsid w:val="BFF79F92"/>
    <w:rsid w:val="BFF7C039"/>
    <w:rsid w:val="BFF97B91"/>
    <w:rsid w:val="BFFAE474"/>
    <w:rsid w:val="BFFB2891"/>
    <w:rsid w:val="BFFB6556"/>
    <w:rsid w:val="BFFC107A"/>
    <w:rsid w:val="BFFD0004"/>
    <w:rsid w:val="BFFE2867"/>
    <w:rsid w:val="BFFF2002"/>
    <w:rsid w:val="BFFF4747"/>
    <w:rsid w:val="C2FF6EC4"/>
    <w:rsid w:val="C4F9C64F"/>
    <w:rsid w:val="C56D79B2"/>
    <w:rsid w:val="C5BD651C"/>
    <w:rsid w:val="C5D561A6"/>
    <w:rsid w:val="C76F086A"/>
    <w:rsid w:val="C775C732"/>
    <w:rsid w:val="C77F7A52"/>
    <w:rsid w:val="C7996E4B"/>
    <w:rsid w:val="C7BE7583"/>
    <w:rsid w:val="C7C70BC9"/>
    <w:rsid w:val="C7FBD073"/>
    <w:rsid w:val="C9DED48E"/>
    <w:rsid w:val="C9F09967"/>
    <w:rsid w:val="CA67D3AB"/>
    <w:rsid w:val="CABBAC7F"/>
    <w:rsid w:val="CAD404D1"/>
    <w:rsid w:val="CADEBE31"/>
    <w:rsid w:val="CAF7E56D"/>
    <w:rsid w:val="CB4FC6AE"/>
    <w:rsid w:val="CB7D66C9"/>
    <w:rsid w:val="CB7E7A14"/>
    <w:rsid w:val="CBB7D540"/>
    <w:rsid w:val="CBBDBF58"/>
    <w:rsid w:val="CBD9538C"/>
    <w:rsid w:val="CBE61D01"/>
    <w:rsid w:val="CBF7085B"/>
    <w:rsid w:val="CBF7287C"/>
    <w:rsid w:val="CBFF1124"/>
    <w:rsid w:val="CCEDDFD9"/>
    <w:rsid w:val="CD7B6121"/>
    <w:rsid w:val="CDDB2AB2"/>
    <w:rsid w:val="CDDCE3EB"/>
    <w:rsid w:val="CDF721E1"/>
    <w:rsid w:val="CDFEB01C"/>
    <w:rsid w:val="CE1A2DF5"/>
    <w:rsid w:val="CE335DAD"/>
    <w:rsid w:val="CE38BA5E"/>
    <w:rsid w:val="CE971B6D"/>
    <w:rsid w:val="CEAD7842"/>
    <w:rsid w:val="CEAF371D"/>
    <w:rsid w:val="CEBE7475"/>
    <w:rsid w:val="CEBF8F3E"/>
    <w:rsid w:val="CEBFD5A9"/>
    <w:rsid w:val="CEDF7E46"/>
    <w:rsid w:val="CEFE9CD2"/>
    <w:rsid w:val="CF236CEC"/>
    <w:rsid w:val="CF36DCA0"/>
    <w:rsid w:val="CF38DB4D"/>
    <w:rsid w:val="CF3DF0BC"/>
    <w:rsid w:val="CF3E6163"/>
    <w:rsid w:val="CF727A72"/>
    <w:rsid w:val="CF73F71B"/>
    <w:rsid w:val="CF76EC22"/>
    <w:rsid w:val="CF9F6B46"/>
    <w:rsid w:val="CFA7AF6B"/>
    <w:rsid w:val="CFB7807F"/>
    <w:rsid w:val="CFBAF021"/>
    <w:rsid w:val="CFCFA160"/>
    <w:rsid w:val="CFDE8321"/>
    <w:rsid w:val="CFDFB31B"/>
    <w:rsid w:val="CFE7AC6A"/>
    <w:rsid w:val="CFF1E7F4"/>
    <w:rsid w:val="CFF752FF"/>
    <w:rsid w:val="CFFC170E"/>
    <w:rsid w:val="CFFEA3CC"/>
    <w:rsid w:val="CFFF0435"/>
    <w:rsid w:val="CFFF05AD"/>
    <w:rsid w:val="CFFF0943"/>
    <w:rsid w:val="CFFF5172"/>
    <w:rsid w:val="CFFFFD8A"/>
    <w:rsid w:val="D0B73AAE"/>
    <w:rsid w:val="D1665533"/>
    <w:rsid w:val="D1AF35DA"/>
    <w:rsid w:val="D1DFACF8"/>
    <w:rsid w:val="D1FF1B00"/>
    <w:rsid w:val="D27D5E9A"/>
    <w:rsid w:val="D2DF638F"/>
    <w:rsid w:val="D32FDF0B"/>
    <w:rsid w:val="D3DDBEAB"/>
    <w:rsid w:val="D3E73D24"/>
    <w:rsid w:val="D3FF2F39"/>
    <w:rsid w:val="D3FF8C05"/>
    <w:rsid w:val="D47E80EE"/>
    <w:rsid w:val="D4EF7CB6"/>
    <w:rsid w:val="D4FF9013"/>
    <w:rsid w:val="D55D63EE"/>
    <w:rsid w:val="D5D7AD58"/>
    <w:rsid w:val="D5DE5225"/>
    <w:rsid w:val="D5ED2C50"/>
    <w:rsid w:val="D5FC13EB"/>
    <w:rsid w:val="D5FE9B94"/>
    <w:rsid w:val="D5FFC99A"/>
    <w:rsid w:val="D5FFDFA6"/>
    <w:rsid w:val="D6677EC3"/>
    <w:rsid w:val="D66D57A0"/>
    <w:rsid w:val="D6BFBBB6"/>
    <w:rsid w:val="D6CEB2BE"/>
    <w:rsid w:val="D6D71FAA"/>
    <w:rsid w:val="D6DFDD97"/>
    <w:rsid w:val="D6F622BE"/>
    <w:rsid w:val="D6FA577C"/>
    <w:rsid w:val="D6FB6119"/>
    <w:rsid w:val="D72F07BF"/>
    <w:rsid w:val="D735CF66"/>
    <w:rsid w:val="D7433DE2"/>
    <w:rsid w:val="D75D7E8F"/>
    <w:rsid w:val="D77D4913"/>
    <w:rsid w:val="D77E35F9"/>
    <w:rsid w:val="D77F3632"/>
    <w:rsid w:val="D77FC1E1"/>
    <w:rsid w:val="D79FA1CF"/>
    <w:rsid w:val="D7AEAFA2"/>
    <w:rsid w:val="D7B3A3D0"/>
    <w:rsid w:val="D7BF063B"/>
    <w:rsid w:val="D7C3B616"/>
    <w:rsid w:val="D7CEE074"/>
    <w:rsid w:val="D7CFF467"/>
    <w:rsid w:val="D7D92D5A"/>
    <w:rsid w:val="D7DF425A"/>
    <w:rsid w:val="D7EE190D"/>
    <w:rsid w:val="D7EFA520"/>
    <w:rsid w:val="D7FF1257"/>
    <w:rsid w:val="D7FFB347"/>
    <w:rsid w:val="D7FFF446"/>
    <w:rsid w:val="D8EFEF9F"/>
    <w:rsid w:val="D94F226E"/>
    <w:rsid w:val="D96E73CA"/>
    <w:rsid w:val="D9733264"/>
    <w:rsid w:val="D97E27BE"/>
    <w:rsid w:val="D9D7D3DD"/>
    <w:rsid w:val="D9DBC003"/>
    <w:rsid w:val="D9DFAAA1"/>
    <w:rsid w:val="D9DFC7A0"/>
    <w:rsid w:val="D9E04D0F"/>
    <w:rsid w:val="D9ED058B"/>
    <w:rsid w:val="D9FB344D"/>
    <w:rsid w:val="DA370FEB"/>
    <w:rsid w:val="DA3FFE97"/>
    <w:rsid w:val="DA67F154"/>
    <w:rsid w:val="DA6D5C42"/>
    <w:rsid w:val="DAB62158"/>
    <w:rsid w:val="DADF194E"/>
    <w:rsid w:val="DAF75167"/>
    <w:rsid w:val="DAFDAD04"/>
    <w:rsid w:val="DAFDE797"/>
    <w:rsid w:val="DAFFEB39"/>
    <w:rsid w:val="DB072402"/>
    <w:rsid w:val="DB2F6A87"/>
    <w:rsid w:val="DB7F2DAD"/>
    <w:rsid w:val="DB7F4D41"/>
    <w:rsid w:val="DB9EB4ED"/>
    <w:rsid w:val="DBB71869"/>
    <w:rsid w:val="DBBD2C0E"/>
    <w:rsid w:val="DBBD5445"/>
    <w:rsid w:val="DBBDA155"/>
    <w:rsid w:val="DBBF7ACD"/>
    <w:rsid w:val="DBDECC26"/>
    <w:rsid w:val="DBE24938"/>
    <w:rsid w:val="DBE70087"/>
    <w:rsid w:val="DBEFAAF8"/>
    <w:rsid w:val="DBF662B4"/>
    <w:rsid w:val="DBF73931"/>
    <w:rsid w:val="DBF95CCA"/>
    <w:rsid w:val="DBFCC2C4"/>
    <w:rsid w:val="DBFF20A0"/>
    <w:rsid w:val="DBFF3484"/>
    <w:rsid w:val="DBFF9DCB"/>
    <w:rsid w:val="DC5D4B7C"/>
    <w:rsid w:val="DC73620D"/>
    <w:rsid w:val="DCBE4579"/>
    <w:rsid w:val="DCDEA4C7"/>
    <w:rsid w:val="DCF6AC81"/>
    <w:rsid w:val="DCFB7495"/>
    <w:rsid w:val="DCFFEC86"/>
    <w:rsid w:val="DD1F0892"/>
    <w:rsid w:val="DD395030"/>
    <w:rsid w:val="DD4E830B"/>
    <w:rsid w:val="DD7C963E"/>
    <w:rsid w:val="DD7E23B0"/>
    <w:rsid w:val="DD7F368B"/>
    <w:rsid w:val="DD9D2CCF"/>
    <w:rsid w:val="DDB7C0BB"/>
    <w:rsid w:val="DDBD5264"/>
    <w:rsid w:val="DDBEF85C"/>
    <w:rsid w:val="DDCCB192"/>
    <w:rsid w:val="DDDD3FAD"/>
    <w:rsid w:val="DDDDB6AD"/>
    <w:rsid w:val="DDDF2BA1"/>
    <w:rsid w:val="DDDFBB09"/>
    <w:rsid w:val="DDEB082D"/>
    <w:rsid w:val="DDEDC010"/>
    <w:rsid w:val="DDEF5208"/>
    <w:rsid w:val="DDEF53A5"/>
    <w:rsid w:val="DDF9DDC5"/>
    <w:rsid w:val="DDFB1DEB"/>
    <w:rsid w:val="DDFCE56C"/>
    <w:rsid w:val="DDFE5607"/>
    <w:rsid w:val="DE3D73EB"/>
    <w:rsid w:val="DE5A9A33"/>
    <w:rsid w:val="DE6D1191"/>
    <w:rsid w:val="DE9F4868"/>
    <w:rsid w:val="DEAD0969"/>
    <w:rsid w:val="DEBDDB3C"/>
    <w:rsid w:val="DECB1CD3"/>
    <w:rsid w:val="DEDEE5A3"/>
    <w:rsid w:val="DEF58AFD"/>
    <w:rsid w:val="DEF66DEB"/>
    <w:rsid w:val="DEF67396"/>
    <w:rsid w:val="DEF7F387"/>
    <w:rsid w:val="DEF880DC"/>
    <w:rsid w:val="DEFAA614"/>
    <w:rsid w:val="DEFB0B74"/>
    <w:rsid w:val="DEFD59A8"/>
    <w:rsid w:val="DEFE3DB8"/>
    <w:rsid w:val="DEFE739C"/>
    <w:rsid w:val="DEFF6C78"/>
    <w:rsid w:val="DEFF8B5D"/>
    <w:rsid w:val="DF1F9FAC"/>
    <w:rsid w:val="DF2F5C18"/>
    <w:rsid w:val="DF35DFE0"/>
    <w:rsid w:val="DF3B2731"/>
    <w:rsid w:val="DF3BF95B"/>
    <w:rsid w:val="DF3FD0BB"/>
    <w:rsid w:val="DF53A25F"/>
    <w:rsid w:val="DF573250"/>
    <w:rsid w:val="DF5892ED"/>
    <w:rsid w:val="DF6F2AD9"/>
    <w:rsid w:val="DF6F8BE5"/>
    <w:rsid w:val="DF77EB14"/>
    <w:rsid w:val="DF7FDD80"/>
    <w:rsid w:val="DF7FE07F"/>
    <w:rsid w:val="DF987001"/>
    <w:rsid w:val="DFAFC7DE"/>
    <w:rsid w:val="DFB14BF2"/>
    <w:rsid w:val="DFB7D3B3"/>
    <w:rsid w:val="DFBD6127"/>
    <w:rsid w:val="DFBE5B1A"/>
    <w:rsid w:val="DFBF3A83"/>
    <w:rsid w:val="DFBFA153"/>
    <w:rsid w:val="DFBFAC9B"/>
    <w:rsid w:val="DFD3D5FE"/>
    <w:rsid w:val="DFD63A6E"/>
    <w:rsid w:val="DFD96DFC"/>
    <w:rsid w:val="DFDA7C0A"/>
    <w:rsid w:val="DFDD3FB8"/>
    <w:rsid w:val="DFDE380E"/>
    <w:rsid w:val="DFDF120B"/>
    <w:rsid w:val="DFDF6613"/>
    <w:rsid w:val="DFDFDADF"/>
    <w:rsid w:val="DFE3BF8F"/>
    <w:rsid w:val="DFE73C3F"/>
    <w:rsid w:val="DFE7EF5B"/>
    <w:rsid w:val="DFEBAC8C"/>
    <w:rsid w:val="DFEC9F0B"/>
    <w:rsid w:val="DFEF752C"/>
    <w:rsid w:val="DFF0A33C"/>
    <w:rsid w:val="DFF583B5"/>
    <w:rsid w:val="DFF70724"/>
    <w:rsid w:val="DFF96E27"/>
    <w:rsid w:val="DFFB6D80"/>
    <w:rsid w:val="DFFB9D35"/>
    <w:rsid w:val="DFFC6524"/>
    <w:rsid w:val="DFFCACFF"/>
    <w:rsid w:val="DFFD2E4C"/>
    <w:rsid w:val="DFFD9766"/>
    <w:rsid w:val="DFFE0398"/>
    <w:rsid w:val="DFFE2451"/>
    <w:rsid w:val="DFFE5A17"/>
    <w:rsid w:val="DFFED163"/>
    <w:rsid w:val="DFFF44C7"/>
    <w:rsid w:val="DFFF4623"/>
    <w:rsid w:val="DFFF4D82"/>
    <w:rsid w:val="DFFF878B"/>
    <w:rsid w:val="DFFFB4D2"/>
    <w:rsid w:val="DFFFEA99"/>
    <w:rsid w:val="E05F7CA7"/>
    <w:rsid w:val="E0F70F73"/>
    <w:rsid w:val="E17B846C"/>
    <w:rsid w:val="E19F723B"/>
    <w:rsid w:val="E1DD765C"/>
    <w:rsid w:val="E2A5AC9E"/>
    <w:rsid w:val="E33DFB21"/>
    <w:rsid w:val="E37B56A7"/>
    <w:rsid w:val="E37F46EC"/>
    <w:rsid w:val="E39FF178"/>
    <w:rsid w:val="E3B63CA3"/>
    <w:rsid w:val="E3BDC2C3"/>
    <w:rsid w:val="E3DE4FED"/>
    <w:rsid w:val="E3F5BCC9"/>
    <w:rsid w:val="E3F61BFB"/>
    <w:rsid w:val="E46F464F"/>
    <w:rsid w:val="E47F3972"/>
    <w:rsid w:val="E4ADC166"/>
    <w:rsid w:val="E4DBAD19"/>
    <w:rsid w:val="E59D7345"/>
    <w:rsid w:val="E5BE2ED3"/>
    <w:rsid w:val="E5D759CF"/>
    <w:rsid w:val="E5F9906F"/>
    <w:rsid w:val="E5F9D245"/>
    <w:rsid w:val="E5FF93F5"/>
    <w:rsid w:val="E659C978"/>
    <w:rsid w:val="E67A0642"/>
    <w:rsid w:val="E6CE3022"/>
    <w:rsid w:val="E6FF3695"/>
    <w:rsid w:val="E6FFCA61"/>
    <w:rsid w:val="E76EE8F2"/>
    <w:rsid w:val="E7773F0C"/>
    <w:rsid w:val="E77C4517"/>
    <w:rsid w:val="E77EAA32"/>
    <w:rsid w:val="E7B8FAC4"/>
    <w:rsid w:val="E7B96FB3"/>
    <w:rsid w:val="E7BF9C7E"/>
    <w:rsid w:val="E7BFA788"/>
    <w:rsid w:val="E7CDE794"/>
    <w:rsid w:val="E7D7C845"/>
    <w:rsid w:val="E7DB1701"/>
    <w:rsid w:val="E7DDE766"/>
    <w:rsid w:val="E7EF6DCB"/>
    <w:rsid w:val="E7EF709C"/>
    <w:rsid w:val="E7F72F06"/>
    <w:rsid w:val="E7F744AA"/>
    <w:rsid w:val="E7F90E0D"/>
    <w:rsid w:val="E7FE0E66"/>
    <w:rsid w:val="E7FFB046"/>
    <w:rsid w:val="E8A52DED"/>
    <w:rsid w:val="E8BFB45A"/>
    <w:rsid w:val="E8FB5F48"/>
    <w:rsid w:val="E99D824E"/>
    <w:rsid w:val="E9E61694"/>
    <w:rsid w:val="E9E7DF5A"/>
    <w:rsid w:val="E9F66E7E"/>
    <w:rsid w:val="E9FC8973"/>
    <w:rsid w:val="E9FD794B"/>
    <w:rsid w:val="EAB120B7"/>
    <w:rsid w:val="EABD0FA3"/>
    <w:rsid w:val="EAE7FE70"/>
    <w:rsid w:val="EAEFB392"/>
    <w:rsid w:val="EAF184E9"/>
    <w:rsid w:val="EAF335EB"/>
    <w:rsid w:val="EAFF76F7"/>
    <w:rsid w:val="EB34E658"/>
    <w:rsid w:val="EB3B7090"/>
    <w:rsid w:val="EB3FF4D6"/>
    <w:rsid w:val="EB45631D"/>
    <w:rsid w:val="EB5FF03C"/>
    <w:rsid w:val="EB760B92"/>
    <w:rsid w:val="EB7BACB1"/>
    <w:rsid w:val="EB7BFC54"/>
    <w:rsid w:val="EB8F2EC6"/>
    <w:rsid w:val="EB991539"/>
    <w:rsid w:val="EBA774B7"/>
    <w:rsid w:val="EBAB80D1"/>
    <w:rsid w:val="EBAD336D"/>
    <w:rsid w:val="EBB306C7"/>
    <w:rsid w:val="EBB3DA95"/>
    <w:rsid w:val="EBBB30AD"/>
    <w:rsid w:val="EBBFE454"/>
    <w:rsid w:val="EBCB666F"/>
    <w:rsid w:val="EBD9D59E"/>
    <w:rsid w:val="EBDA83C7"/>
    <w:rsid w:val="EBDF6643"/>
    <w:rsid w:val="EBDFBA54"/>
    <w:rsid w:val="EBEF44E6"/>
    <w:rsid w:val="EBF317D2"/>
    <w:rsid w:val="EBF56777"/>
    <w:rsid w:val="EBF59129"/>
    <w:rsid w:val="EBF5D886"/>
    <w:rsid w:val="EBFBC1A8"/>
    <w:rsid w:val="EBFD41AB"/>
    <w:rsid w:val="EBFDF4B2"/>
    <w:rsid w:val="EC6F27FE"/>
    <w:rsid w:val="ECFA56F2"/>
    <w:rsid w:val="ECFCBEE8"/>
    <w:rsid w:val="ECFD0903"/>
    <w:rsid w:val="ECFE998E"/>
    <w:rsid w:val="ED10BB1E"/>
    <w:rsid w:val="ED364F00"/>
    <w:rsid w:val="ED4BE256"/>
    <w:rsid w:val="ED76D3F2"/>
    <w:rsid w:val="ED776279"/>
    <w:rsid w:val="ED7F9C63"/>
    <w:rsid w:val="ED975CC4"/>
    <w:rsid w:val="EDA31A6F"/>
    <w:rsid w:val="EDBAB045"/>
    <w:rsid w:val="EDBD13D8"/>
    <w:rsid w:val="EDBE894E"/>
    <w:rsid w:val="EDBF419D"/>
    <w:rsid w:val="EDC2F8E5"/>
    <w:rsid w:val="EDDD6CE3"/>
    <w:rsid w:val="EDDE2D76"/>
    <w:rsid w:val="EDDF7135"/>
    <w:rsid w:val="EDE60C20"/>
    <w:rsid w:val="EDEB504E"/>
    <w:rsid w:val="EDEF5F05"/>
    <w:rsid w:val="EDFEFFDF"/>
    <w:rsid w:val="EDFF573D"/>
    <w:rsid w:val="EE4A3460"/>
    <w:rsid w:val="EE775385"/>
    <w:rsid w:val="EE77A02A"/>
    <w:rsid w:val="EEB68343"/>
    <w:rsid w:val="EED7E036"/>
    <w:rsid w:val="EEDC0E7D"/>
    <w:rsid w:val="EEDD1DAD"/>
    <w:rsid w:val="EEDD4ABE"/>
    <w:rsid w:val="EEDFB5EE"/>
    <w:rsid w:val="EEE7A9EC"/>
    <w:rsid w:val="EEEF4846"/>
    <w:rsid w:val="EEF3BD38"/>
    <w:rsid w:val="EEF7ACBA"/>
    <w:rsid w:val="EEF8CC79"/>
    <w:rsid w:val="EEFFA666"/>
    <w:rsid w:val="EEFFD878"/>
    <w:rsid w:val="EEFFECCC"/>
    <w:rsid w:val="EF2732AA"/>
    <w:rsid w:val="EF3FCA85"/>
    <w:rsid w:val="EF52CE56"/>
    <w:rsid w:val="EF57117F"/>
    <w:rsid w:val="EF5B94C9"/>
    <w:rsid w:val="EF5BA5D6"/>
    <w:rsid w:val="EF5C93F5"/>
    <w:rsid w:val="EF5F20AA"/>
    <w:rsid w:val="EF5F6C72"/>
    <w:rsid w:val="EF5FD423"/>
    <w:rsid w:val="EF65863B"/>
    <w:rsid w:val="EF683A5B"/>
    <w:rsid w:val="EF6ED25D"/>
    <w:rsid w:val="EF6F1DA4"/>
    <w:rsid w:val="EF7392D1"/>
    <w:rsid w:val="EF796AAB"/>
    <w:rsid w:val="EF7DEDC8"/>
    <w:rsid w:val="EF7F56B4"/>
    <w:rsid w:val="EF7FD479"/>
    <w:rsid w:val="EF9AD6DB"/>
    <w:rsid w:val="EF9B91C4"/>
    <w:rsid w:val="EF9BB240"/>
    <w:rsid w:val="EFAA1C61"/>
    <w:rsid w:val="EFAFE850"/>
    <w:rsid w:val="EFB05FAA"/>
    <w:rsid w:val="EFB70404"/>
    <w:rsid w:val="EFB7229A"/>
    <w:rsid w:val="EFBB4559"/>
    <w:rsid w:val="EFBD4EC1"/>
    <w:rsid w:val="EFBE5884"/>
    <w:rsid w:val="EFBEB54B"/>
    <w:rsid w:val="EFBFAC78"/>
    <w:rsid w:val="EFC50FE8"/>
    <w:rsid w:val="EFCC749D"/>
    <w:rsid w:val="EFD3105E"/>
    <w:rsid w:val="EFD7E964"/>
    <w:rsid w:val="EFDCDE04"/>
    <w:rsid w:val="EFDCED95"/>
    <w:rsid w:val="EFDDA45A"/>
    <w:rsid w:val="EFDDAA2B"/>
    <w:rsid w:val="EFDF5807"/>
    <w:rsid w:val="EFDF9843"/>
    <w:rsid w:val="EFE72E8B"/>
    <w:rsid w:val="EFE7B4AD"/>
    <w:rsid w:val="EFECE042"/>
    <w:rsid w:val="EFED30D1"/>
    <w:rsid w:val="EFED8C19"/>
    <w:rsid w:val="EFEF8FCB"/>
    <w:rsid w:val="EFEFE053"/>
    <w:rsid w:val="EFF29A2B"/>
    <w:rsid w:val="EFF72940"/>
    <w:rsid w:val="EFF78A9D"/>
    <w:rsid w:val="EFF91E23"/>
    <w:rsid w:val="EFF9B98D"/>
    <w:rsid w:val="EFF9F25B"/>
    <w:rsid w:val="EFFB8422"/>
    <w:rsid w:val="EFFDAB6B"/>
    <w:rsid w:val="EFFE885C"/>
    <w:rsid w:val="EFFF0FBB"/>
    <w:rsid w:val="EFFF3827"/>
    <w:rsid w:val="EFFF4B6A"/>
    <w:rsid w:val="EFFF63C2"/>
    <w:rsid w:val="EFFF7A08"/>
    <w:rsid w:val="EFFFB13E"/>
    <w:rsid w:val="EFFFC73B"/>
    <w:rsid w:val="F0BFDD54"/>
    <w:rsid w:val="F0DFAF40"/>
    <w:rsid w:val="F0FCF3A8"/>
    <w:rsid w:val="F12F8B19"/>
    <w:rsid w:val="F14ED54B"/>
    <w:rsid w:val="F1B3A713"/>
    <w:rsid w:val="F1B3B377"/>
    <w:rsid w:val="F1DEBB34"/>
    <w:rsid w:val="F1DF73D2"/>
    <w:rsid w:val="F1F51718"/>
    <w:rsid w:val="F1F57CFA"/>
    <w:rsid w:val="F1FF7DC4"/>
    <w:rsid w:val="F255E4C2"/>
    <w:rsid w:val="F29F7238"/>
    <w:rsid w:val="F2CE3AA1"/>
    <w:rsid w:val="F2DB354D"/>
    <w:rsid w:val="F2DF3538"/>
    <w:rsid w:val="F2E7A708"/>
    <w:rsid w:val="F2EFCA58"/>
    <w:rsid w:val="F2F9186F"/>
    <w:rsid w:val="F32ABD7A"/>
    <w:rsid w:val="F32E2C19"/>
    <w:rsid w:val="F3350F67"/>
    <w:rsid w:val="F33FC57E"/>
    <w:rsid w:val="F34F967C"/>
    <w:rsid w:val="F3656782"/>
    <w:rsid w:val="F366CADA"/>
    <w:rsid w:val="F3777D71"/>
    <w:rsid w:val="F37E8165"/>
    <w:rsid w:val="F37EABC6"/>
    <w:rsid w:val="F3B19F5E"/>
    <w:rsid w:val="F3B20E74"/>
    <w:rsid w:val="F3BD00D8"/>
    <w:rsid w:val="F3BF3DC8"/>
    <w:rsid w:val="F3CF1CA2"/>
    <w:rsid w:val="F3D37A47"/>
    <w:rsid w:val="F3D74DE1"/>
    <w:rsid w:val="F3DF0481"/>
    <w:rsid w:val="F3DF06A3"/>
    <w:rsid w:val="F3E14E6E"/>
    <w:rsid w:val="F3E419C8"/>
    <w:rsid w:val="F3ECB97F"/>
    <w:rsid w:val="F3F38255"/>
    <w:rsid w:val="F3F5AD8E"/>
    <w:rsid w:val="F3F79768"/>
    <w:rsid w:val="F3F96523"/>
    <w:rsid w:val="F3FA5CAB"/>
    <w:rsid w:val="F3FB3ECE"/>
    <w:rsid w:val="F3FC8743"/>
    <w:rsid w:val="F3FD6182"/>
    <w:rsid w:val="F3FF1E84"/>
    <w:rsid w:val="F3FFF4FB"/>
    <w:rsid w:val="F43B91FE"/>
    <w:rsid w:val="F4D3D055"/>
    <w:rsid w:val="F4DEE105"/>
    <w:rsid w:val="F4EFBF32"/>
    <w:rsid w:val="F4F7BA9E"/>
    <w:rsid w:val="F4FB5C50"/>
    <w:rsid w:val="F4FF9493"/>
    <w:rsid w:val="F51F0ADA"/>
    <w:rsid w:val="F53EDE01"/>
    <w:rsid w:val="F55C806D"/>
    <w:rsid w:val="F577F2EE"/>
    <w:rsid w:val="F57F0DC0"/>
    <w:rsid w:val="F57F7C5B"/>
    <w:rsid w:val="F5967C4E"/>
    <w:rsid w:val="F5A7347D"/>
    <w:rsid w:val="F5B7CC3F"/>
    <w:rsid w:val="F5B8B4A2"/>
    <w:rsid w:val="F5BECD81"/>
    <w:rsid w:val="F5BF76BC"/>
    <w:rsid w:val="F5BF848C"/>
    <w:rsid w:val="F5C6A658"/>
    <w:rsid w:val="F5CF3172"/>
    <w:rsid w:val="F5CF70AF"/>
    <w:rsid w:val="F5D55D75"/>
    <w:rsid w:val="F5DBCD00"/>
    <w:rsid w:val="F5DBEF09"/>
    <w:rsid w:val="F5DF3440"/>
    <w:rsid w:val="F5DF6888"/>
    <w:rsid w:val="F5DFA805"/>
    <w:rsid w:val="F5EB85C0"/>
    <w:rsid w:val="F5FC664B"/>
    <w:rsid w:val="F6176631"/>
    <w:rsid w:val="F6651317"/>
    <w:rsid w:val="F66F6E6B"/>
    <w:rsid w:val="F6767EA4"/>
    <w:rsid w:val="F67B9A1F"/>
    <w:rsid w:val="F67DA224"/>
    <w:rsid w:val="F67F1025"/>
    <w:rsid w:val="F6AF59D7"/>
    <w:rsid w:val="F6BE1155"/>
    <w:rsid w:val="F6C6F693"/>
    <w:rsid w:val="F6CAD5BF"/>
    <w:rsid w:val="F6D3522E"/>
    <w:rsid w:val="F6D70D6F"/>
    <w:rsid w:val="F6E0A93B"/>
    <w:rsid w:val="F6E79E3F"/>
    <w:rsid w:val="F6EC149E"/>
    <w:rsid w:val="F6F451AF"/>
    <w:rsid w:val="F6F75823"/>
    <w:rsid w:val="F6F9B8AA"/>
    <w:rsid w:val="F6FF66F1"/>
    <w:rsid w:val="F6FF9418"/>
    <w:rsid w:val="F6FF9849"/>
    <w:rsid w:val="F6FFAA4C"/>
    <w:rsid w:val="F6FFC374"/>
    <w:rsid w:val="F727B7B2"/>
    <w:rsid w:val="F729FF1E"/>
    <w:rsid w:val="F72D85FC"/>
    <w:rsid w:val="F73BB65D"/>
    <w:rsid w:val="F73D9C2D"/>
    <w:rsid w:val="F73F8400"/>
    <w:rsid w:val="F73FA71E"/>
    <w:rsid w:val="F74FE486"/>
    <w:rsid w:val="F764BCF5"/>
    <w:rsid w:val="F76B1B2F"/>
    <w:rsid w:val="F77CF646"/>
    <w:rsid w:val="F77FA3E4"/>
    <w:rsid w:val="F77FE23E"/>
    <w:rsid w:val="F78D905D"/>
    <w:rsid w:val="F78FEF91"/>
    <w:rsid w:val="F793B616"/>
    <w:rsid w:val="F7952C32"/>
    <w:rsid w:val="F79CF281"/>
    <w:rsid w:val="F7AB1932"/>
    <w:rsid w:val="F7AF652D"/>
    <w:rsid w:val="F7AFEA41"/>
    <w:rsid w:val="F7B35321"/>
    <w:rsid w:val="F7B39EE0"/>
    <w:rsid w:val="F7B70F32"/>
    <w:rsid w:val="F7B73806"/>
    <w:rsid w:val="F7B78CC5"/>
    <w:rsid w:val="F7BAFD92"/>
    <w:rsid w:val="F7BBDB6A"/>
    <w:rsid w:val="F7BD6D7D"/>
    <w:rsid w:val="F7BF0795"/>
    <w:rsid w:val="F7D7AC23"/>
    <w:rsid w:val="F7D9E116"/>
    <w:rsid w:val="F7DA45F9"/>
    <w:rsid w:val="F7DAE04F"/>
    <w:rsid w:val="F7DB5D22"/>
    <w:rsid w:val="F7DD6E68"/>
    <w:rsid w:val="F7DE2316"/>
    <w:rsid w:val="F7DE3BAF"/>
    <w:rsid w:val="F7DFD2FD"/>
    <w:rsid w:val="F7E7DC81"/>
    <w:rsid w:val="F7ECD2E9"/>
    <w:rsid w:val="F7EFC97E"/>
    <w:rsid w:val="F7F32F8E"/>
    <w:rsid w:val="F7F70CDF"/>
    <w:rsid w:val="F7F75E39"/>
    <w:rsid w:val="F7F769B8"/>
    <w:rsid w:val="F7F790A2"/>
    <w:rsid w:val="F7F797E1"/>
    <w:rsid w:val="F7F7FA54"/>
    <w:rsid w:val="F7FA0DCF"/>
    <w:rsid w:val="F7FB2634"/>
    <w:rsid w:val="F7FB92F7"/>
    <w:rsid w:val="F7FD0CE9"/>
    <w:rsid w:val="F7FDA3A8"/>
    <w:rsid w:val="F7FDA720"/>
    <w:rsid w:val="F7FDAA1E"/>
    <w:rsid w:val="F7FE5610"/>
    <w:rsid w:val="F7FEA466"/>
    <w:rsid w:val="F7FEADA6"/>
    <w:rsid w:val="F7FEFF80"/>
    <w:rsid w:val="F7FF45B4"/>
    <w:rsid w:val="F7FF50EE"/>
    <w:rsid w:val="F7FF5620"/>
    <w:rsid w:val="F7FF69DC"/>
    <w:rsid w:val="F7FFA2DD"/>
    <w:rsid w:val="F7FFA7B6"/>
    <w:rsid w:val="F7FFEBFB"/>
    <w:rsid w:val="F7FFFB34"/>
    <w:rsid w:val="F83F3CDF"/>
    <w:rsid w:val="F8774E4C"/>
    <w:rsid w:val="F87FAFD8"/>
    <w:rsid w:val="F88FA790"/>
    <w:rsid w:val="F8A7DBDA"/>
    <w:rsid w:val="F8F9F371"/>
    <w:rsid w:val="F91E7CB9"/>
    <w:rsid w:val="F9731021"/>
    <w:rsid w:val="F97F01F4"/>
    <w:rsid w:val="F9946EA7"/>
    <w:rsid w:val="F9BB788D"/>
    <w:rsid w:val="F9BDC4A3"/>
    <w:rsid w:val="F9BF6E4F"/>
    <w:rsid w:val="F9CF7528"/>
    <w:rsid w:val="F9CF9069"/>
    <w:rsid w:val="F9D67AB9"/>
    <w:rsid w:val="F9DB63A9"/>
    <w:rsid w:val="F9E6A9E3"/>
    <w:rsid w:val="F9E89286"/>
    <w:rsid w:val="F9EE3A17"/>
    <w:rsid w:val="F9F3F059"/>
    <w:rsid w:val="F9F7F91B"/>
    <w:rsid w:val="F9F87622"/>
    <w:rsid w:val="F9FA42CC"/>
    <w:rsid w:val="F9FB3294"/>
    <w:rsid w:val="F9FBA290"/>
    <w:rsid w:val="F9FBDD84"/>
    <w:rsid w:val="F9FDE870"/>
    <w:rsid w:val="F9FF0B82"/>
    <w:rsid w:val="F9FF49E1"/>
    <w:rsid w:val="F9FF521B"/>
    <w:rsid w:val="FA1B7A35"/>
    <w:rsid w:val="FA3B189B"/>
    <w:rsid w:val="FA3B9E69"/>
    <w:rsid w:val="FA7B0646"/>
    <w:rsid w:val="FA7BD2E6"/>
    <w:rsid w:val="FA7F6082"/>
    <w:rsid w:val="FA9FF33B"/>
    <w:rsid w:val="FAAF46EE"/>
    <w:rsid w:val="FAB7F661"/>
    <w:rsid w:val="FABD493F"/>
    <w:rsid w:val="FABEAEBF"/>
    <w:rsid w:val="FABFC8EC"/>
    <w:rsid w:val="FABFFFC3"/>
    <w:rsid w:val="FACF1BE4"/>
    <w:rsid w:val="FAD67CCE"/>
    <w:rsid w:val="FAD704D7"/>
    <w:rsid w:val="FAD7B399"/>
    <w:rsid w:val="FADB2DED"/>
    <w:rsid w:val="FADF5F48"/>
    <w:rsid w:val="FADFD43F"/>
    <w:rsid w:val="FAE5514B"/>
    <w:rsid w:val="FAE55457"/>
    <w:rsid w:val="FAEF8103"/>
    <w:rsid w:val="FAF3F3DF"/>
    <w:rsid w:val="FAF7829A"/>
    <w:rsid w:val="FAF78D26"/>
    <w:rsid w:val="FAF91206"/>
    <w:rsid w:val="FAFB23C8"/>
    <w:rsid w:val="FAFB91E0"/>
    <w:rsid w:val="FAFC39D0"/>
    <w:rsid w:val="FB3B5DF3"/>
    <w:rsid w:val="FB4129B1"/>
    <w:rsid w:val="FB56CA98"/>
    <w:rsid w:val="FB571E57"/>
    <w:rsid w:val="FB5F63E9"/>
    <w:rsid w:val="FB6C551B"/>
    <w:rsid w:val="FB6F5FC2"/>
    <w:rsid w:val="FB7BD2A4"/>
    <w:rsid w:val="FB7CBF0C"/>
    <w:rsid w:val="FB7CD713"/>
    <w:rsid w:val="FB7F3141"/>
    <w:rsid w:val="FB97D40A"/>
    <w:rsid w:val="FB9EAA04"/>
    <w:rsid w:val="FB9FB03D"/>
    <w:rsid w:val="FBA90389"/>
    <w:rsid w:val="FBAF629E"/>
    <w:rsid w:val="FBB9B00D"/>
    <w:rsid w:val="FBB9E2A8"/>
    <w:rsid w:val="FBBD1541"/>
    <w:rsid w:val="FBBF5B79"/>
    <w:rsid w:val="FBBF65D6"/>
    <w:rsid w:val="FBBF821B"/>
    <w:rsid w:val="FBC9462F"/>
    <w:rsid w:val="FBCB98CF"/>
    <w:rsid w:val="FBD2ADEE"/>
    <w:rsid w:val="FBD6FFD8"/>
    <w:rsid w:val="FBDC1D79"/>
    <w:rsid w:val="FBDD604A"/>
    <w:rsid w:val="FBDF4FA3"/>
    <w:rsid w:val="FBDF6EAA"/>
    <w:rsid w:val="FBDFAFF4"/>
    <w:rsid w:val="FBDFF039"/>
    <w:rsid w:val="FBE3A6C7"/>
    <w:rsid w:val="FBE7656A"/>
    <w:rsid w:val="FBEE1792"/>
    <w:rsid w:val="FBEE81E3"/>
    <w:rsid w:val="FBEF34F0"/>
    <w:rsid w:val="FBEF5F06"/>
    <w:rsid w:val="FBEFB666"/>
    <w:rsid w:val="FBEFE019"/>
    <w:rsid w:val="FBEFEDFD"/>
    <w:rsid w:val="FBEFF30D"/>
    <w:rsid w:val="FBF5C93E"/>
    <w:rsid w:val="FBF709DB"/>
    <w:rsid w:val="FBF768C0"/>
    <w:rsid w:val="FBF791E7"/>
    <w:rsid w:val="FBF7B1DC"/>
    <w:rsid w:val="FBF7BC31"/>
    <w:rsid w:val="FBF7F97C"/>
    <w:rsid w:val="FBF7FDC5"/>
    <w:rsid w:val="FBF98A7F"/>
    <w:rsid w:val="FBFB0AC4"/>
    <w:rsid w:val="FBFB3153"/>
    <w:rsid w:val="FBFB32F8"/>
    <w:rsid w:val="FBFD0726"/>
    <w:rsid w:val="FBFDEB7C"/>
    <w:rsid w:val="FBFEC956"/>
    <w:rsid w:val="FBFF03A4"/>
    <w:rsid w:val="FBFF0A6E"/>
    <w:rsid w:val="FBFF2E6A"/>
    <w:rsid w:val="FBFF59F1"/>
    <w:rsid w:val="FBFFAF3E"/>
    <w:rsid w:val="FBFFF225"/>
    <w:rsid w:val="FC37B506"/>
    <w:rsid w:val="FC3E8884"/>
    <w:rsid w:val="FC5B9CB0"/>
    <w:rsid w:val="FC5E3781"/>
    <w:rsid w:val="FC6568AE"/>
    <w:rsid w:val="FC658406"/>
    <w:rsid w:val="FC7718A7"/>
    <w:rsid w:val="FC7E6B6E"/>
    <w:rsid w:val="FC7FA3B4"/>
    <w:rsid w:val="FC97990D"/>
    <w:rsid w:val="FC9D9F08"/>
    <w:rsid w:val="FCACF79B"/>
    <w:rsid w:val="FCBB59AB"/>
    <w:rsid w:val="FCCE4203"/>
    <w:rsid w:val="FCEF210D"/>
    <w:rsid w:val="FCF3993B"/>
    <w:rsid w:val="FCFDA8D0"/>
    <w:rsid w:val="FCFDD003"/>
    <w:rsid w:val="FCFE31FA"/>
    <w:rsid w:val="FD1EB655"/>
    <w:rsid w:val="FD275716"/>
    <w:rsid w:val="FD33176D"/>
    <w:rsid w:val="FD3B0298"/>
    <w:rsid w:val="FD3D1A54"/>
    <w:rsid w:val="FD3D60E8"/>
    <w:rsid w:val="FD3F115F"/>
    <w:rsid w:val="FD4E3A3B"/>
    <w:rsid w:val="FD4F4667"/>
    <w:rsid w:val="FD57D7D3"/>
    <w:rsid w:val="FD639D87"/>
    <w:rsid w:val="FD65664D"/>
    <w:rsid w:val="FD692FF8"/>
    <w:rsid w:val="FD6BCF73"/>
    <w:rsid w:val="FD6E3858"/>
    <w:rsid w:val="FD6F5B8F"/>
    <w:rsid w:val="FD725F15"/>
    <w:rsid w:val="FD7E0D0E"/>
    <w:rsid w:val="FD7E43ED"/>
    <w:rsid w:val="FD7E88E8"/>
    <w:rsid w:val="FD7F73C3"/>
    <w:rsid w:val="FD7FD163"/>
    <w:rsid w:val="FD8FFA64"/>
    <w:rsid w:val="FD91EB6F"/>
    <w:rsid w:val="FDABCB03"/>
    <w:rsid w:val="FDB7D7B4"/>
    <w:rsid w:val="FDBBF75F"/>
    <w:rsid w:val="FDBD15CE"/>
    <w:rsid w:val="FDBF7595"/>
    <w:rsid w:val="FDCF3461"/>
    <w:rsid w:val="FDDA8E6C"/>
    <w:rsid w:val="FDDB508C"/>
    <w:rsid w:val="FDE63208"/>
    <w:rsid w:val="FDEB66CD"/>
    <w:rsid w:val="FDEB9ADE"/>
    <w:rsid w:val="FDEBB9FE"/>
    <w:rsid w:val="FDEF541A"/>
    <w:rsid w:val="FDEFC912"/>
    <w:rsid w:val="FDEFD1D3"/>
    <w:rsid w:val="FDF64663"/>
    <w:rsid w:val="FDF74A46"/>
    <w:rsid w:val="FDF7693E"/>
    <w:rsid w:val="FDF7FC38"/>
    <w:rsid w:val="FDF91949"/>
    <w:rsid w:val="FDFB7C3A"/>
    <w:rsid w:val="FDFBC36C"/>
    <w:rsid w:val="FDFBFA1C"/>
    <w:rsid w:val="FDFCFDF6"/>
    <w:rsid w:val="FDFD06D1"/>
    <w:rsid w:val="FDFD76B7"/>
    <w:rsid w:val="FDFE997C"/>
    <w:rsid w:val="FDFE9D8C"/>
    <w:rsid w:val="FDFEC97C"/>
    <w:rsid w:val="FDFEDB50"/>
    <w:rsid w:val="FDFF44A0"/>
    <w:rsid w:val="FDFF679F"/>
    <w:rsid w:val="FDFF81B6"/>
    <w:rsid w:val="FDFF828A"/>
    <w:rsid w:val="FDFF99D2"/>
    <w:rsid w:val="FDFFB542"/>
    <w:rsid w:val="FDFFB960"/>
    <w:rsid w:val="FDFFD9D3"/>
    <w:rsid w:val="FDFFF197"/>
    <w:rsid w:val="FDFFF542"/>
    <w:rsid w:val="FDFFF5CA"/>
    <w:rsid w:val="FE379BAF"/>
    <w:rsid w:val="FE3F874F"/>
    <w:rsid w:val="FE4D9FC5"/>
    <w:rsid w:val="FE5FF476"/>
    <w:rsid w:val="FE668F63"/>
    <w:rsid w:val="FE6D7A57"/>
    <w:rsid w:val="FE734873"/>
    <w:rsid w:val="FE77CAAD"/>
    <w:rsid w:val="FE77FEFF"/>
    <w:rsid w:val="FE7B1EA1"/>
    <w:rsid w:val="FE7F3A3D"/>
    <w:rsid w:val="FE7F6DEC"/>
    <w:rsid w:val="FE7F8067"/>
    <w:rsid w:val="FE7F8201"/>
    <w:rsid w:val="FEB20F8E"/>
    <w:rsid w:val="FEB3C443"/>
    <w:rsid w:val="FEB77815"/>
    <w:rsid w:val="FEBCC76C"/>
    <w:rsid w:val="FEBD34EC"/>
    <w:rsid w:val="FEBD9917"/>
    <w:rsid w:val="FEBF11D1"/>
    <w:rsid w:val="FEBFAF4B"/>
    <w:rsid w:val="FEBFB436"/>
    <w:rsid w:val="FECEA16C"/>
    <w:rsid w:val="FED30E54"/>
    <w:rsid w:val="FED3A38E"/>
    <w:rsid w:val="FEDDF456"/>
    <w:rsid w:val="FEE51AFC"/>
    <w:rsid w:val="FEEB04F8"/>
    <w:rsid w:val="FEEEE5AA"/>
    <w:rsid w:val="FEEEF49A"/>
    <w:rsid w:val="FEEF015C"/>
    <w:rsid w:val="FEEF0288"/>
    <w:rsid w:val="FEEF56C4"/>
    <w:rsid w:val="FEEF71E1"/>
    <w:rsid w:val="FEEF7C96"/>
    <w:rsid w:val="FEEF941B"/>
    <w:rsid w:val="FEF26B38"/>
    <w:rsid w:val="FEF3B58C"/>
    <w:rsid w:val="FEF3B9E9"/>
    <w:rsid w:val="FEF3E1D2"/>
    <w:rsid w:val="FEF4CC14"/>
    <w:rsid w:val="FEF6367A"/>
    <w:rsid w:val="FEF648E9"/>
    <w:rsid w:val="FEF94CE9"/>
    <w:rsid w:val="FEFBB6A3"/>
    <w:rsid w:val="FEFC316B"/>
    <w:rsid w:val="FEFD4673"/>
    <w:rsid w:val="FEFDC274"/>
    <w:rsid w:val="FEFE57AA"/>
    <w:rsid w:val="FEFF04CE"/>
    <w:rsid w:val="FEFF1215"/>
    <w:rsid w:val="FEFF491E"/>
    <w:rsid w:val="FEFF60D9"/>
    <w:rsid w:val="FEFF7252"/>
    <w:rsid w:val="FF1259CF"/>
    <w:rsid w:val="FF17275C"/>
    <w:rsid w:val="FF3129AD"/>
    <w:rsid w:val="FF3569B6"/>
    <w:rsid w:val="FF39C2FE"/>
    <w:rsid w:val="FF3F09D5"/>
    <w:rsid w:val="FF3F10BF"/>
    <w:rsid w:val="FF3F1B58"/>
    <w:rsid w:val="FF3F9CF6"/>
    <w:rsid w:val="FF481175"/>
    <w:rsid w:val="FF53794B"/>
    <w:rsid w:val="FF5749A7"/>
    <w:rsid w:val="FF5B0C82"/>
    <w:rsid w:val="FF5B5C76"/>
    <w:rsid w:val="FF5C7063"/>
    <w:rsid w:val="FF5F02AF"/>
    <w:rsid w:val="FF5FA768"/>
    <w:rsid w:val="FF66798F"/>
    <w:rsid w:val="FF67482E"/>
    <w:rsid w:val="FF6BA3B7"/>
    <w:rsid w:val="FF6D7F9B"/>
    <w:rsid w:val="FF6DC285"/>
    <w:rsid w:val="FF6ED6CE"/>
    <w:rsid w:val="FF6F5AAA"/>
    <w:rsid w:val="FF6FA99A"/>
    <w:rsid w:val="FF6FECF8"/>
    <w:rsid w:val="FF6FF972"/>
    <w:rsid w:val="FF71F8E8"/>
    <w:rsid w:val="FF72825E"/>
    <w:rsid w:val="FF7298D9"/>
    <w:rsid w:val="FF742828"/>
    <w:rsid w:val="FF74D996"/>
    <w:rsid w:val="FF761319"/>
    <w:rsid w:val="FF769BF6"/>
    <w:rsid w:val="FF76C1F3"/>
    <w:rsid w:val="FF775CDD"/>
    <w:rsid w:val="FF78F369"/>
    <w:rsid w:val="FF799E61"/>
    <w:rsid w:val="FF7ADA5B"/>
    <w:rsid w:val="FF7B4300"/>
    <w:rsid w:val="FF7BE81F"/>
    <w:rsid w:val="FF7BEB43"/>
    <w:rsid w:val="FF7BFBF7"/>
    <w:rsid w:val="FF7D5622"/>
    <w:rsid w:val="FF7D8D3C"/>
    <w:rsid w:val="FF7D94B5"/>
    <w:rsid w:val="FF7E4E6D"/>
    <w:rsid w:val="FF7E7576"/>
    <w:rsid w:val="FF7EA5B7"/>
    <w:rsid w:val="FF7EDED2"/>
    <w:rsid w:val="FF7F5021"/>
    <w:rsid w:val="FF7F5524"/>
    <w:rsid w:val="FF7F952B"/>
    <w:rsid w:val="FF7F9D4D"/>
    <w:rsid w:val="FF7FA816"/>
    <w:rsid w:val="FF7FB8D6"/>
    <w:rsid w:val="FF7FB9B4"/>
    <w:rsid w:val="FF7FD682"/>
    <w:rsid w:val="FF86E2A4"/>
    <w:rsid w:val="FF8D9E03"/>
    <w:rsid w:val="FF8E534B"/>
    <w:rsid w:val="FF8FF2A3"/>
    <w:rsid w:val="FF9668CA"/>
    <w:rsid w:val="FF9F35AB"/>
    <w:rsid w:val="FF9F6162"/>
    <w:rsid w:val="FF9F6F1D"/>
    <w:rsid w:val="FFA13317"/>
    <w:rsid w:val="FFA5AAA1"/>
    <w:rsid w:val="FFABB25D"/>
    <w:rsid w:val="FFABF1A3"/>
    <w:rsid w:val="FFAF43CF"/>
    <w:rsid w:val="FFAF6AAB"/>
    <w:rsid w:val="FFAF802B"/>
    <w:rsid w:val="FFAFA13B"/>
    <w:rsid w:val="FFB228BE"/>
    <w:rsid w:val="FFB4F2F6"/>
    <w:rsid w:val="FFB513EF"/>
    <w:rsid w:val="FFB59795"/>
    <w:rsid w:val="FFB9BD11"/>
    <w:rsid w:val="FFB9C462"/>
    <w:rsid w:val="FFBA89E6"/>
    <w:rsid w:val="FFBBB7CF"/>
    <w:rsid w:val="FFBD010F"/>
    <w:rsid w:val="FFBD218E"/>
    <w:rsid w:val="FFBE773E"/>
    <w:rsid w:val="FFBED7AF"/>
    <w:rsid w:val="FFBF01B1"/>
    <w:rsid w:val="FFBF1502"/>
    <w:rsid w:val="FFBF2C6E"/>
    <w:rsid w:val="FFBF2C7E"/>
    <w:rsid w:val="FFBF3ACD"/>
    <w:rsid w:val="FFBFBADE"/>
    <w:rsid w:val="FFBFD9BA"/>
    <w:rsid w:val="FFC6EFE9"/>
    <w:rsid w:val="FFD33A11"/>
    <w:rsid w:val="FFD6AAA5"/>
    <w:rsid w:val="FFD7C450"/>
    <w:rsid w:val="FFD7CD81"/>
    <w:rsid w:val="FFDA67F8"/>
    <w:rsid w:val="FFDB4D3F"/>
    <w:rsid w:val="FFDB8CB6"/>
    <w:rsid w:val="FFDB92B8"/>
    <w:rsid w:val="FFDD6028"/>
    <w:rsid w:val="FFDE03CD"/>
    <w:rsid w:val="FFDF092B"/>
    <w:rsid w:val="FFDF1A6B"/>
    <w:rsid w:val="FFDF2677"/>
    <w:rsid w:val="FFDF3240"/>
    <w:rsid w:val="FFDF4D32"/>
    <w:rsid w:val="FFDF853A"/>
    <w:rsid w:val="FFDFC4B0"/>
    <w:rsid w:val="FFDFD0EB"/>
    <w:rsid w:val="FFE3F3F8"/>
    <w:rsid w:val="FFE5EEE1"/>
    <w:rsid w:val="FFE606FD"/>
    <w:rsid w:val="FFE6962D"/>
    <w:rsid w:val="FFE7130D"/>
    <w:rsid w:val="FFE7A302"/>
    <w:rsid w:val="FFEAE63D"/>
    <w:rsid w:val="FFEB2D48"/>
    <w:rsid w:val="FFEBA62C"/>
    <w:rsid w:val="FFEC8387"/>
    <w:rsid w:val="FFEDCBB9"/>
    <w:rsid w:val="FFEE17AC"/>
    <w:rsid w:val="FFEED57C"/>
    <w:rsid w:val="FFEF3BE8"/>
    <w:rsid w:val="FFEF594B"/>
    <w:rsid w:val="FFEF7CFA"/>
    <w:rsid w:val="FFEFBBBE"/>
    <w:rsid w:val="FFEFC737"/>
    <w:rsid w:val="FFEFEC33"/>
    <w:rsid w:val="FFF2FA34"/>
    <w:rsid w:val="FFF35E69"/>
    <w:rsid w:val="FFF36107"/>
    <w:rsid w:val="FFF36861"/>
    <w:rsid w:val="FFF3CCCE"/>
    <w:rsid w:val="FFF3D74A"/>
    <w:rsid w:val="FFF5857C"/>
    <w:rsid w:val="FFF68E00"/>
    <w:rsid w:val="FFF72DB6"/>
    <w:rsid w:val="FFF73FEA"/>
    <w:rsid w:val="FFF79C3B"/>
    <w:rsid w:val="FFF7A70C"/>
    <w:rsid w:val="FFF7AEFB"/>
    <w:rsid w:val="FFF7C6A4"/>
    <w:rsid w:val="FFF7D775"/>
    <w:rsid w:val="FFF9AB9C"/>
    <w:rsid w:val="FFFA18A3"/>
    <w:rsid w:val="FFFA50AA"/>
    <w:rsid w:val="FFFAB74F"/>
    <w:rsid w:val="FFFB12B4"/>
    <w:rsid w:val="FFFB2E30"/>
    <w:rsid w:val="FFFBA65A"/>
    <w:rsid w:val="FFFBB55B"/>
    <w:rsid w:val="FFFBBD65"/>
    <w:rsid w:val="FFFBDA98"/>
    <w:rsid w:val="FFFC973B"/>
    <w:rsid w:val="FFFCD41D"/>
    <w:rsid w:val="FFFD1368"/>
    <w:rsid w:val="FFFD933C"/>
    <w:rsid w:val="FFFD96BF"/>
    <w:rsid w:val="FFFD9736"/>
    <w:rsid w:val="FFFDCC54"/>
    <w:rsid w:val="FFFDD9B6"/>
    <w:rsid w:val="FFFE28A9"/>
    <w:rsid w:val="FFFE2C26"/>
    <w:rsid w:val="FFFE8794"/>
    <w:rsid w:val="FFFEAF73"/>
    <w:rsid w:val="FFFECD03"/>
    <w:rsid w:val="FFFED979"/>
    <w:rsid w:val="FFFEDE87"/>
    <w:rsid w:val="FFFF02AB"/>
    <w:rsid w:val="FFFF1F90"/>
    <w:rsid w:val="FFFF3952"/>
    <w:rsid w:val="FFFF3D9A"/>
    <w:rsid w:val="FFFF5A2A"/>
    <w:rsid w:val="FFFF66F5"/>
    <w:rsid w:val="FFFF6712"/>
    <w:rsid w:val="FFFF69DD"/>
    <w:rsid w:val="FFFF6C2E"/>
    <w:rsid w:val="FFFF6F34"/>
    <w:rsid w:val="FFFF8017"/>
    <w:rsid w:val="FFFF84A4"/>
    <w:rsid w:val="FFFF84F7"/>
    <w:rsid w:val="FFFF85B0"/>
    <w:rsid w:val="FFFF8D80"/>
    <w:rsid w:val="FFFF8DF7"/>
    <w:rsid w:val="FFFF8E2C"/>
    <w:rsid w:val="FFFF8E8D"/>
    <w:rsid w:val="FFFF8FD8"/>
    <w:rsid w:val="FFFF92A3"/>
    <w:rsid w:val="FFFFBC77"/>
    <w:rsid w:val="FFFFBEFB"/>
    <w:rsid w:val="FFFFC779"/>
    <w:rsid w:val="FFFFD3F9"/>
    <w:rsid w:val="FFFFD54A"/>
    <w:rsid w:val="FFFFEADF"/>
    <w:rsid w:val="0018708D"/>
    <w:rsid w:val="00371933"/>
    <w:rsid w:val="0069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3C9D9"/>
  <w15:docId w15:val="{B131E865-9D43-421A-8E1A-C5F9BAD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</w:rPr>
  </w:style>
  <w:style w:type="character" w:styleId="Strong">
    <w:name w:val="Strong"/>
    <w:uiPriority w:val="22"/>
    <w:qFormat/>
    <w:rPr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 德   （小德）</dc:creator>
  <cp:lastModifiedBy>Kendra</cp:lastModifiedBy>
  <cp:revision>5</cp:revision>
  <dcterms:created xsi:type="dcterms:W3CDTF">2021-08-14T13:21:00Z</dcterms:created>
  <dcterms:modified xsi:type="dcterms:W3CDTF">2021-08-27T07:25:00Z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