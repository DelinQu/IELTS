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i/>
          <w:iCs/>
        </w:rPr>
      </w:pPr>
      <w:r>
        <w:rPr>
          <w:rFonts w:hint="eastAsia"/>
          <w:i/>
          <w:iCs/>
        </w:rPr>
        <w:t>Day6</w:t>
      </w:r>
    </w:p>
    <w:p>
      <w:pPr>
        <w:pStyle w:val="4"/>
        <w:numPr>
          <w:ilvl w:val="0"/>
          <w:numId w:val="1"/>
        </w:numPr>
        <w:rPr>
          <w:i/>
          <w:iCs/>
        </w:rPr>
      </w:pPr>
      <w:r>
        <w:rPr>
          <w:rFonts w:hint="eastAsia"/>
          <w:i/>
          <w:iCs/>
        </w:rPr>
        <w:t>翻译 [ 20 ]</w:t>
      </w:r>
    </w:p>
    <w:p>
      <w:pPr>
        <w:widowControl w:val="0"/>
        <w:numPr>
          <w:ilvl w:val="0"/>
          <w:numId w:val="2"/>
        </w:numPr>
        <w:jc w:val="both"/>
      </w:pPr>
      <w:r>
        <w:rPr>
          <w:rFonts w:hint="eastAsia"/>
        </w:rPr>
        <w:t>越来越糟糕，直接翻译成：has become worse （不用more and more worse）</w:t>
      </w:r>
    </w:p>
    <w:p>
      <w:pPr>
        <w:widowControl w:val="0"/>
        <w:numPr>
          <w:ilvl w:val="0"/>
          <w:numId w:val="2"/>
        </w:numPr>
        <w:jc w:val="both"/>
      </w:pPr>
      <w:r>
        <w:rPr>
          <w:rFonts w:hint="eastAsia"/>
        </w:rPr>
        <w:t>让他们，可以翻译成enable them.... to ....</w:t>
      </w:r>
    </w:p>
    <w:p>
      <w:pPr>
        <w:widowControl w:val="0"/>
        <w:numPr>
          <w:ilvl w:val="0"/>
          <w:numId w:val="2"/>
        </w:numPr>
        <w:jc w:val="both"/>
      </w:pPr>
      <w:r>
        <w:rPr>
          <w:rFonts w:hint="eastAsia"/>
        </w:rPr>
        <w:t>传染病的蔓延一直没有被遏制：the spread of infectious diseases has not been curbed</w:t>
      </w:r>
    </w:p>
    <w:p>
      <w:pPr>
        <w:widowControl w:val="0"/>
        <w:numPr>
          <w:ilvl w:val="0"/>
          <w:numId w:val="2"/>
        </w:numPr>
        <w:jc w:val="both"/>
      </w:pPr>
      <w:r>
        <w:rPr>
          <w:rFonts w:hint="eastAsia"/>
        </w:rPr>
        <w:t>环境友好的：environmentally-friendly</w:t>
      </w:r>
    </w:p>
    <w:p>
      <w:pPr>
        <w:widowControl w:val="0"/>
        <w:numPr>
          <w:ilvl w:val="0"/>
          <w:numId w:val="2"/>
        </w:numPr>
        <w:jc w:val="both"/>
      </w:pPr>
      <w:r>
        <w:rPr>
          <w:rFonts w:hint="eastAsia"/>
        </w:rPr>
        <w:t>because （大众或谈话对象不清楚的事实），as / since（大众或谈话对象了解的事实），for（推断结果）</w:t>
      </w:r>
    </w:p>
    <w:p>
      <w:pPr>
        <w:widowControl w:val="0"/>
        <w:numPr>
          <w:ilvl w:val="0"/>
          <w:numId w:val="2"/>
        </w:numPr>
        <w:jc w:val="both"/>
      </w:pPr>
      <w:r>
        <w:rPr>
          <w:rFonts w:hint="eastAsia"/>
        </w:rPr>
        <w:t>经济援助：financial aids</w:t>
      </w:r>
    </w:p>
    <w:p>
      <w:pPr>
        <w:widowControl w:val="0"/>
        <w:numPr>
          <w:ilvl w:val="0"/>
          <w:numId w:val="2"/>
        </w:numPr>
        <w:jc w:val="both"/>
      </w:pPr>
      <w:r>
        <w:rPr>
          <w:rFonts w:hint="eastAsia"/>
        </w:rPr>
        <w:t>use 可做名词，不要翻译成the using of</w:t>
      </w:r>
    </w:p>
    <w:p>
      <w:pPr>
        <w:widowControl w:val="0"/>
        <w:numPr>
          <w:ilvl w:val="0"/>
          <w:numId w:val="2"/>
        </w:numPr>
        <w:jc w:val="both"/>
      </w:pPr>
      <w:r>
        <w:rPr>
          <w:rFonts w:hint="eastAsia"/>
        </w:rPr>
        <w:t>精通金融方面的知识：master the konwledge as to finace</w:t>
      </w:r>
    </w:p>
    <w:p>
      <w:pPr>
        <w:widowControl w:val="0"/>
        <w:numPr>
          <w:ilvl w:val="0"/>
          <w:numId w:val="2"/>
        </w:numPr>
        <w:jc w:val="both"/>
      </w:pPr>
      <w:r>
        <w:rPr>
          <w:rFonts w:hint="eastAsia"/>
        </w:rPr>
        <w:t>节能设备：energy-efficient equipment</w:t>
      </w:r>
    </w:p>
    <w:p>
      <w:pPr>
        <w:widowControl w:val="0"/>
        <w:numPr>
          <w:ilvl w:val="0"/>
          <w:numId w:val="2"/>
        </w:numPr>
        <w:jc w:val="both"/>
      </w:pPr>
      <w:r>
        <w:rPr>
          <w:rFonts w:hint="eastAsia"/>
        </w:rPr>
        <w:t>低估underestimate</w:t>
      </w:r>
    </w:p>
    <w:p>
      <w:pPr>
        <w:pStyle w:val="4"/>
        <w:numPr>
          <w:ilvl w:val="0"/>
          <w:numId w:val="1"/>
        </w:numPr>
        <w:rPr>
          <w:i/>
          <w:iCs/>
        </w:rPr>
      </w:pPr>
      <w:r>
        <w:rPr>
          <w:rFonts w:hint="eastAsia"/>
          <w:i/>
          <w:iCs/>
        </w:rPr>
        <w:t>作文开头段</w:t>
      </w:r>
    </w:p>
    <w:p>
      <w:pPr>
        <w:widowControl w:val="0"/>
        <w:jc w:val="both"/>
        <w:rPr>
          <w:i/>
          <w:iCs/>
          <w:color w:val="C00000"/>
        </w:rPr>
      </w:pPr>
      <w:r>
        <w:rPr>
          <w:i/>
          <w:iCs/>
          <w:color w:val="C00000"/>
        </w:rPr>
        <w:t>11.05.19 /07.12.15</w:t>
      </w:r>
      <w:r>
        <w:rPr>
          <w:rFonts w:hint="eastAsia"/>
          <w:i/>
          <w:iCs/>
          <w:color w:val="C00000"/>
        </w:rPr>
        <w:t xml:space="preserve"> [ 重写 ]</w:t>
      </w:r>
    </w:p>
    <w:p>
      <w:pPr>
        <w:widowControl w:val="0"/>
        <w:jc w:val="both"/>
      </w:pPr>
      <w:r>
        <w:t>The government should control the amount of violence in films and on television in order</w:t>
      </w:r>
    </w:p>
    <w:p>
      <w:pPr>
        <w:widowControl w:val="0"/>
        <w:jc w:val="both"/>
      </w:pPr>
      <w:r>
        <w:t>to decrease the violent crimes in society. To what extent do you agree or disagree?</w:t>
      </w:r>
    </w:p>
    <w:p>
      <w:pPr>
        <w:widowControl w:val="0"/>
        <w:jc w:val="both"/>
        <w:rPr>
          <w:color w:val="FF0000"/>
          <w:u w:val="single"/>
        </w:rPr>
      </w:pPr>
      <w:r>
        <w:rPr>
          <w:rFonts w:hint="eastAsia"/>
          <w:color w:val="FF0000"/>
          <w:u w:val="single"/>
        </w:rPr>
        <w:t>注意审题，这个题目问的是政府控制媒体暴力能不能达到减少暴力犯罪</w:t>
      </w:r>
    </w:p>
    <w:p>
      <w:pPr>
        <w:widowControl w:val="0"/>
        <w:jc w:val="both"/>
      </w:pPr>
      <w:r>
        <w:rPr>
          <w:rFonts w:hint="eastAsia"/>
          <w:color w:val="FF0000"/>
          <w:u w:val="single"/>
        </w:rPr>
        <w:t>你的观点应该是，尽管·····能减少····， 我个人觉得暴力犯罪还 跟其他的因素相关</w:t>
      </w:r>
    </w:p>
    <w:p>
      <w:pPr>
        <w:widowControl w:val="0"/>
        <w:jc w:val="both"/>
      </w:pPr>
      <w:r>
        <w:rPr>
          <w:rFonts w:hint="eastAsia"/>
        </w:rPr>
        <w:t>agree / disagree 观点类作文，无背景，定义媒体中的行为</w:t>
      </w:r>
    </w:p>
    <w:p>
      <w:pPr>
        <w:widowControl w:val="0"/>
        <w:jc w:val="both"/>
      </w:pPr>
      <w:r>
        <w:rPr>
          <w:rFonts w:hint="eastAsia"/>
          <w:highlight w:val="yellow"/>
          <w:rPrChange w:id="0" w:author="Kendra" w:date="2021-08-15T23:20:00Z">
            <w:rPr>
              <w:rFonts w:hint="eastAsia"/>
            </w:rPr>
          </w:rPrChange>
        </w:rPr>
        <w:t>Misconducts in media has b</w:t>
      </w:r>
      <w:r>
        <w:rPr>
          <w:rFonts w:hint="eastAsia"/>
          <w:highlight w:val="yellow"/>
          <w:rPrChange w:id="1" w:author="Kendra" w:date="2021-08-15T23:20:00Z">
            <w:rPr>
              <w:rFonts w:hint="eastAsia"/>
            </w:rPr>
          </w:rPrChange>
        </w:rPr>
        <w:t>een imitated proverbially, possibly because audio-visual information can attract people</w:t>
      </w:r>
      <w:r>
        <w:rPr>
          <w:highlight w:val="yellow"/>
          <w:rPrChange w:id="2" w:author="Kendra" w:date="2021-08-15T23:20:00Z">
            <w:rPr/>
          </w:rPrChange>
        </w:rPr>
        <w:t>’</w:t>
      </w:r>
      <w:r>
        <w:rPr>
          <w:rFonts w:hint="eastAsia"/>
          <w:highlight w:val="yellow"/>
          <w:rPrChange w:id="3" w:author="Kendra" w:date="2021-08-15T23:20:00Z">
            <w:rPr>
              <w:rFonts w:hint="eastAsia"/>
            </w:rPr>
          </w:rPrChange>
        </w:rPr>
        <w:t xml:space="preserve">s attention and </w:t>
      </w:r>
      <w:r>
        <w:rPr>
          <w:rFonts w:hint="eastAsia"/>
          <w:highlight w:val="yellow"/>
          <w:rPrChange w:id="4" w:author="Kendra" w:date="2021-08-15T23:20:00Z">
            <w:rPr>
              <w:rFonts w:hint="eastAsia"/>
              <w:highlight w:val="magenta"/>
            </w:rPr>
          </w:rPrChange>
        </w:rPr>
        <w:t>provide</w:t>
      </w:r>
      <w:r>
        <w:rPr>
          <w:rFonts w:hint="eastAsia"/>
          <w:highlight w:val="yellow"/>
          <w:rPrChange w:id="5" w:author="Kendra" w:date="2021-08-15T23:20:00Z">
            <w:rPr>
              <w:rFonts w:hint="eastAsia"/>
              <w:highlight w:val="magenta"/>
            </w:rPr>
          </w:rPrChange>
        </w:rPr>
        <w:t xml:space="preserve"> </w:t>
      </w:r>
      <w:r>
        <w:rPr>
          <w:rFonts w:hint="eastAsia"/>
          <w:highlight w:val="yellow"/>
          <w:rPrChange w:id="6" w:author="Kendra" w:date="2021-08-15T23:20:00Z">
            <w:rPr>
              <w:rFonts w:hint="eastAsia"/>
              <w:highlight w:val="magenta"/>
            </w:rPr>
          </w:rPrChange>
        </w:rPr>
        <w:t xml:space="preserve">them </w:t>
      </w:r>
      <w:r>
        <w:rPr>
          <w:rFonts w:hint="eastAsia"/>
          <w:highlight w:val="yellow"/>
          <w:rPrChange w:id="7" w:author="Kendra" w:date="2021-08-15T23:20:00Z">
            <w:rPr>
              <w:rFonts w:hint="eastAsia"/>
              <w:highlight w:val="magenta"/>
            </w:rPr>
          </w:rPrChange>
        </w:rPr>
        <w:t>entertainment</w:t>
      </w:r>
      <w:r>
        <w:rPr>
          <w:rFonts w:hint="eastAsia"/>
          <w:highlight w:val="yellow"/>
          <w:rPrChange w:id="8" w:author="Kendra" w:date="2021-08-15T23:20:00Z">
            <w:rPr>
              <w:rFonts w:hint="eastAsia"/>
            </w:rPr>
          </w:rPrChange>
        </w:rPr>
        <w:t>.</w:t>
      </w:r>
      <w:r>
        <w:rPr>
          <w:rFonts w:hint="eastAsia"/>
        </w:rPr>
        <w:t xml:space="preserve"> Although the proportion of </w:t>
      </w:r>
      <w:r>
        <w:t>violent crimes</w:t>
      </w:r>
      <w:r>
        <w:rPr>
          <w:rFonts w:hint="eastAsia"/>
        </w:rPr>
        <w:t xml:space="preserve"> will reduce because of the decreasing violence in media, I personaly believe that it also relate to apposite laws and civic education</w:t>
      </w:r>
      <w:del w:id="9" w:author="little  德   （小德）" w:date="2021-08-16T16:39:24Z">
        <w:r>
          <w:rPr>
            <w:rFonts w:hint="eastAsia"/>
          </w:rPr>
          <w:delText xml:space="preserve"> </w:delText>
        </w:r>
      </w:del>
      <w:del w:id="10" w:author="little  德   （小德）" w:date="2021-08-16T16:39:23Z">
        <w:r>
          <w:rPr>
            <w:rFonts w:hint="eastAsia"/>
          </w:rPr>
          <w:delText>a</w:delText>
        </w:r>
      </w:del>
      <w:del w:id="11" w:author="little  德   （小德）" w:date="2021-08-16T16:39:22Z">
        <w:r>
          <w:rPr>
            <w:rFonts w:hint="eastAsia"/>
          </w:rPr>
          <w:delText>s well</w:delText>
        </w:r>
      </w:del>
      <w:r>
        <w:rPr>
          <w:rFonts w:hint="eastAsia"/>
        </w:rPr>
        <w:t>.</w:t>
      </w:r>
    </w:p>
    <w:p>
      <w:pPr>
        <w:widowControl w:val="0"/>
        <w:jc w:val="both"/>
        <w:rPr>
          <w:i/>
          <w:iCs/>
          <w:color w:val="C00000"/>
        </w:rPr>
      </w:pPr>
    </w:p>
    <w:p>
      <w:pPr>
        <w:widowControl w:val="0"/>
        <w:jc w:val="both"/>
        <w:rPr>
          <w:i/>
          <w:iCs/>
          <w:color w:val="C00000"/>
        </w:rPr>
      </w:pPr>
      <w:r>
        <w:rPr>
          <w:rFonts w:hint="eastAsia"/>
          <w:i/>
          <w:iCs/>
          <w:color w:val="C00000"/>
        </w:rPr>
        <w:t>[ 疑问 ]</w:t>
      </w:r>
    </w:p>
    <w:p>
      <w:pPr>
        <w:widowControl w:val="0"/>
        <w:jc w:val="both"/>
        <w:rPr>
          <w:ins w:id="12" w:author="Kendra" w:date="2021-08-15T23:20:00Z"/>
          <w:color w:val="FF0000"/>
          <w:u w:val="single"/>
        </w:rPr>
      </w:pPr>
      <w:r>
        <w:rPr>
          <w:rFonts w:hint="eastAsia"/>
          <w:color w:val="FF0000"/>
          <w:u w:val="single"/>
        </w:rPr>
        <w:t>跟其他的因素相关这里需不需要具体到某一两个其他因素？</w:t>
      </w:r>
    </w:p>
    <w:p>
      <w:pPr>
        <w:widowControl w:val="0"/>
        <w:jc w:val="both"/>
        <w:rPr>
          <w:rFonts w:hint="eastAsia"/>
        </w:rPr>
      </w:pPr>
      <w:ins w:id="13" w:author="Kendra" w:date="2021-08-15T23:20:00Z">
        <w:r>
          <w:rPr>
            <w:rFonts w:hint="eastAsia"/>
            <w:color w:val="FF0000"/>
            <w:u w:val="single"/>
          </w:rPr>
          <w:t>回答：这里比较适合背景，什么样的情况会产生这个争议？比如你可以写</w:t>
        </w:r>
      </w:ins>
      <w:ins w:id="14" w:author="Kendra" w:date="2021-08-15T23:21:00Z">
        <w:r>
          <w:rPr>
            <w:rFonts w:hint="eastAsia"/>
            <w:color w:val="FF0000"/>
            <w:u w:val="single"/>
          </w:rPr>
          <w:t>随着媒体的spread，人们，特别是年轻人，可以通过各种网络或者电视去获取各种信息including</w:t>
        </w:r>
      </w:ins>
      <w:ins w:id="15" w:author="Kendra" w:date="2021-08-15T23:21:00Z">
        <w:r>
          <w:rPr>
            <w:color w:val="FF0000"/>
            <w:u w:val="single"/>
          </w:rPr>
          <w:t xml:space="preserve"> </w:t>
        </w:r>
      </w:ins>
      <w:ins w:id="16" w:author="Kendra" w:date="2021-08-15T23:21:00Z">
        <w:r>
          <w:rPr>
            <w:rFonts w:hint="eastAsia"/>
            <w:color w:val="FF0000"/>
            <w:u w:val="single"/>
          </w:rPr>
          <w:t>负面的，</w:t>
        </w:r>
      </w:ins>
      <w:ins w:id="17" w:author="Kendra" w:date="2021-08-15T23:22:00Z">
        <w:r>
          <w:rPr>
            <w:rFonts w:hint="eastAsia"/>
            <w:color w:val="FF0000"/>
            <w:u w:val="single"/>
          </w:rPr>
          <w:t>这样对他们的后果是什么？再去写你的第二句</w:t>
        </w:r>
      </w:ins>
    </w:p>
    <w:p>
      <w:pPr>
        <w:pStyle w:val="4"/>
        <w:numPr>
          <w:ilvl w:val="0"/>
          <w:numId w:val="1"/>
        </w:numPr>
        <w:rPr>
          <w:i/>
          <w:iCs/>
        </w:rPr>
      </w:pPr>
      <w:r>
        <w:rPr>
          <w:rFonts w:hint="eastAsia"/>
          <w:i/>
          <w:iCs/>
        </w:rPr>
        <w:t>思维</w:t>
      </w:r>
    </w:p>
    <w:p>
      <w:r>
        <w:drawing>
          <wp:inline distT="0" distB="0" distL="114300" distR="114300">
            <wp:extent cx="5272405" cy="1183005"/>
            <wp:effectExtent l="0" t="0" r="4445" b="7620"/>
            <wp:docPr id="1"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true"/>
                    </pic:cNvPicPr>
                  </pic:nvPicPr>
                  <pic:blipFill>
                    <a:blip r:embed="rId6"/>
                    <a:stretch>
                      <a:fillRect/>
                    </a:stretch>
                  </pic:blipFill>
                  <pic:spPr>
                    <a:xfrm>
                      <a:off x="0" y="0"/>
                      <a:ext cx="5272405" cy="1183005"/>
                    </a:xfrm>
                    <a:prstGeom prst="rect">
                      <a:avLst/>
                    </a:prstGeom>
                    <a:noFill/>
                    <a:ln>
                      <a:noFill/>
                    </a:ln>
                  </pic:spPr>
                </pic:pic>
              </a:graphicData>
            </a:graphic>
          </wp:inline>
        </w:drawing>
      </w:r>
    </w:p>
    <w:p>
      <w:pPr>
        <w:numPr>
          <w:ilvl w:val="0"/>
          <w:numId w:val="3"/>
        </w:numPr>
        <w:rPr>
          <w:i/>
          <w:iCs/>
          <w:color w:val="C00000"/>
        </w:rPr>
      </w:pPr>
      <w:r>
        <w:rPr>
          <w:rFonts w:hint="eastAsia"/>
          <w:i/>
          <w:iCs/>
          <w:color w:val="C00000"/>
        </w:rPr>
        <w:t>positive：</w:t>
      </w:r>
    </w:p>
    <w:p>
      <w:r>
        <w:rPr>
          <w:rFonts w:hint="eastAsia"/>
        </w:rPr>
        <w:t>A. 老年人的经验和智慧对社会来说是一笔宝贵的财富( valuables asset ) 。</w:t>
      </w:r>
      <w:r>
        <w:rPr>
          <w:rFonts w:hint="eastAsia"/>
          <w:i/>
          <w:iCs/>
          <w:color w:val="C00000"/>
        </w:rPr>
        <w:t>[ topic sentences ]</w:t>
      </w:r>
    </w:p>
    <w:p>
      <w:r>
        <w:rPr>
          <w:rFonts w:hint="eastAsia"/>
        </w:rPr>
        <w:t xml:space="preserve">B. 因为老年人的经历可以教会年轻人许多理论知( theoretical knowledge) and 综合技能(comprehensive skills) </w:t>
      </w:r>
      <w:r>
        <w:rPr>
          <w:rFonts w:hint="eastAsia"/>
          <w:i/>
          <w:iCs/>
          <w:color w:val="C00000"/>
        </w:rPr>
        <w:t>[ supporting sentences 解释论证 ]</w:t>
      </w:r>
    </w:p>
    <w:p>
      <w:r>
        <w:rPr>
          <w:rFonts w:hint="eastAsia"/>
        </w:rPr>
        <w:t>C. For example, 从事计算机岗位的年轻人从退休的前辈借鉴编程经验和计算机设计方法。</w:t>
      </w:r>
      <w:r>
        <w:rPr>
          <w:rFonts w:hint="eastAsia"/>
          <w:i/>
          <w:iCs/>
          <w:color w:val="C00000"/>
        </w:rPr>
        <w:t>[ supporting sentences 举例论证 ]</w:t>
      </w:r>
    </w:p>
    <w:p>
      <w:pPr>
        <w:rPr>
          <w:rFonts w:hint="eastAsia"/>
        </w:rPr>
      </w:pPr>
      <w:r>
        <w:rPr>
          <w:rFonts w:hint="eastAsia"/>
        </w:rPr>
        <w:t>D. This 会极大加快企业的发展，since 将经验知识应用到实践(</w:t>
      </w:r>
      <w:r>
        <w:rPr>
          <w:rFonts w:hint="eastAsia"/>
          <w:highlight w:val="magenta"/>
        </w:rPr>
        <w:t>applying the experience knowledge into practice )</w:t>
      </w:r>
      <w:r>
        <w:rPr>
          <w:rFonts w:hint="eastAsia"/>
        </w:rPr>
        <w:t xml:space="preserve">能够提高生产力(increase productivity) and 创造社会价值 (achieve social value) </w:t>
      </w:r>
      <w:r>
        <w:rPr>
          <w:rFonts w:hint="eastAsia"/>
          <w:i/>
          <w:iCs/>
          <w:color w:val="C00000"/>
        </w:rPr>
        <w:t>[ concluding sentences  举例论证]</w:t>
      </w:r>
      <w:ins w:id="18" w:author="Kendra" w:date="2021-08-15T23:22:00Z">
        <w:r>
          <w:rPr>
            <w:i/>
            <w:iCs/>
            <w:color w:val="C00000"/>
          </w:rPr>
          <w:t xml:space="preserve">  </w:t>
        </w:r>
      </w:ins>
      <w:ins w:id="19" w:author="Kendra" w:date="2021-08-15T23:22:00Z">
        <w:r>
          <w:rPr>
            <w:rFonts w:hint="eastAsia"/>
            <w:i/>
            <w:iCs/>
            <w:color w:val="C00000"/>
          </w:rPr>
          <w:t>这里是ind</w:t>
        </w:r>
      </w:ins>
      <w:ins w:id="20" w:author="Kendra" w:date="2021-08-15T23:22:00Z">
        <w:r>
          <w:rPr>
            <w:i/>
            <w:iCs/>
            <w:color w:val="C00000"/>
          </w:rPr>
          <w:t>ucing words</w:t>
        </w:r>
      </w:ins>
    </w:p>
    <w:p/>
    <w:p>
      <w:pPr>
        <w:numPr>
          <w:ilvl w:val="0"/>
          <w:numId w:val="3"/>
        </w:numPr>
        <w:rPr>
          <w:i/>
          <w:iCs/>
          <w:color w:val="C00000"/>
        </w:rPr>
      </w:pPr>
      <w:r>
        <w:rPr>
          <w:rFonts w:hint="eastAsia"/>
          <w:i/>
          <w:iCs/>
          <w:color w:val="C00000"/>
        </w:rPr>
        <w:t>negative：</w:t>
      </w:r>
    </w:p>
    <w:p>
      <w:pPr>
        <w:numPr>
          <w:ilvl w:val="0"/>
          <w:numId w:val="4"/>
        </w:numPr>
      </w:pPr>
      <w:r>
        <w:t>人口老龄化会给政府带来沉重的经济负担</w:t>
      </w:r>
      <w:r>
        <w:rPr>
          <w:rFonts w:hint="eastAsia"/>
        </w:rPr>
        <w:t xml:space="preserve"> (</w:t>
      </w:r>
      <w:r>
        <w:t>increase the financial burden of the government</w:t>
      </w:r>
      <w:r>
        <w:rPr>
          <w:rFonts w:hint="eastAsia"/>
        </w:rPr>
        <w:t xml:space="preserve">) </w:t>
      </w:r>
      <w:r>
        <w:t>and 导致资源分配不均</w:t>
      </w:r>
      <w:r>
        <w:rPr>
          <w:rFonts w:hint="eastAsia"/>
          <w:highlight w:val="magenta"/>
        </w:rPr>
        <w:t xml:space="preserve">(uneven distribution of resources) </w:t>
      </w:r>
      <w:r>
        <w:rPr>
          <w:rFonts w:hint="eastAsia"/>
          <w:i/>
          <w:iCs/>
          <w:color w:val="C00000"/>
        </w:rPr>
        <w:t>[ topic sentences ]</w:t>
      </w:r>
    </w:p>
    <w:p>
      <w:pPr>
        <w:numPr>
          <w:ilvl w:val="0"/>
          <w:numId w:val="4"/>
        </w:numPr>
      </w:pPr>
      <w:r>
        <w:t>因为政府需要支付大量的健康医疗费用，养老金 and other 社会福利</w:t>
      </w:r>
      <w:r>
        <w:rPr>
          <w:rFonts w:hint="eastAsia"/>
        </w:rPr>
        <w:t xml:space="preserve">  </w:t>
      </w:r>
      <w:r>
        <w:rPr>
          <w:rFonts w:hint="eastAsia"/>
          <w:i/>
          <w:iCs/>
          <w:color w:val="C00000"/>
        </w:rPr>
        <w:t>[ supporting sentences 解释论证 ]</w:t>
      </w:r>
    </w:p>
    <w:p>
      <w:pPr>
        <w:numPr>
          <w:ilvl w:val="0"/>
          <w:numId w:val="4"/>
        </w:numPr>
      </w:pPr>
      <w:r>
        <w:t>When政府过多的投资</w:t>
      </w:r>
      <w:r>
        <w:rPr>
          <w:highlight w:val="magenta"/>
        </w:rPr>
        <w:t xml:space="preserve">(pour more money in doing sth) </w:t>
      </w:r>
      <w:r>
        <w:t>照顾老年人，其他更重要的方面例如教育就会去缺乏资金（will be underfunded）。</w:t>
      </w:r>
      <w:r>
        <w:rPr>
          <w:rFonts w:hint="eastAsia"/>
          <w:i/>
          <w:iCs/>
          <w:color w:val="C00000"/>
        </w:rPr>
        <w:t>[ supporting sentences 举例论证，加时间状语扩展 ]</w:t>
      </w:r>
      <w:ins w:id="21" w:author="Kendra" w:date="2021-08-15T23:22:00Z">
        <w:r>
          <w:rPr>
            <w:i/>
            <w:iCs/>
            <w:color w:val="C00000"/>
          </w:rPr>
          <w:t xml:space="preserve"> </w:t>
        </w:r>
      </w:ins>
      <w:ins w:id="22" w:author="Kendra" w:date="2021-08-15T23:23:00Z">
        <w:r>
          <w:rPr>
            <w:rFonts w:hint="eastAsia"/>
            <w:i/>
            <w:iCs/>
            <w:color w:val="C00000"/>
          </w:rPr>
          <w:t>这里是对比</w:t>
        </w:r>
      </w:ins>
    </w:p>
    <w:p>
      <w:pPr>
        <w:numPr>
          <w:ilvl w:val="0"/>
          <w:numId w:val="4"/>
        </w:numPr>
        <w:rPr>
          <w:ins w:id="23" w:author="little  德   （小德）" w:date="2021-08-16T16:53:53Z"/>
        </w:rPr>
      </w:pPr>
      <w:r>
        <w:rPr>
          <w:rFonts w:hint="eastAsia"/>
        </w:rPr>
        <w:t>As a result，</w:t>
      </w:r>
      <w:r>
        <w:rPr>
          <w:rFonts w:hint="eastAsia"/>
          <w:highlight w:val="yellow"/>
          <w:rPrChange w:id="24" w:author="Kendra" w:date="2021-08-15T23:23:00Z">
            <w:rPr>
              <w:rFonts w:hint="eastAsia"/>
            </w:rPr>
          </w:rPrChange>
        </w:rPr>
        <w:t>不平衡的资源分配</w:t>
      </w:r>
      <w:ins w:id="25" w:author="Kendra" w:date="2021-08-15T23:23:00Z">
        <w:r>
          <w:rPr>
            <w:rFonts w:hint="eastAsia"/>
            <w:highlight w:val="yellow"/>
          </w:rPr>
          <w:t>这里最好不要跟第一句话重复</w:t>
        </w:r>
      </w:ins>
      <w:r>
        <w:rPr>
          <w:rFonts w:hint="eastAsia"/>
        </w:rPr>
        <w:t>导致</w:t>
      </w:r>
      <w:r>
        <w:t>很多贫困地区的年轻人会因为缺乏政府的资助而不能接受高等教育</w:t>
      </w:r>
      <w:r>
        <w:rPr>
          <w:rFonts w:hint="eastAsia"/>
        </w:rPr>
        <w:t xml:space="preserve">(receive higher education) </w:t>
      </w:r>
      <w:r>
        <w:rPr>
          <w:rFonts w:hint="eastAsia"/>
          <w:i/>
          <w:iCs/>
          <w:color w:val="C00000"/>
        </w:rPr>
        <w:t>[ concluding sentences 使用including words ]</w:t>
      </w:r>
      <w:ins w:id="26" w:author="Kendra" w:date="2021-08-15T23:23:00Z">
        <w:r>
          <w:rPr>
            <w:i/>
            <w:iCs/>
            <w:color w:val="C00000"/>
          </w:rPr>
          <w:t xml:space="preserve"> </w:t>
        </w:r>
      </w:ins>
    </w:p>
    <w:p>
      <w:pPr>
        <w:numPr>
          <w:numId w:val="0"/>
        </w:numPr>
        <w:spacing w:after="160" w:line="259" w:lineRule="auto"/>
      </w:pPr>
      <w:bookmarkStart w:id="0" w:name="_GoBack"/>
      <w:bookmarkEnd w:id="0"/>
    </w:p>
    <w:p>
      <w:pPr>
        <w:pStyle w:val="4"/>
        <w:numPr>
          <w:ilvl w:val="0"/>
          <w:numId w:val="1"/>
        </w:numPr>
      </w:pPr>
      <w:r>
        <w:rPr>
          <w:rFonts w:hint="eastAsia"/>
        </w:rPr>
        <w:t>段落翻译</w:t>
      </w:r>
    </w:p>
    <w:p>
      <w:pPr>
        <w:widowControl w:val="0"/>
        <w:jc w:val="both"/>
      </w:pPr>
      <w:r>
        <w:drawing>
          <wp:inline distT="0" distB="0" distL="114300" distR="114300">
            <wp:extent cx="5272405" cy="2003425"/>
            <wp:effectExtent l="0" t="0" r="4445" b="6350"/>
            <wp:docPr id="2"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true"/>
                    </pic:cNvPicPr>
                  </pic:nvPicPr>
                  <pic:blipFill>
                    <a:blip r:embed="rId7"/>
                    <a:stretch>
                      <a:fillRect/>
                    </a:stretch>
                  </pic:blipFill>
                  <pic:spPr>
                    <a:xfrm>
                      <a:off x="0" y="0"/>
                      <a:ext cx="5272405" cy="2003425"/>
                    </a:xfrm>
                    <a:prstGeom prst="rect">
                      <a:avLst/>
                    </a:prstGeom>
                    <a:noFill/>
                    <a:ln>
                      <a:noFill/>
                    </a:ln>
                  </pic:spPr>
                </pic:pic>
              </a:graphicData>
            </a:graphic>
          </wp:inline>
        </w:drawing>
      </w:r>
    </w:p>
    <w:p>
      <w:pPr>
        <w:widowControl w:val="0"/>
        <w:numPr>
          <w:ilvl w:val="0"/>
          <w:numId w:val="5"/>
        </w:numPr>
        <w:jc w:val="both"/>
      </w:pPr>
      <w:r>
        <w:t xml:space="preserve">The main function of rules is to </w:t>
      </w:r>
      <w:r>
        <w:rPr>
          <w:shd w:val="clear" w:color="FFFFFF" w:fill="D9D9D9"/>
        </w:rPr>
        <w:t>hold</w:t>
      </w:r>
      <w:r>
        <w:t xml:space="preserve"> children </w:t>
      </w:r>
      <w:r>
        <w:rPr>
          <w:u w:val="single"/>
        </w:rPr>
        <w:t>accountable for their behaviour</w:t>
      </w:r>
      <w:r>
        <w:t xml:space="preserve"> and to help them</w:t>
      </w:r>
      <w:r>
        <w:rPr>
          <w:rFonts w:hint="eastAsia"/>
        </w:rPr>
        <w:t xml:space="preserve"> </w:t>
      </w:r>
      <w:r>
        <w:rPr>
          <w:u w:val="single"/>
        </w:rPr>
        <w:t>develop good behaviour patterns from a young age.</w:t>
      </w:r>
    </w:p>
    <w:p>
      <w:pPr>
        <w:widowControl w:val="0"/>
        <w:numPr>
          <w:ilvl w:val="0"/>
          <w:numId w:val="5"/>
        </w:numPr>
        <w:jc w:val="both"/>
      </w:pPr>
      <w:r>
        <w:t>Unlike adults, children</w:t>
      </w:r>
      <w:r>
        <w:rPr>
          <w:rFonts w:hint="eastAsia"/>
        </w:rPr>
        <w:t xml:space="preserve"> </w:t>
      </w:r>
      <w:r>
        <w:t xml:space="preserve">are normally not aware of the consequences of </w:t>
      </w:r>
      <w:r>
        <w:rPr>
          <w:shd w:val="clear" w:color="FFFFFF" w:fill="D9D9D9"/>
        </w:rPr>
        <w:t xml:space="preserve">bad </w:t>
      </w:r>
      <w:r>
        <w:t xml:space="preserve">behaviour, and </w:t>
      </w:r>
      <w:r>
        <w:rPr>
          <w:shd w:val="clear" w:color="FFFFFF" w:fill="D9D9D9"/>
        </w:rPr>
        <w:t>setting rules</w:t>
      </w:r>
      <w:r>
        <w:t xml:space="preserve"> can help them realise </w:t>
      </w:r>
      <w:r>
        <w:rPr>
          <w:u w:val="single"/>
        </w:rPr>
        <w:t>how</w:t>
      </w:r>
      <w:r>
        <w:rPr>
          <w:rFonts w:hint="eastAsia"/>
          <w:u w:val="single"/>
        </w:rPr>
        <w:t xml:space="preserve"> </w:t>
      </w:r>
      <w:r>
        <w:rPr>
          <w:u w:val="single"/>
        </w:rPr>
        <w:t>to behave in a socially acceptable way.</w:t>
      </w:r>
      <w:r>
        <w:t xml:space="preserve"> </w:t>
      </w:r>
    </w:p>
    <w:p>
      <w:pPr>
        <w:widowControl w:val="0"/>
        <w:numPr>
          <w:ilvl w:val="0"/>
          <w:numId w:val="5"/>
        </w:numPr>
        <w:jc w:val="both"/>
      </w:pPr>
      <w:r>
        <w:t>For example, children can learn how to show good manners and get</w:t>
      </w:r>
      <w:r>
        <w:rPr>
          <w:rFonts w:hint="eastAsia"/>
        </w:rPr>
        <w:t xml:space="preserve"> </w:t>
      </w:r>
      <w:r>
        <w:t xml:space="preserve">along with others, which would be important skills in adult life. </w:t>
      </w:r>
    </w:p>
    <w:p>
      <w:pPr>
        <w:widowControl w:val="0"/>
        <w:numPr>
          <w:ilvl w:val="0"/>
          <w:numId w:val="5"/>
        </w:numPr>
        <w:jc w:val="both"/>
      </w:pPr>
      <w:r>
        <w:t xml:space="preserve">If no rules forbid them to </w:t>
      </w:r>
      <w:r>
        <w:rPr>
          <w:u w:val="single"/>
        </w:rPr>
        <w:t>use bad language</w:t>
      </w:r>
      <w:r>
        <w:rPr>
          <w:rFonts w:hint="eastAsia"/>
        </w:rPr>
        <w:t xml:space="preserve"> </w:t>
      </w:r>
      <w:r>
        <w:t xml:space="preserve">or </w:t>
      </w:r>
      <w:r>
        <w:rPr>
          <w:u w:val="single"/>
        </w:rPr>
        <w:t>bully others</w:t>
      </w:r>
      <w:r>
        <w:t>, they will not know how to deal with social relationships in adulthood.</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7C6294"/>
    <w:multiLevelType w:val="singleLevel"/>
    <w:tmpl w:val="C67C6294"/>
    <w:lvl w:ilvl="0" w:tentative="0">
      <w:start w:val="1"/>
      <w:numFmt w:val="upperLetter"/>
      <w:suff w:val="space"/>
      <w:lvlText w:val="%1."/>
      <w:lvlJc w:val="left"/>
    </w:lvl>
  </w:abstractNum>
  <w:abstractNum w:abstractNumId="1">
    <w:nsid w:val="DF97EC29"/>
    <w:multiLevelType w:val="singleLevel"/>
    <w:tmpl w:val="DF97EC29"/>
    <w:lvl w:ilvl="0" w:tentative="0">
      <w:start w:val="1"/>
      <w:numFmt w:val="decimalEnclosedCircleChinese"/>
      <w:suff w:val="space"/>
      <w:lvlText w:val="%1"/>
      <w:lvlJc w:val="left"/>
      <w:rPr>
        <w:rFonts w:hint="eastAsia"/>
      </w:rPr>
    </w:lvl>
  </w:abstractNum>
  <w:abstractNum w:abstractNumId="2">
    <w:nsid w:val="F5CCBAFE"/>
    <w:multiLevelType w:val="singleLevel"/>
    <w:tmpl w:val="F5CCBAFE"/>
    <w:lvl w:ilvl="0" w:tentative="0">
      <w:start w:val="1"/>
      <w:numFmt w:val="decimal"/>
      <w:suff w:val="space"/>
      <w:lvlText w:val="%1."/>
      <w:lvlJc w:val="left"/>
    </w:lvl>
  </w:abstractNum>
  <w:abstractNum w:abstractNumId="3">
    <w:nsid w:val="3A7A6C5E"/>
    <w:multiLevelType w:val="singleLevel"/>
    <w:tmpl w:val="3A7A6C5E"/>
    <w:lvl w:ilvl="0" w:tentative="0">
      <w:start w:val="1"/>
      <w:numFmt w:val="chineseCounting"/>
      <w:suff w:val="space"/>
      <w:lvlText w:val="%1."/>
      <w:lvlJc w:val="left"/>
      <w:rPr>
        <w:rFonts w:hint="eastAsia"/>
      </w:rPr>
    </w:lvl>
  </w:abstractNum>
  <w:abstractNum w:abstractNumId="4">
    <w:nsid w:val="67DEA7DF"/>
    <w:multiLevelType w:val="singleLevel"/>
    <w:tmpl w:val="67DEA7DF"/>
    <w:lvl w:ilvl="0" w:tentative="0">
      <w:start w:val="1"/>
      <w:numFmt w:val="decimal"/>
      <w:suff w:val="space"/>
      <w:lvlText w:val="%1."/>
      <w:lvlJc w:val="left"/>
    </w:lvl>
  </w:abstractNum>
  <w:num w:numId="1">
    <w:abstractNumId w:val="3"/>
  </w:num>
  <w:num w:numId="2">
    <w:abstractNumId w:val="4"/>
  </w:num>
  <w:num w:numId="3">
    <w:abstractNumId w:val="2"/>
  </w:num>
  <w:num w:numId="4">
    <w:abstractNumId w:val="0"/>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Kendra">
    <w15:presenceInfo w15:providerId="None" w15:userId="Kendra"/>
  </w15:person>
  <w15:person w15:author="little  德   （小德）">
    <w15:presenceInfo w15:providerId="WPS Office" w15:userId="32908565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embedSystemFonts/>
  <w:trackRevisions w:val="true"/>
  <w:documentProtection w:enforcement="0"/>
  <w:defaultTabStop w:val="420"/>
  <w:drawingGridVerticalSpacing w:val="156"/>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1E385B"/>
    <w:rsid w:val="004F2F6B"/>
    <w:rsid w:val="00663DAF"/>
    <w:rsid w:val="006F48E0"/>
    <w:rsid w:val="09AF221F"/>
    <w:rsid w:val="0E75FBBB"/>
    <w:rsid w:val="0EFF11B3"/>
    <w:rsid w:val="0FDF5983"/>
    <w:rsid w:val="0FF7AB79"/>
    <w:rsid w:val="0FFDA225"/>
    <w:rsid w:val="15279BFA"/>
    <w:rsid w:val="15FC682F"/>
    <w:rsid w:val="16876F14"/>
    <w:rsid w:val="169D905E"/>
    <w:rsid w:val="16EFA909"/>
    <w:rsid w:val="17544798"/>
    <w:rsid w:val="17BF3395"/>
    <w:rsid w:val="17C6E025"/>
    <w:rsid w:val="19EFCD9A"/>
    <w:rsid w:val="1A5F0620"/>
    <w:rsid w:val="1B3BD1CE"/>
    <w:rsid w:val="1BD79228"/>
    <w:rsid w:val="1BE7C849"/>
    <w:rsid w:val="1BEF1381"/>
    <w:rsid w:val="1BFB0CAA"/>
    <w:rsid w:val="1CF70EE5"/>
    <w:rsid w:val="1D71CA00"/>
    <w:rsid w:val="1D9F7E3D"/>
    <w:rsid w:val="1DBB5979"/>
    <w:rsid w:val="1EDE62CF"/>
    <w:rsid w:val="1F6F501B"/>
    <w:rsid w:val="1F7BB191"/>
    <w:rsid w:val="1F7EDB50"/>
    <w:rsid w:val="1F972061"/>
    <w:rsid w:val="1FBE8019"/>
    <w:rsid w:val="1FFBA808"/>
    <w:rsid w:val="1FFF52C4"/>
    <w:rsid w:val="1FFF97BE"/>
    <w:rsid w:val="23BEAC3E"/>
    <w:rsid w:val="23FFC61A"/>
    <w:rsid w:val="25BA16A1"/>
    <w:rsid w:val="29EDB33E"/>
    <w:rsid w:val="2A5FBD39"/>
    <w:rsid w:val="2B3BC6EB"/>
    <w:rsid w:val="2BFB2033"/>
    <w:rsid w:val="2BFD6ECD"/>
    <w:rsid w:val="2D6D3615"/>
    <w:rsid w:val="2DDE1266"/>
    <w:rsid w:val="2E4F14CE"/>
    <w:rsid w:val="2E6C5993"/>
    <w:rsid w:val="2EEF84DD"/>
    <w:rsid w:val="2EF723C1"/>
    <w:rsid w:val="2EFA8053"/>
    <w:rsid w:val="2F2F47FE"/>
    <w:rsid w:val="2FB14D92"/>
    <w:rsid w:val="2FB79B73"/>
    <w:rsid w:val="2FBF5400"/>
    <w:rsid w:val="2FBF7BCB"/>
    <w:rsid w:val="2FFF1093"/>
    <w:rsid w:val="337F393E"/>
    <w:rsid w:val="33EF2D16"/>
    <w:rsid w:val="33FA2D1F"/>
    <w:rsid w:val="345F5BFB"/>
    <w:rsid w:val="349FDF36"/>
    <w:rsid w:val="34FE681A"/>
    <w:rsid w:val="35BFDD24"/>
    <w:rsid w:val="35F86957"/>
    <w:rsid w:val="36962586"/>
    <w:rsid w:val="37CFB7EB"/>
    <w:rsid w:val="37D119FA"/>
    <w:rsid w:val="37DD544A"/>
    <w:rsid w:val="37DDE1D2"/>
    <w:rsid w:val="37DF8D7B"/>
    <w:rsid w:val="37F65F76"/>
    <w:rsid w:val="37F72DE3"/>
    <w:rsid w:val="37F74E60"/>
    <w:rsid w:val="37FE807A"/>
    <w:rsid w:val="37FEA285"/>
    <w:rsid w:val="38D39404"/>
    <w:rsid w:val="38DF7CCC"/>
    <w:rsid w:val="395E7D9D"/>
    <w:rsid w:val="397FB8B5"/>
    <w:rsid w:val="39BD6B29"/>
    <w:rsid w:val="39FF2835"/>
    <w:rsid w:val="3A6F7FDC"/>
    <w:rsid w:val="3AD64DFA"/>
    <w:rsid w:val="3AFEFF75"/>
    <w:rsid w:val="3B76EE78"/>
    <w:rsid w:val="3B7AAE39"/>
    <w:rsid w:val="3B7D3B87"/>
    <w:rsid w:val="3BC31621"/>
    <w:rsid w:val="3BD2E689"/>
    <w:rsid w:val="3BDD1C4E"/>
    <w:rsid w:val="3BDF1A52"/>
    <w:rsid w:val="3BF7A45B"/>
    <w:rsid w:val="3CFEDDB2"/>
    <w:rsid w:val="3D3F0805"/>
    <w:rsid w:val="3D568EA6"/>
    <w:rsid w:val="3D6B9DD3"/>
    <w:rsid w:val="3D9F23D0"/>
    <w:rsid w:val="3DCA3553"/>
    <w:rsid w:val="3DDE2AD9"/>
    <w:rsid w:val="3DFBE776"/>
    <w:rsid w:val="3DFF3D77"/>
    <w:rsid w:val="3E13A577"/>
    <w:rsid w:val="3E3B01EA"/>
    <w:rsid w:val="3E75600D"/>
    <w:rsid w:val="3E7F36BE"/>
    <w:rsid w:val="3EAF72DA"/>
    <w:rsid w:val="3EBFEBA9"/>
    <w:rsid w:val="3EEDB9BB"/>
    <w:rsid w:val="3EEEDCDC"/>
    <w:rsid w:val="3EEF7648"/>
    <w:rsid w:val="3EFD04B7"/>
    <w:rsid w:val="3EFF74B2"/>
    <w:rsid w:val="3EFFEDAF"/>
    <w:rsid w:val="3F0F1CB9"/>
    <w:rsid w:val="3F268B21"/>
    <w:rsid w:val="3F5F36BF"/>
    <w:rsid w:val="3F77B787"/>
    <w:rsid w:val="3F7B3607"/>
    <w:rsid w:val="3F7F4F22"/>
    <w:rsid w:val="3F9D9356"/>
    <w:rsid w:val="3F9FC9AA"/>
    <w:rsid w:val="3FAE93DA"/>
    <w:rsid w:val="3FB17963"/>
    <w:rsid w:val="3FB9CB40"/>
    <w:rsid w:val="3FBEEE26"/>
    <w:rsid w:val="3FBF6605"/>
    <w:rsid w:val="3FCB290D"/>
    <w:rsid w:val="3FCE1A4D"/>
    <w:rsid w:val="3FCFB7C3"/>
    <w:rsid w:val="3FD62120"/>
    <w:rsid w:val="3FEB4046"/>
    <w:rsid w:val="3FF3284B"/>
    <w:rsid w:val="3FF7EBAF"/>
    <w:rsid w:val="3FFC15B4"/>
    <w:rsid w:val="3FFD6053"/>
    <w:rsid w:val="3FFDD14F"/>
    <w:rsid w:val="3FFF1965"/>
    <w:rsid w:val="3FFF531D"/>
    <w:rsid w:val="3FFFBF7D"/>
    <w:rsid w:val="3FFFD94B"/>
    <w:rsid w:val="3FFFF9F8"/>
    <w:rsid w:val="43E6D736"/>
    <w:rsid w:val="43F13E86"/>
    <w:rsid w:val="43FFB627"/>
    <w:rsid w:val="45FFF95A"/>
    <w:rsid w:val="478FDA7A"/>
    <w:rsid w:val="47FF2DD1"/>
    <w:rsid w:val="4A4BA00B"/>
    <w:rsid w:val="4ADFA8ED"/>
    <w:rsid w:val="4ADFB22A"/>
    <w:rsid w:val="4B5F6C36"/>
    <w:rsid w:val="4BBF44C8"/>
    <w:rsid w:val="4BFFD5BC"/>
    <w:rsid w:val="4CB20C89"/>
    <w:rsid w:val="4CCF648E"/>
    <w:rsid w:val="4CD715DA"/>
    <w:rsid w:val="4DE75B64"/>
    <w:rsid w:val="4DF218D4"/>
    <w:rsid w:val="4DFFB773"/>
    <w:rsid w:val="4E125195"/>
    <w:rsid w:val="4E2F323F"/>
    <w:rsid w:val="4E93D527"/>
    <w:rsid w:val="4EB4C242"/>
    <w:rsid w:val="4EEB6A52"/>
    <w:rsid w:val="4EFB14A0"/>
    <w:rsid w:val="4F7FACB1"/>
    <w:rsid w:val="4FCB0534"/>
    <w:rsid w:val="4FDF9743"/>
    <w:rsid w:val="4FE785E1"/>
    <w:rsid w:val="4FE79E7D"/>
    <w:rsid w:val="4FEA858F"/>
    <w:rsid w:val="4FED3CE6"/>
    <w:rsid w:val="4FF749E2"/>
    <w:rsid w:val="517ED764"/>
    <w:rsid w:val="53E3E185"/>
    <w:rsid w:val="53F97935"/>
    <w:rsid w:val="555B86D1"/>
    <w:rsid w:val="557DCFF2"/>
    <w:rsid w:val="55DF9515"/>
    <w:rsid w:val="56BF59C0"/>
    <w:rsid w:val="571F3CEE"/>
    <w:rsid w:val="57FA8B19"/>
    <w:rsid w:val="57FB275B"/>
    <w:rsid w:val="5886E04A"/>
    <w:rsid w:val="58B61178"/>
    <w:rsid w:val="58E9C06E"/>
    <w:rsid w:val="58FC3B36"/>
    <w:rsid w:val="59AF2C46"/>
    <w:rsid w:val="59FBED74"/>
    <w:rsid w:val="5AB320E9"/>
    <w:rsid w:val="5AEAC7C0"/>
    <w:rsid w:val="5B354685"/>
    <w:rsid w:val="5B3BC36A"/>
    <w:rsid w:val="5B6BCD44"/>
    <w:rsid w:val="5B7620D3"/>
    <w:rsid w:val="5B7DEF43"/>
    <w:rsid w:val="5B8F3CDB"/>
    <w:rsid w:val="5BA90F4D"/>
    <w:rsid w:val="5BF928B0"/>
    <w:rsid w:val="5BFE0C22"/>
    <w:rsid w:val="5CFD6077"/>
    <w:rsid w:val="5D322DD6"/>
    <w:rsid w:val="5DDA73DD"/>
    <w:rsid w:val="5DDF4A59"/>
    <w:rsid w:val="5DE778B9"/>
    <w:rsid w:val="5DF77C58"/>
    <w:rsid w:val="5DFBD794"/>
    <w:rsid w:val="5DFBF8E4"/>
    <w:rsid w:val="5DFD269E"/>
    <w:rsid w:val="5DFDC91E"/>
    <w:rsid w:val="5E4FDD9E"/>
    <w:rsid w:val="5E7B53A5"/>
    <w:rsid w:val="5EBF2DD1"/>
    <w:rsid w:val="5ECB6F48"/>
    <w:rsid w:val="5EDF399C"/>
    <w:rsid w:val="5EFA7CCD"/>
    <w:rsid w:val="5EFF9B19"/>
    <w:rsid w:val="5F4DCAC9"/>
    <w:rsid w:val="5F6E8691"/>
    <w:rsid w:val="5F6F226D"/>
    <w:rsid w:val="5F7F1D8C"/>
    <w:rsid w:val="5F9DE97C"/>
    <w:rsid w:val="5F9F0E64"/>
    <w:rsid w:val="5FAE4ACE"/>
    <w:rsid w:val="5FB27A77"/>
    <w:rsid w:val="5FBEAAC2"/>
    <w:rsid w:val="5FBFDE79"/>
    <w:rsid w:val="5FBFFF5C"/>
    <w:rsid w:val="5FC0F3E7"/>
    <w:rsid w:val="5FC7703E"/>
    <w:rsid w:val="5FD76C17"/>
    <w:rsid w:val="5FDFF3E5"/>
    <w:rsid w:val="5FE600DA"/>
    <w:rsid w:val="5FEDC9CF"/>
    <w:rsid w:val="5FF747BE"/>
    <w:rsid w:val="5FF7A9D4"/>
    <w:rsid w:val="5FFB3CE0"/>
    <w:rsid w:val="5FFE356A"/>
    <w:rsid w:val="5FFE3667"/>
    <w:rsid w:val="5FFF03DA"/>
    <w:rsid w:val="5FFFD9B4"/>
    <w:rsid w:val="615FF300"/>
    <w:rsid w:val="63435DD9"/>
    <w:rsid w:val="634ED682"/>
    <w:rsid w:val="635F72DD"/>
    <w:rsid w:val="63DF2332"/>
    <w:rsid w:val="63F5352F"/>
    <w:rsid w:val="65E76A13"/>
    <w:rsid w:val="65FA92BC"/>
    <w:rsid w:val="66D9FCC4"/>
    <w:rsid w:val="66DEB5F7"/>
    <w:rsid w:val="66F7FEE4"/>
    <w:rsid w:val="673D7B55"/>
    <w:rsid w:val="67774581"/>
    <w:rsid w:val="67939A7C"/>
    <w:rsid w:val="67B734EF"/>
    <w:rsid w:val="67BF7028"/>
    <w:rsid w:val="67CF18C5"/>
    <w:rsid w:val="67DE7222"/>
    <w:rsid w:val="67DF57ED"/>
    <w:rsid w:val="67E3E342"/>
    <w:rsid w:val="67E82985"/>
    <w:rsid w:val="67E90318"/>
    <w:rsid w:val="67ECB431"/>
    <w:rsid w:val="67FEA40F"/>
    <w:rsid w:val="67FFBD0B"/>
    <w:rsid w:val="6965225C"/>
    <w:rsid w:val="697F4E53"/>
    <w:rsid w:val="69FBBD0B"/>
    <w:rsid w:val="69FFA373"/>
    <w:rsid w:val="6A556447"/>
    <w:rsid w:val="6A7B60D2"/>
    <w:rsid w:val="6AF201BD"/>
    <w:rsid w:val="6AFAFEAC"/>
    <w:rsid w:val="6B2E284A"/>
    <w:rsid w:val="6B3FD0C2"/>
    <w:rsid w:val="6B5F395C"/>
    <w:rsid w:val="6B6FD2D3"/>
    <w:rsid w:val="6BAF5B7A"/>
    <w:rsid w:val="6BB764CE"/>
    <w:rsid w:val="6BB9DB74"/>
    <w:rsid w:val="6BD32740"/>
    <w:rsid w:val="6BE9B7AE"/>
    <w:rsid w:val="6BEDD801"/>
    <w:rsid w:val="6BEE7775"/>
    <w:rsid w:val="6BFE6409"/>
    <w:rsid w:val="6BFFB8F9"/>
    <w:rsid w:val="6DC6292B"/>
    <w:rsid w:val="6DDD053D"/>
    <w:rsid w:val="6DDEE117"/>
    <w:rsid w:val="6DF746CD"/>
    <w:rsid w:val="6DFCC8A9"/>
    <w:rsid w:val="6DFF3B02"/>
    <w:rsid w:val="6E45A8BD"/>
    <w:rsid w:val="6E650347"/>
    <w:rsid w:val="6E7AF307"/>
    <w:rsid w:val="6EB71507"/>
    <w:rsid w:val="6EBF676E"/>
    <w:rsid w:val="6EF6359E"/>
    <w:rsid w:val="6EF79A03"/>
    <w:rsid w:val="6EF7AC9F"/>
    <w:rsid w:val="6EFFC0F0"/>
    <w:rsid w:val="6F650268"/>
    <w:rsid w:val="6F6D8594"/>
    <w:rsid w:val="6F6F63AB"/>
    <w:rsid w:val="6F8F127B"/>
    <w:rsid w:val="6F9CD429"/>
    <w:rsid w:val="6F9FDEB1"/>
    <w:rsid w:val="6FB790DA"/>
    <w:rsid w:val="6FBD7890"/>
    <w:rsid w:val="6FBE39A1"/>
    <w:rsid w:val="6FF5797D"/>
    <w:rsid w:val="6FF60CA3"/>
    <w:rsid w:val="6FF7D293"/>
    <w:rsid w:val="6FF91A6A"/>
    <w:rsid w:val="6FF9C128"/>
    <w:rsid w:val="6FFB09F9"/>
    <w:rsid w:val="6FFB4411"/>
    <w:rsid w:val="6FFBFF62"/>
    <w:rsid w:val="6FFDD7FF"/>
    <w:rsid w:val="6FFF453E"/>
    <w:rsid w:val="6FFFAE2E"/>
    <w:rsid w:val="6FFFDD50"/>
    <w:rsid w:val="7095F1B0"/>
    <w:rsid w:val="71B77300"/>
    <w:rsid w:val="71F6178A"/>
    <w:rsid w:val="71FF29CA"/>
    <w:rsid w:val="71FF8B9A"/>
    <w:rsid w:val="724E88B1"/>
    <w:rsid w:val="7266642E"/>
    <w:rsid w:val="7275A4B4"/>
    <w:rsid w:val="72BA8036"/>
    <w:rsid w:val="735F5505"/>
    <w:rsid w:val="737DA5C3"/>
    <w:rsid w:val="73D7ACF5"/>
    <w:rsid w:val="73DF007C"/>
    <w:rsid w:val="73FCD815"/>
    <w:rsid w:val="753F3899"/>
    <w:rsid w:val="75570E8C"/>
    <w:rsid w:val="757BDB69"/>
    <w:rsid w:val="75BFE57B"/>
    <w:rsid w:val="75CBA915"/>
    <w:rsid w:val="75FB34A5"/>
    <w:rsid w:val="75FFD3DB"/>
    <w:rsid w:val="761E385B"/>
    <w:rsid w:val="765FF2C8"/>
    <w:rsid w:val="767A76E4"/>
    <w:rsid w:val="767ECCFB"/>
    <w:rsid w:val="769E161D"/>
    <w:rsid w:val="76BC4008"/>
    <w:rsid w:val="76C361A7"/>
    <w:rsid w:val="76C7639A"/>
    <w:rsid w:val="76D725B6"/>
    <w:rsid w:val="76DF82B8"/>
    <w:rsid w:val="76EF723D"/>
    <w:rsid w:val="76FEAD61"/>
    <w:rsid w:val="771EA253"/>
    <w:rsid w:val="777B6B5B"/>
    <w:rsid w:val="777DC8ED"/>
    <w:rsid w:val="777E1FBC"/>
    <w:rsid w:val="777F2B4A"/>
    <w:rsid w:val="779B059D"/>
    <w:rsid w:val="779F8D10"/>
    <w:rsid w:val="77AF21F8"/>
    <w:rsid w:val="77AFF72A"/>
    <w:rsid w:val="77B9718F"/>
    <w:rsid w:val="77B9BF08"/>
    <w:rsid w:val="77BFAAAE"/>
    <w:rsid w:val="77D2353F"/>
    <w:rsid w:val="77DE42E9"/>
    <w:rsid w:val="77DF1196"/>
    <w:rsid w:val="77DF4F2E"/>
    <w:rsid w:val="77E7E4E1"/>
    <w:rsid w:val="77E988E7"/>
    <w:rsid w:val="77EF22D1"/>
    <w:rsid w:val="77EF8C15"/>
    <w:rsid w:val="77EFDC1D"/>
    <w:rsid w:val="77F19D59"/>
    <w:rsid w:val="77F89F70"/>
    <w:rsid w:val="77FB2982"/>
    <w:rsid w:val="77FB3F89"/>
    <w:rsid w:val="77FD9348"/>
    <w:rsid w:val="77FE30B5"/>
    <w:rsid w:val="77FFA947"/>
    <w:rsid w:val="785A2F0E"/>
    <w:rsid w:val="78FE390A"/>
    <w:rsid w:val="79566175"/>
    <w:rsid w:val="797F183A"/>
    <w:rsid w:val="79B9577C"/>
    <w:rsid w:val="7A5F0FAB"/>
    <w:rsid w:val="7A7ED4F9"/>
    <w:rsid w:val="7AD6DDB3"/>
    <w:rsid w:val="7AD73294"/>
    <w:rsid w:val="7AFB4212"/>
    <w:rsid w:val="7B0796B7"/>
    <w:rsid w:val="7B2DB7BA"/>
    <w:rsid w:val="7B69F3A4"/>
    <w:rsid w:val="7B736A8C"/>
    <w:rsid w:val="7B76E786"/>
    <w:rsid w:val="7B7B06B9"/>
    <w:rsid w:val="7B9F24AA"/>
    <w:rsid w:val="7BBA4897"/>
    <w:rsid w:val="7BBB3777"/>
    <w:rsid w:val="7BBBCE26"/>
    <w:rsid w:val="7BBD93E8"/>
    <w:rsid w:val="7BBFE80C"/>
    <w:rsid w:val="7BC550C6"/>
    <w:rsid w:val="7BCFB974"/>
    <w:rsid w:val="7BD7B40D"/>
    <w:rsid w:val="7BEDF0FE"/>
    <w:rsid w:val="7BFCFFC6"/>
    <w:rsid w:val="7BFE4A21"/>
    <w:rsid w:val="7BFF1FDF"/>
    <w:rsid w:val="7BFF3C94"/>
    <w:rsid w:val="7BFF80AC"/>
    <w:rsid w:val="7C1E4417"/>
    <w:rsid w:val="7C6F557A"/>
    <w:rsid w:val="7C997053"/>
    <w:rsid w:val="7CA56A18"/>
    <w:rsid w:val="7CBC91DD"/>
    <w:rsid w:val="7CC993CA"/>
    <w:rsid w:val="7CCF5F12"/>
    <w:rsid w:val="7CEEFECF"/>
    <w:rsid w:val="7CF70649"/>
    <w:rsid w:val="7CFE81C3"/>
    <w:rsid w:val="7CFF410D"/>
    <w:rsid w:val="7CFFC154"/>
    <w:rsid w:val="7D378797"/>
    <w:rsid w:val="7D37FCF4"/>
    <w:rsid w:val="7D3D4C38"/>
    <w:rsid w:val="7D574322"/>
    <w:rsid w:val="7D5F50AD"/>
    <w:rsid w:val="7D6FB7CA"/>
    <w:rsid w:val="7D77C372"/>
    <w:rsid w:val="7D7EEDE2"/>
    <w:rsid w:val="7D7F1E2C"/>
    <w:rsid w:val="7D990337"/>
    <w:rsid w:val="7DB56E00"/>
    <w:rsid w:val="7DBFFCA8"/>
    <w:rsid w:val="7DCDDC17"/>
    <w:rsid w:val="7DD9E73D"/>
    <w:rsid w:val="7DE8ADD4"/>
    <w:rsid w:val="7DF73D4A"/>
    <w:rsid w:val="7DF75785"/>
    <w:rsid w:val="7DF7EF50"/>
    <w:rsid w:val="7DF8975A"/>
    <w:rsid w:val="7DFBFF35"/>
    <w:rsid w:val="7DFE8E89"/>
    <w:rsid w:val="7DFF5198"/>
    <w:rsid w:val="7DFF8881"/>
    <w:rsid w:val="7DFFB456"/>
    <w:rsid w:val="7DFFC7FB"/>
    <w:rsid w:val="7DFFE79A"/>
    <w:rsid w:val="7E59A333"/>
    <w:rsid w:val="7E7E5554"/>
    <w:rsid w:val="7E7FDECB"/>
    <w:rsid w:val="7E9BA0A8"/>
    <w:rsid w:val="7EA7871B"/>
    <w:rsid w:val="7EAF2E8E"/>
    <w:rsid w:val="7EB7B9E9"/>
    <w:rsid w:val="7EDFD28C"/>
    <w:rsid w:val="7EEDBDC1"/>
    <w:rsid w:val="7EF499C0"/>
    <w:rsid w:val="7EFB9DE1"/>
    <w:rsid w:val="7EFED9E3"/>
    <w:rsid w:val="7EFF92F1"/>
    <w:rsid w:val="7EFFE0AC"/>
    <w:rsid w:val="7F0A945E"/>
    <w:rsid w:val="7F275027"/>
    <w:rsid w:val="7F37AE22"/>
    <w:rsid w:val="7F393027"/>
    <w:rsid w:val="7F39BCB4"/>
    <w:rsid w:val="7F3C3DFF"/>
    <w:rsid w:val="7F3C5C12"/>
    <w:rsid w:val="7F4DA852"/>
    <w:rsid w:val="7F4F1ABA"/>
    <w:rsid w:val="7F5BE6E8"/>
    <w:rsid w:val="7F6381A4"/>
    <w:rsid w:val="7F6413ED"/>
    <w:rsid w:val="7F65A91F"/>
    <w:rsid w:val="7F6D489A"/>
    <w:rsid w:val="7F6F1FB0"/>
    <w:rsid w:val="7F6FC6C4"/>
    <w:rsid w:val="7F779975"/>
    <w:rsid w:val="7F7B013C"/>
    <w:rsid w:val="7F7BE05E"/>
    <w:rsid w:val="7F7C64A7"/>
    <w:rsid w:val="7F7D58EC"/>
    <w:rsid w:val="7F7D5902"/>
    <w:rsid w:val="7F7EE026"/>
    <w:rsid w:val="7F7F213E"/>
    <w:rsid w:val="7F7F703A"/>
    <w:rsid w:val="7F7F84E3"/>
    <w:rsid w:val="7F7FA4E0"/>
    <w:rsid w:val="7F858701"/>
    <w:rsid w:val="7F9F688D"/>
    <w:rsid w:val="7FB3A66A"/>
    <w:rsid w:val="7FBA9B1B"/>
    <w:rsid w:val="7FBBCAA8"/>
    <w:rsid w:val="7FBD6769"/>
    <w:rsid w:val="7FBE808D"/>
    <w:rsid w:val="7FBEEC0A"/>
    <w:rsid w:val="7FBEFBEB"/>
    <w:rsid w:val="7FBF940A"/>
    <w:rsid w:val="7FCD1415"/>
    <w:rsid w:val="7FCF187C"/>
    <w:rsid w:val="7FCF4092"/>
    <w:rsid w:val="7FCFE7F1"/>
    <w:rsid w:val="7FD50468"/>
    <w:rsid w:val="7FD770EF"/>
    <w:rsid w:val="7FD7E104"/>
    <w:rsid w:val="7FDBA7E4"/>
    <w:rsid w:val="7FDBC195"/>
    <w:rsid w:val="7FDD684C"/>
    <w:rsid w:val="7FDF9337"/>
    <w:rsid w:val="7FDFB8DA"/>
    <w:rsid w:val="7FE3E4AC"/>
    <w:rsid w:val="7FE7BA0D"/>
    <w:rsid w:val="7FE7D1EC"/>
    <w:rsid w:val="7FE7F4E9"/>
    <w:rsid w:val="7FED3D8A"/>
    <w:rsid w:val="7FEDD988"/>
    <w:rsid w:val="7FEE270B"/>
    <w:rsid w:val="7FEF4218"/>
    <w:rsid w:val="7FF1B690"/>
    <w:rsid w:val="7FF20AC9"/>
    <w:rsid w:val="7FF375CA"/>
    <w:rsid w:val="7FF65976"/>
    <w:rsid w:val="7FF71704"/>
    <w:rsid w:val="7FF75968"/>
    <w:rsid w:val="7FF90AE3"/>
    <w:rsid w:val="7FFA70E7"/>
    <w:rsid w:val="7FFA8E49"/>
    <w:rsid w:val="7FFB2C38"/>
    <w:rsid w:val="7FFB8B22"/>
    <w:rsid w:val="7FFB99F8"/>
    <w:rsid w:val="7FFBC583"/>
    <w:rsid w:val="7FFBF2CD"/>
    <w:rsid w:val="7FFBFF22"/>
    <w:rsid w:val="7FFD29D4"/>
    <w:rsid w:val="7FFD82D8"/>
    <w:rsid w:val="7FFDBDD1"/>
    <w:rsid w:val="7FFE20E0"/>
    <w:rsid w:val="7FFF3E11"/>
    <w:rsid w:val="7FFF52F7"/>
    <w:rsid w:val="7FFF83E8"/>
    <w:rsid w:val="7FFF91EC"/>
    <w:rsid w:val="86E98DA6"/>
    <w:rsid w:val="86FCAD13"/>
    <w:rsid w:val="87AFED14"/>
    <w:rsid w:val="8B7728D9"/>
    <w:rsid w:val="8D9FCEA8"/>
    <w:rsid w:val="8DFB12FC"/>
    <w:rsid w:val="8E9DD563"/>
    <w:rsid w:val="8ECF6FDA"/>
    <w:rsid w:val="8FDF5AEB"/>
    <w:rsid w:val="94EBD7BA"/>
    <w:rsid w:val="963F91F5"/>
    <w:rsid w:val="977F8BD3"/>
    <w:rsid w:val="97BE5D78"/>
    <w:rsid w:val="97FDB2A4"/>
    <w:rsid w:val="97FFB4FE"/>
    <w:rsid w:val="9B3FD356"/>
    <w:rsid w:val="9BCD9B73"/>
    <w:rsid w:val="9BE5963E"/>
    <w:rsid w:val="9BFBC7B5"/>
    <w:rsid w:val="9D4B5CFF"/>
    <w:rsid w:val="9DAF159C"/>
    <w:rsid w:val="9DCEA86D"/>
    <w:rsid w:val="9DF76E5F"/>
    <w:rsid w:val="9EEAC9D3"/>
    <w:rsid w:val="9EF9CE58"/>
    <w:rsid w:val="9F7FB3C6"/>
    <w:rsid w:val="9FB598F7"/>
    <w:rsid w:val="9FBE1183"/>
    <w:rsid w:val="9FC9F0E0"/>
    <w:rsid w:val="9FF948C2"/>
    <w:rsid w:val="9FFAA40A"/>
    <w:rsid w:val="9FFBFC63"/>
    <w:rsid w:val="9FFFDA42"/>
    <w:rsid w:val="A2F57ACA"/>
    <w:rsid w:val="A673B6C9"/>
    <w:rsid w:val="A7BFFA0D"/>
    <w:rsid w:val="A7F10100"/>
    <w:rsid w:val="A7FF22A6"/>
    <w:rsid w:val="AA635E9F"/>
    <w:rsid w:val="AB630ACF"/>
    <w:rsid w:val="AB963A46"/>
    <w:rsid w:val="AD762D75"/>
    <w:rsid w:val="ADB69FCE"/>
    <w:rsid w:val="AE7F3D8A"/>
    <w:rsid w:val="AEBA2234"/>
    <w:rsid w:val="AEF64B86"/>
    <w:rsid w:val="AEF77EE6"/>
    <w:rsid w:val="AEFDE908"/>
    <w:rsid w:val="AEFFC316"/>
    <w:rsid w:val="AF3FC609"/>
    <w:rsid w:val="AF67CACC"/>
    <w:rsid w:val="AFBDF61E"/>
    <w:rsid w:val="AFDEFD4B"/>
    <w:rsid w:val="AFEF2BF6"/>
    <w:rsid w:val="AFFA73E0"/>
    <w:rsid w:val="AFFB68CD"/>
    <w:rsid w:val="AFFD2663"/>
    <w:rsid w:val="B18D7F30"/>
    <w:rsid w:val="B31E356C"/>
    <w:rsid w:val="B37EE1BB"/>
    <w:rsid w:val="B3FB2297"/>
    <w:rsid w:val="B46837FC"/>
    <w:rsid w:val="B56F49EE"/>
    <w:rsid w:val="B5DF7798"/>
    <w:rsid w:val="B5DFDA39"/>
    <w:rsid w:val="B6943C2E"/>
    <w:rsid w:val="B6BFF047"/>
    <w:rsid w:val="B6DF02F1"/>
    <w:rsid w:val="B6EF1AC3"/>
    <w:rsid w:val="B75F63E8"/>
    <w:rsid w:val="B7767589"/>
    <w:rsid w:val="B77D534A"/>
    <w:rsid w:val="B79F021A"/>
    <w:rsid w:val="B7CB4508"/>
    <w:rsid w:val="B7EF07E0"/>
    <w:rsid w:val="B8FB25E0"/>
    <w:rsid w:val="B9DF217A"/>
    <w:rsid w:val="B9EF1062"/>
    <w:rsid w:val="B9FFEB6A"/>
    <w:rsid w:val="BA7B23C6"/>
    <w:rsid w:val="BABDAA87"/>
    <w:rsid w:val="BB6E53AB"/>
    <w:rsid w:val="BB7DB22F"/>
    <w:rsid w:val="BB7DE3C0"/>
    <w:rsid w:val="BB9EC574"/>
    <w:rsid w:val="BBB555E1"/>
    <w:rsid w:val="BBC93E92"/>
    <w:rsid w:val="BBF7D615"/>
    <w:rsid w:val="BBF91200"/>
    <w:rsid w:val="BC59A02B"/>
    <w:rsid w:val="BCBEFE4F"/>
    <w:rsid w:val="BCCEEDCB"/>
    <w:rsid w:val="BCDB3AC6"/>
    <w:rsid w:val="BCF6FFCF"/>
    <w:rsid w:val="BCFD9236"/>
    <w:rsid w:val="BD233A42"/>
    <w:rsid w:val="BD753E70"/>
    <w:rsid w:val="BDDB7328"/>
    <w:rsid w:val="BDDFC903"/>
    <w:rsid w:val="BDEB54E3"/>
    <w:rsid w:val="BDEF37D7"/>
    <w:rsid w:val="BDF324BD"/>
    <w:rsid w:val="BDF89269"/>
    <w:rsid w:val="BE3F131F"/>
    <w:rsid w:val="BE67A851"/>
    <w:rsid w:val="BE7F5967"/>
    <w:rsid w:val="BE9503EC"/>
    <w:rsid w:val="BEBF7830"/>
    <w:rsid w:val="BEE7DF9F"/>
    <w:rsid w:val="BEEBF19F"/>
    <w:rsid w:val="BEEFEB1F"/>
    <w:rsid w:val="BEFBC5C7"/>
    <w:rsid w:val="BEFD1F20"/>
    <w:rsid w:val="BF377333"/>
    <w:rsid w:val="BF5DEBCF"/>
    <w:rsid w:val="BF5DEC66"/>
    <w:rsid w:val="BF671DE3"/>
    <w:rsid w:val="BF7B02C3"/>
    <w:rsid w:val="BF9FA5E7"/>
    <w:rsid w:val="BFB3AA5D"/>
    <w:rsid w:val="BFB5438D"/>
    <w:rsid w:val="BFB72007"/>
    <w:rsid w:val="BFBAB849"/>
    <w:rsid w:val="BFBF24DE"/>
    <w:rsid w:val="BFBF4E65"/>
    <w:rsid w:val="BFBF9DC0"/>
    <w:rsid w:val="BFC312DD"/>
    <w:rsid w:val="BFD7976B"/>
    <w:rsid w:val="BFD81FD5"/>
    <w:rsid w:val="BFDB460E"/>
    <w:rsid w:val="BFDE0F11"/>
    <w:rsid w:val="BFE3BE5E"/>
    <w:rsid w:val="BFE93947"/>
    <w:rsid w:val="BFEB8DA5"/>
    <w:rsid w:val="BFEF5BB8"/>
    <w:rsid w:val="BFF784E9"/>
    <w:rsid w:val="BFF79F92"/>
    <w:rsid w:val="BFF7C039"/>
    <w:rsid w:val="BFFB2891"/>
    <w:rsid w:val="BFFD0004"/>
    <w:rsid w:val="C5BD651C"/>
    <w:rsid w:val="C5D561A6"/>
    <w:rsid w:val="C76F086A"/>
    <w:rsid w:val="C775C732"/>
    <w:rsid w:val="C7BE7583"/>
    <w:rsid w:val="C7FBD073"/>
    <w:rsid w:val="CADEBE31"/>
    <w:rsid w:val="CAF7E56D"/>
    <w:rsid w:val="CBB7D540"/>
    <w:rsid w:val="CBD9538C"/>
    <w:rsid w:val="CBF7287C"/>
    <w:rsid w:val="CD7B6121"/>
    <w:rsid w:val="CDFEB01C"/>
    <w:rsid w:val="CEAD7842"/>
    <w:rsid w:val="CEAF371D"/>
    <w:rsid w:val="CEBE7475"/>
    <w:rsid w:val="CEDF7E46"/>
    <w:rsid w:val="CF3DF0BC"/>
    <w:rsid w:val="CF3E6163"/>
    <w:rsid w:val="CF727A72"/>
    <w:rsid w:val="CF73F71B"/>
    <w:rsid w:val="CFB7807F"/>
    <w:rsid w:val="CFF1E7F4"/>
    <w:rsid w:val="CFFF0435"/>
    <w:rsid w:val="CFFFFD8A"/>
    <w:rsid w:val="D0B73AAE"/>
    <w:rsid w:val="D1AF35DA"/>
    <w:rsid w:val="D27D5E9A"/>
    <w:rsid w:val="D2DF638F"/>
    <w:rsid w:val="D3DDBEAB"/>
    <w:rsid w:val="D3FF2F39"/>
    <w:rsid w:val="D47E80EE"/>
    <w:rsid w:val="D5DE5225"/>
    <w:rsid w:val="D5ED2C50"/>
    <w:rsid w:val="D5FE9B94"/>
    <w:rsid w:val="D5FFDFA6"/>
    <w:rsid w:val="D6D71FAA"/>
    <w:rsid w:val="D6DFDD97"/>
    <w:rsid w:val="D6F622BE"/>
    <w:rsid w:val="D6FA577C"/>
    <w:rsid w:val="D6FB6119"/>
    <w:rsid w:val="D735CF66"/>
    <w:rsid w:val="D7433DE2"/>
    <w:rsid w:val="D77E35F9"/>
    <w:rsid w:val="D77F3632"/>
    <w:rsid w:val="D77FC1E1"/>
    <w:rsid w:val="D79FA1CF"/>
    <w:rsid w:val="D7C3B616"/>
    <w:rsid w:val="D7D92D5A"/>
    <w:rsid w:val="D7EFA520"/>
    <w:rsid w:val="D8EFEF9F"/>
    <w:rsid w:val="D9733264"/>
    <w:rsid w:val="D9DFC7A0"/>
    <w:rsid w:val="D9E04D0F"/>
    <w:rsid w:val="DA6D5C42"/>
    <w:rsid w:val="DAFFEB39"/>
    <w:rsid w:val="DB072402"/>
    <w:rsid w:val="DB7F2DAD"/>
    <w:rsid w:val="DB9EB4ED"/>
    <w:rsid w:val="DBBF7ACD"/>
    <w:rsid w:val="DBF662B4"/>
    <w:rsid w:val="DBF73931"/>
    <w:rsid w:val="DBFCC2C4"/>
    <w:rsid w:val="DBFF20A0"/>
    <w:rsid w:val="DBFF9DCB"/>
    <w:rsid w:val="DCBE4579"/>
    <w:rsid w:val="DCF6AC81"/>
    <w:rsid w:val="DDBEF85C"/>
    <w:rsid w:val="DDDFBB09"/>
    <w:rsid w:val="DDF9DDC5"/>
    <w:rsid w:val="DDFCE56C"/>
    <w:rsid w:val="DDFE5607"/>
    <w:rsid w:val="DE6D1191"/>
    <w:rsid w:val="DEF66DEB"/>
    <w:rsid w:val="DEF7F387"/>
    <w:rsid w:val="DEFAA614"/>
    <w:rsid w:val="DEFD59A8"/>
    <w:rsid w:val="DEFE739C"/>
    <w:rsid w:val="DEFF8B5D"/>
    <w:rsid w:val="DF1F9FAC"/>
    <w:rsid w:val="DF3B2731"/>
    <w:rsid w:val="DF3FD0BB"/>
    <w:rsid w:val="DF573250"/>
    <w:rsid w:val="DF6F8BE5"/>
    <w:rsid w:val="DF77EB14"/>
    <w:rsid w:val="DFBF3A83"/>
    <w:rsid w:val="DFD63A6E"/>
    <w:rsid w:val="DFD96DFC"/>
    <w:rsid w:val="DFDF6613"/>
    <w:rsid w:val="DFE3BF8F"/>
    <w:rsid w:val="DFF583B5"/>
    <w:rsid w:val="DFFB9D35"/>
    <w:rsid w:val="DFFC6524"/>
    <w:rsid w:val="DFFCACFF"/>
    <w:rsid w:val="DFFD2E4C"/>
    <w:rsid w:val="DFFE0398"/>
    <w:rsid w:val="DFFE5A17"/>
    <w:rsid w:val="DFFF44C7"/>
    <w:rsid w:val="DFFFB4D2"/>
    <w:rsid w:val="E05F7CA7"/>
    <w:rsid w:val="E0F70F73"/>
    <w:rsid w:val="E17B846C"/>
    <w:rsid w:val="E1DD765C"/>
    <w:rsid w:val="E2A5AC9E"/>
    <w:rsid w:val="E3BDC2C3"/>
    <w:rsid w:val="E46F464F"/>
    <w:rsid w:val="E47F3972"/>
    <w:rsid w:val="E59D7345"/>
    <w:rsid w:val="E5BE2ED3"/>
    <w:rsid w:val="E5D759CF"/>
    <w:rsid w:val="E5F9906F"/>
    <w:rsid w:val="E5F9D245"/>
    <w:rsid w:val="E7773F0C"/>
    <w:rsid w:val="E7BF9C7E"/>
    <w:rsid w:val="E7BFA788"/>
    <w:rsid w:val="E7DB1701"/>
    <w:rsid w:val="E7DDE766"/>
    <w:rsid w:val="E7EF6DCB"/>
    <w:rsid w:val="E7F72F06"/>
    <w:rsid w:val="E7FFB046"/>
    <w:rsid w:val="E8A52DED"/>
    <w:rsid w:val="E8BFB45A"/>
    <w:rsid w:val="E8FB5F48"/>
    <w:rsid w:val="EB3FF4D6"/>
    <w:rsid w:val="EB760B92"/>
    <w:rsid w:val="EB7BACB1"/>
    <w:rsid w:val="EB7BFC54"/>
    <w:rsid w:val="EBA774B7"/>
    <w:rsid w:val="EBAD336D"/>
    <w:rsid w:val="EBB306C7"/>
    <w:rsid w:val="EBB3DA95"/>
    <w:rsid w:val="EBD9D59E"/>
    <w:rsid w:val="EBF317D2"/>
    <w:rsid w:val="EBF56777"/>
    <w:rsid w:val="EBFBC1A8"/>
    <w:rsid w:val="EC6F27FE"/>
    <w:rsid w:val="ED975CC4"/>
    <w:rsid w:val="EDA31A6F"/>
    <w:rsid w:val="EDBE894E"/>
    <w:rsid w:val="EDBF419D"/>
    <w:rsid w:val="EDC2F8E5"/>
    <w:rsid w:val="EDDD6CE3"/>
    <w:rsid w:val="EDE60C20"/>
    <w:rsid w:val="EDEF5F05"/>
    <w:rsid w:val="EDFEFFDF"/>
    <w:rsid w:val="EE775385"/>
    <w:rsid w:val="EEB68343"/>
    <w:rsid w:val="EEDD1DAD"/>
    <w:rsid w:val="EEEF4846"/>
    <w:rsid w:val="EEFFD878"/>
    <w:rsid w:val="EF2732AA"/>
    <w:rsid w:val="EF5B94C9"/>
    <w:rsid w:val="EF5F20AA"/>
    <w:rsid w:val="EF683A5B"/>
    <w:rsid w:val="EF6F1DA4"/>
    <w:rsid w:val="EF7DEDC8"/>
    <w:rsid w:val="EF7FD479"/>
    <w:rsid w:val="EFAFE850"/>
    <w:rsid w:val="EFB05FAA"/>
    <w:rsid w:val="EFB70404"/>
    <w:rsid w:val="EFBB4559"/>
    <w:rsid w:val="EFBEB54B"/>
    <w:rsid w:val="EFCC749D"/>
    <w:rsid w:val="EFD3105E"/>
    <w:rsid w:val="EFD7E964"/>
    <w:rsid w:val="EFDCDE04"/>
    <w:rsid w:val="EFDCED95"/>
    <w:rsid w:val="EFDF5807"/>
    <w:rsid w:val="EFECE042"/>
    <w:rsid w:val="EFED30D1"/>
    <w:rsid w:val="EFED8C19"/>
    <w:rsid w:val="EFEFE053"/>
    <w:rsid w:val="EFF78A9D"/>
    <w:rsid w:val="EFF91E23"/>
    <w:rsid w:val="EFF9F25B"/>
    <w:rsid w:val="EFFF3827"/>
    <w:rsid w:val="EFFF4B6A"/>
    <w:rsid w:val="EFFF63C2"/>
    <w:rsid w:val="EFFFB13E"/>
    <w:rsid w:val="F1B3B377"/>
    <w:rsid w:val="F1F57CFA"/>
    <w:rsid w:val="F2DB354D"/>
    <w:rsid w:val="F2DF3538"/>
    <w:rsid w:val="F2EFCA58"/>
    <w:rsid w:val="F32E2C19"/>
    <w:rsid w:val="F3777D71"/>
    <w:rsid w:val="F37E8165"/>
    <w:rsid w:val="F37EABC6"/>
    <w:rsid w:val="F3B19F5E"/>
    <w:rsid w:val="F3BF3DC8"/>
    <w:rsid w:val="F3D74DE1"/>
    <w:rsid w:val="F3E14E6E"/>
    <w:rsid w:val="F3F38255"/>
    <w:rsid w:val="F3F5AD8E"/>
    <w:rsid w:val="F3F79768"/>
    <w:rsid w:val="F3F96523"/>
    <w:rsid w:val="F3FC8743"/>
    <w:rsid w:val="F3FD6182"/>
    <w:rsid w:val="F3FF1E84"/>
    <w:rsid w:val="F4DEE105"/>
    <w:rsid w:val="F4F7BA9E"/>
    <w:rsid w:val="F51F0ADA"/>
    <w:rsid w:val="F53EDE01"/>
    <w:rsid w:val="F55C806D"/>
    <w:rsid w:val="F57F0DC0"/>
    <w:rsid w:val="F5A7347D"/>
    <w:rsid w:val="F5BF76BC"/>
    <w:rsid w:val="F5DFA805"/>
    <w:rsid w:val="F5EB85C0"/>
    <w:rsid w:val="F5FC664B"/>
    <w:rsid w:val="F6651317"/>
    <w:rsid w:val="F66F6E6B"/>
    <w:rsid w:val="F6767EA4"/>
    <w:rsid w:val="F6BE1155"/>
    <w:rsid w:val="F6C6F693"/>
    <w:rsid w:val="F6CAD5BF"/>
    <w:rsid w:val="F6EC149E"/>
    <w:rsid w:val="F6FF9849"/>
    <w:rsid w:val="F6FFAA4C"/>
    <w:rsid w:val="F73BB65D"/>
    <w:rsid w:val="F764BCF5"/>
    <w:rsid w:val="F78FEF91"/>
    <w:rsid w:val="F793B616"/>
    <w:rsid w:val="F7952C32"/>
    <w:rsid w:val="F7AF652D"/>
    <w:rsid w:val="F7B39EE0"/>
    <w:rsid w:val="F7BAFD92"/>
    <w:rsid w:val="F7BD6D7D"/>
    <w:rsid w:val="F7DAE04F"/>
    <w:rsid w:val="F7DB5D22"/>
    <w:rsid w:val="F7DE3BAF"/>
    <w:rsid w:val="F7DFD2FD"/>
    <w:rsid w:val="F7ECD2E9"/>
    <w:rsid w:val="F7F70CDF"/>
    <w:rsid w:val="F7F75E39"/>
    <w:rsid w:val="F7F769B8"/>
    <w:rsid w:val="F7F790A2"/>
    <w:rsid w:val="F7F797E1"/>
    <w:rsid w:val="F7FA0DCF"/>
    <w:rsid w:val="F7FB2634"/>
    <w:rsid w:val="F7FB92F7"/>
    <w:rsid w:val="F7FDA3A8"/>
    <w:rsid w:val="F7FEFF80"/>
    <w:rsid w:val="F7FF50EE"/>
    <w:rsid w:val="F7FF5620"/>
    <w:rsid w:val="F7FFA7B6"/>
    <w:rsid w:val="F7FFFB34"/>
    <w:rsid w:val="F8774E4C"/>
    <w:rsid w:val="F91E7CB9"/>
    <w:rsid w:val="F9731021"/>
    <w:rsid w:val="F97F01F4"/>
    <w:rsid w:val="F9BF6E4F"/>
    <w:rsid w:val="F9CF7528"/>
    <w:rsid w:val="F9D67AB9"/>
    <w:rsid w:val="F9E6A9E3"/>
    <w:rsid w:val="F9F3F059"/>
    <w:rsid w:val="F9F87622"/>
    <w:rsid w:val="F9FA42CC"/>
    <w:rsid w:val="F9FB3294"/>
    <w:rsid w:val="F9FF521B"/>
    <w:rsid w:val="FABFFFC3"/>
    <w:rsid w:val="FADB2DED"/>
    <w:rsid w:val="FAE55457"/>
    <w:rsid w:val="FAF91206"/>
    <w:rsid w:val="FAFB23C8"/>
    <w:rsid w:val="FAFB91E0"/>
    <w:rsid w:val="FAFC39D0"/>
    <w:rsid w:val="FB4129B1"/>
    <w:rsid w:val="FB571E57"/>
    <w:rsid w:val="FB6F5FC2"/>
    <w:rsid w:val="FB7CD713"/>
    <w:rsid w:val="FB7F3141"/>
    <w:rsid w:val="FB9EAA04"/>
    <w:rsid w:val="FB9FB03D"/>
    <w:rsid w:val="FBAF629E"/>
    <w:rsid w:val="FBB9B00D"/>
    <w:rsid w:val="FBCB98CF"/>
    <w:rsid w:val="FBD2ADEE"/>
    <w:rsid w:val="FBDD604A"/>
    <w:rsid w:val="FBDF6EAA"/>
    <w:rsid w:val="FBDFAFF4"/>
    <w:rsid w:val="FBDFF039"/>
    <w:rsid w:val="FBE7656A"/>
    <w:rsid w:val="FBEFE019"/>
    <w:rsid w:val="FBF709DB"/>
    <w:rsid w:val="FBF7F97C"/>
    <w:rsid w:val="FBF7FDC5"/>
    <w:rsid w:val="FBF98A7F"/>
    <w:rsid w:val="FBFD0726"/>
    <w:rsid w:val="FBFF0A6E"/>
    <w:rsid w:val="FBFFAF3E"/>
    <w:rsid w:val="FC3E8884"/>
    <w:rsid w:val="FC5E3781"/>
    <w:rsid w:val="FC9D9F08"/>
    <w:rsid w:val="FCBB59AB"/>
    <w:rsid w:val="FCCE4203"/>
    <w:rsid w:val="FCFE31FA"/>
    <w:rsid w:val="FD3D60E8"/>
    <w:rsid w:val="FD3F115F"/>
    <w:rsid w:val="FD4F4667"/>
    <w:rsid w:val="FD57D7D3"/>
    <w:rsid w:val="FD725F15"/>
    <w:rsid w:val="FD8FFA64"/>
    <w:rsid w:val="FD91EB6F"/>
    <w:rsid w:val="FDBD15CE"/>
    <w:rsid w:val="FDBF7595"/>
    <w:rsid w:val="FDEBB9FE"/>
    <w:rsid w:val="FDEFC912"/>
    <w:rsid w:val="FDEFD1D3"/>
    <w:rsid w:val="FDF64663"/>
    <w:rsid w:val="FDF74A46"/>
    <w:rsid w:val="FDF7FC38"/>
    <w:rsid w:val="FDF91949"/>
    <w:rsid w:val="FDFB7C3A"/>
    <w:rsid w:val="FDFBFA1C"/>
    <w:rsid w:val="FDFD06D1"/>
    <w:rsid w:val="FDFD76B7"/>
    <w:rsid w:val="FDFEDB50"/>
    <w:rsid w:val="FDFF44A0"/>
    <w:rsid w:val="FDFF99D2"/>
    <w:rsid w:val="FDFFB542"/>
    <w:rsid w:val="FDFFD9D3"/>
    <w:rsid w:val="FDFFF542"/>
    <w:rsid w:val="FE668F63"/>
    <w:rsid w:val="FE734873"/>
    <w:rsid w:val="FE77FEFF"/>
    <w:rsid w:val="FE7B1EA1"/>
    <w:rsid w:val="FE7F3A3D"/>
    <w:rsid w:val="FE7F6DEC"/>
    <w:rsid w:val="FEB20F8E"/>
    <w:rsid w:val="FEB77815"/>
    <w:rsid w:val="FEBD34EC"/>
    <w:rsid w:val="FEBF11D1"/>
    <w:rsid w:val="FEEEF49A"/>
    <w:rsid w:val="FEEF015C"/>
    <w:rsid w:val="FEEF56C4"/>
    <w:rsid w:val="FEEF941B"/>
    <w:rsid w:val="FEF3B58C"/>
    <w:rsid w:val="FEF4CC14"/>
    <w:rsid w:val="FEF6367A"/>
    <w:rsid w:val="FEF648E9"/>
    <w:rsid w:val="FEFC316B"/>
    <w:rsid w:val="FEFF60D9"/>
    <w:rsid w:val="FF1259CF"/>
    <w:rsid w:val="FF17275C"/>
    <w:rsid w:val="FF3129AD"/>
    <w:rsid w:val="FF3569B6"/>
    <w:rsid w:val="FF3F1B58"/>
    <w:rsid w:val="FF3F9CF6"/>
    <w:rsid w:val="FF5FA768"/>
    <w:rsid w:val="FF66798F"/>
    <w:rsid w:val="FF67482E"/>
    <w:rsid w:val="FF6BA3B7"/>
    <w:rsid w:val="FF6D7F9B"/>
    <w:rsid w:val="FF6DC285"/>
    <w:rsid w:val="FF6FF972"/>
    <w:rsid w:val="FF71F8E8"/>
    <w:rsid w:val="FF74D996"/>
    <w:rsid w:val="FF769BF6"/>
    <w:rsid w:val="FF7BEB43"/>
    <w:rsid w:val="FF7BFBF7"/>
    <w:rsid w:val="FF7D5622"/>
    <w:rsid w:val="FF7E4E6D"/>
    <w:rsid w:val="FF7E7576"/>
    <w:rsid w:val="FF7EA5B7"/>
    <w:rsid w:val="FF7EDED2"/>
    <w:rsid w:val="FF7F9D4D"/>
    <w:rsid w:val="FF7FD682"/>
    <w:rsid w:val="FF9F35AB"/>
    <w:rsid w:val="FF9F6162"/>
    <w:rsid w:val="FFA13317"/>
    <w:rsid w:val="FFA5AAA1"/>
    <w:rsid w:val="FFAF802B"/>
    <w:rsid w:val="FFAFA13B"/>
    <w:rsid w:val="FFB59795"/>
    <w:rsid w:val="FFB9BD11"/>
    <w:rsid w:val="FFB9C462"/>
    <w:rsid w:val="FFBA89E6"/>
    <w:rsid w:val="FFBBB7CF"/>
    <w:rsid w:val="FFBD218E"/>
    <w:rsid w:val="FFBE773E"/>
    <w:rsid w:val="FFBED7AF"/>
    <w:rsid w:val="FFBF1502"/>
    <w:rsid w:val="FFBF3ACD"/>
    <w:rsid w:val="FFBFBADE"/>
    <w:rsid w:val="FFD6AAA5"/>
    <w:rsid w:val="FFD7CD81"/>
    <w:rsid w:val="FFDB4D3F"/>
    <w:rsid w:val="FFDB8CB6"/>
    <w:rsid w:val="FFDE03CD"/>
    <w:rsid w:val="FFDF1A6B"/>
    <w:rsid w:val="FFDF2677"/>
    <w:rsid w:val="FFDF3240"/>
    <w:rsid w:val="FFDFD0EB"/>
    <w:rsid w:val="FFE5EEE1"/>
    <w:rsid w:val="FFE606FD"/>
    <w:rsid w:val="FFE6962D"/>
    <w:rsid w:val="FFEBA62C"/>
    <w:rsid w:val="FFEDCBB9"/>
    <w:rsid w:val="FFEE17AC"/>
    <w:rsid w:val="FFEED57C"/>
    <w:rsid w:val="FFEF3BE8"/>
    <w:rsid w:val="FFEF594B"/>
    <w:rsid w:val="FFEFEC33"/>
    <w:rsid w:val="FFF36861"/>
    <w:rsid w:val="FFF3CCCE"/>
    <w:rsid w:val="FFF68E00"/>
    <w:rsid w:val="FFF72DB6"/>
    <w:rsid w:val="FFF73FEA"/>
    <w:rsid w:val="FFF7A70C"/>
    <w:rsid w:val="FFF7AEFB"/>
    <w:rsid w:val="FFFAB74F"/>
    <w:rsid w:val="FFFB12B4"/>
    <w:rsid w:val="FFFBA65A"/>
    <w:rsid w:val="FFFBB55B"/>
    <w:rsid w:val="FFFBBD65"/>
    <w:rsid w:val="FFFBDA98"/>
    <w:rsid w:val="FFFCD41D"/>
    <w:rsid w:val="FFFD933C"/>
    <w:rsid w:val="FFFED979"/>
    <w:rsid w:val="FFFEDE87"/>
    <w:rsid w:val="FFFF02AB"/>
    <w:rsid w:val="FFFF3D9A"/>
    <w:rsid w:val="FFFF66F5"/>
    <w:rsid w:val="FFFF69DD"/>
    <w:rsid w:val="FFFF6F34"/>
    <w:rsid w:val="FFFF84A4"/>
    <w:rsid w:val="FFFF85B0"/>
    <w:rsid w:val="FFFF8DF7"/>
    <w:rsid w:val="FFFFBC77"/>
    <w:rsid w:val="FFFFB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after="260" w:line="413" w:lineRule="auto"/>
      <w:outlineLvl w:val="2"/>
    </w:pPr>
    <w:rPr>
      <w:b/>
      <w:sz w:val="32"/>
    </w:rPr>
  </w:style>
  <w:style w:type="paragraph" w:styleId="4">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408</Words>
  <Characters>2330</Characters>
  <Lines>19</Lines>
  <Paragraphs>5</Paragraphs>
  <TotalTime>42</TotalTime>
  <ScaleCrop>false</ScaleCrop>
  <LinksUpToDate>false</LinksUpToDate>
  <CharactersWithSpaces>2733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2021-08-08T05:21:00Z</dcterms:created>
  <dc:creator>little  德   （小德）</dc:creator>
  <cp:lastModifiedBy>little  德   （小德）</cp:lastModifiedBy>
  <dcterms:modified xsi:type="dcterms:W3CDTF">2021-08-16T16:53:55Z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