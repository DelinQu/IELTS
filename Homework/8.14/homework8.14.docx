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  <w:i/>
          <w:iCs/>
        </w:rPr>
        <w:t>Day7</w:t>
      </w:r>
    </w:p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思维</w:t>
      </w:r>
    </w:p>
    <w:p>
      <w:r>
        <w:drawing>
          <wp:inline distT="0" distB="0" distL="114300" distR="114300">
            <wp:extent cx="5264785" cy="957580"/>
            <wp:effectExtent l="0" t="0" r="2540" b="444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[ </w:t>
      </w:r>
      <w:r>
        <w:rPr>
          <w:rFonts w:hint="eastAsia"/>
          <w:i/>
          <w:iCs/>
          <w:rPrChange w:id="0" w:author="little  德   （小德）" w:date="2021-08-16T17:06:37Z">
            <w:rPr>
              <w:rFonts w:hint="eastAsia"/>
            </w:rPr>
          </w:rPrChange>
        </w:rPr>
        <w:t xml:space="preserve">positive </w:t>
      </w:r>
      <w:r>
        <w:rPr>
          <w:rFonts w:hint="eastAsia"/>
        </w:rPr>
        <w:t>]</w:t>
      </w:r>
    </w:p>
    <w:p>
      <w:r>
        <w:rPr>
          <w:rFonts w:hint="eastAsia"/>
        </w:rPr>
        <w:t xml:space="preserve">A. 电视中的信息可以扩展小孩的视野 </w:t>
      </w:r>
      <w:r>
        <w:rPr>
          <w:rFonts w:hint="eastAsia"/>
          <w:highlight w:val="magenta"/>
        </w:rPr>
        <w:t xml:space="preserve">(Expand the horizon of knowledge) </w:t>
      </w:r>
      <w:r>
        <w:rPr>
          <w:rFonts w:hint="eastAsia"/>
        </w:rPr>
        <w:t xml:space="preserve">and 激发学习兴趣 (stimulate learning interests) </w:t>
      </w:r>
      <w:r>
        <w:rPr>
          <w:rFonts w:hint="eastAsia"/>
          <w:i/>
          <w:iCs/>
          <w:color w:val="C00000"/>
        </w:rPr>
        <w:t>[ topic sentences, 拓展名词 ]</w:t>
      </w:r>
    </w:p>
    <w:p>
      <w:r>
        <w:rPr>
          <w:rFonts w:hint="eastAsia"/>
        </w:rPr>
        <w:t xml:space="preserve">B. numerous教育类节目(educational programmes)都是面向孩子的，帮助他们增加对不同科目的了解。 </w:t>
      </w:r>
      <w:r>
        <w:rPr>
          <w:rFonts w:hint="eastAsia"/>
          <w:i/>
          <w:iCs/>
          <w:color w:val="C00000"/>
        </w:rPr>
        <w:t>[ supporting sentences 解释论证，教育类是修饰词]</w:t>
      </w:r>
    </w:p>
    <w:p>
      <w:r>
        <w:rPr>
          <w:rFonts w:hint="eastAsia"/>
        </w:rPr>
        <w:t>C. For example, 文化纪录片可以让小孩见识很多文化遗产(cultural heritage) and 环境频道可以提高他们的环境保护意识(raise awareness of conserving environment)。</w:t>
      </w:r>
      <w:r>
        <w:rPr>
          <w:rFonts w:hint="eastAsia"/>
          <w:i/>
          <w:iCs/>
          <w:color w:val="C00000"/>
        </w:rPr>
        <w:t>[ supporting sentences 举例论证 ]</w:t>
      </w:r>
    </w:p>
    <w:p>
      <w:r>
        <w:rPr>
          <w:rFonts w:hint="eastAsia"/>
        </w:rPr>
        <w:t xml:space="preserve">D. 这些课外知识是对课堂学习的补充。 </w:t>
      </w:r>
      <w:r>
        <w:rPr>
          <w:rFonts w:hint="eastAsia"/>
          <w:i/>
          <w:iCs/>
          <w:color w:val="C00000"/>
        </w:rPr>
        <w:t>[ concluding sentences 对比论证，也可以without反面论证]</w:t>
      </w:r>
    </w:p>
    <w:p/>
    <w:p>
      <w:r>
        <w:rPr>
          <w:rFonts w:hint="eastAsia"/>
        </w:rPr>
        <w:t xml:space="preserve">[ </w:t>
      </w:r>
      <w:r>
        <w:rPr>
          <w:rFonts w:hint="eastAsia"/>
          <w:i/>
          <w:iCs/>
          <w:rPrChange w:id="1" w:author="little  德   （小德）" w:date="2021-08-16T17:06:34Z">
            <w:rPr>
              <w:rFonts w:hint="eastAsia"/>
            </w:rPr>
          </w:rPrChange>
        </w:rPr>
        <w:t xml:space="preserve">negative </w:t>
      </w:r>
      <w:r>
        <w:rPr>
          <w:rFonts w:hint="eastAsia"/>
        </w:rPr>
        <w:t>]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长时间看电视会降低小孩的获取知识的兴趣(the interest of acquiring knowledge) and 影响小孩的学习 </w:t>
      </w:r>
      <w:r>
        <w:rPr>
          <w:rFonts w:hint="eastAsia"/>
          <w:i/>
          <w:iCs/>
          <w:color w:val="C00000"/>
        </w:rPr>
        <w:t>[ topic sentences ]</w:t>
      </w:r>
    </w:p>
    <w:p>
      <w:r>
        <w:rPr>
          <w:rFonts w:hint="eastAsia"/>
        </w:rPr>
        <w:t>B.  电视中的声像信息</w:t>
      </w:r>
      <w:r>
        <w:rPr>
          <w:rFonts w:hint="eastAsia"/>
          <w:highlight w:val="magenta"/>
        </w:rPr>
        <w:t>（audio-visual information）</w:t>
      </w:r>
      <w:r>
        <w:rPr>
          <w:rFonts w:hint="eastAsia"/>
        </w:rPr>
        <w:t>例如动画，会让小孩沉浸(be addicated to)其中。</w:t>
      </w:r>
      <w:r>
        <w:rPr>
          <w:rFonts w:hint="eastAsia"/>
          <w:i/>
          <w:iCs/>
          <w:color w:val="C00000"/>
        </w:rPr>
        <w:t>[ supporting sentences 解释论证 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C. If 小孩经常看电视会导致他们上课无法集中注意力</w:t>
      </w:r>
      <w:r>
        <w:rPr>
          <w:rFonts w:hint="eastAsia"/>
          <w:highlight w:val="magenta"/>
        </w:rPr>
        <w:t xml:space="preserve">(Focus on study) </w:t>
      </w:r>
      <w:r>
        <w:rPr>
          <w:rFonts w:hint="eastAsia"/>
        </w:rPr>
        <w:t xml:space="preserve">and 课后无法及时完成作业。 </w:t>
      </w:r>
      <w:r>
        <w:rPr>
          <w:rFonts w:hint="eastAsia"/>
          <w:i/>
          <w:iCs/>
          <w:color w:val="C00000"/>
        </w:rPr>
        <w:t>[ supporting sentences 举例论证 ]</w:t>
      </w:r>
      <w:ins w:id="2" w:author="little  德   （小德）" w:date="2021-08-16T17:08:07Z">
        <w:r>
          <w:rPr>
            <w:rFonts w:hint="eastAsia"/>
            <w:i/>
            <w:iCs/>
            <w:color w:val="C00000"/>
            <w:lang w:val="en-US" w:eastAsia="zh-CN"/>
          </w:rPr>
          <w:t xml:space="preserve"> </w:t>
        </w:r>
      </w:ins>
      <w:ins w:id="3" w:author="little  德   （小德）" w:date="2021-08-16T17:08:12Z">
        <w:r>
          <w:rPr>
            <w:rFonts w:hint="eastAsia"/>
            <w:i/>
            <w:iCs/>
            <w:color w:val="C00000"/>
            <w:lang w:val="en-US" w:eastAsia="zh-CN"/>
          </w:rPr>
          <w:t>应该是</w:t>
        </w:r>
      </w:ins>
      <w:ins w:id="4" w:author="little  德   （小德）" w:date="2021-08-16T17:08:53Z">
        <w:r>
          <w:rPr>
            <w:rFonts w:hint="eastAsia"/>
            <w:i/>
            <w:iCs/>
            <w:color w:val="C00000"/>
            <w:lang w:val="en-US" w:eastAsia="zh-CN"/>
          </w:rPr>
          <w:t>对比</w:t>
        </w:r>
      </w:ins>
      <w:ins w:id="5" w:author="little  德   （小德）" w:date="2021-08-16T17:08:56Z">
        <w:r>
          <w:rPr>
            <w:rFonts w:hint="eastAsia"/>
            <w:i/>
            <w:iCs/>
            <w:color w:val="C00000"/>
            <w:lang w:val="en-US" w:eastAsia="zh-CN"/>
          </w:rPr>
          <w:t>论证</w:t>
        </w:r>
      </w:ins>
    </w:p>
    <w:p>
      <w:r>
        <w:rPr>
          <w:rFonts w:hint="eastAsia"/>
        </w:rPr>
        <w:t xml:space="preserve">D. As a result, </w:t>
      </w:r>
      <w:r>
        <w:rPr>
          <w:rFonts w:hint="eastAsia"/>
          <w:highlight w:val="yellow"/>
          <w:rPrChange w:id="6" w:author="Kendra" w:date="2021-08-15T23:24:00Z">
            <w:rPr>
              <w:rFonts w:hint="eastAsia"/>
            </w:rPr>
          </w:rPrChange>
        </w:rPr>
        <w:t>小孩的学习成绩就会落后于</w:t>
      </w:r>
      <w:r>
        <w:rPr>
          <w:rFonts w:hint="eastAsia"/>
          <w:highlight w:val="yellow"/>
          <w:rPrChange w:id="7" w:author="Kendra" w:date="2021-08-15T23:24:00Z">
            <w:rPr>
              <w:rFonts w:hint="eastAsia"/>
            </w:rPr>
          </w:rPrChange>
        </w:rPr>
        <w:t>(</w:t>
      </w:r>
      <w:r>
        <w:rPr>
          <w:rFonts w:hint="eastAsia"/>
          <w:highlight w:val="yellow"/>
          <w:rPrChange w:id="8" w:author="Kendra" w:date="2021-08-15T23:24:00Z">
            <w:rPr>
              <w:rFonts w:hint="eastAsia"/>
            </w:rPr>
          </w:rPrChange>
        </w:rPr>
        <w:t>was in retard of )</w:t>
      </w:r>
      <w:r>
        <w:rPr>
          <w:rFonts w:hint="eastAsia"/>
          <w:highlight w:val="yellow"/>
          <w:rPrChange w:id="9" w:author="Kendra" w:date="2021-08-15T23:24:00Z">
            <w:rPr>
              <w:rFonts w:hint="eastAsia"/>
            </w:rPr>
          </w:rPrChange>
        </w:rPr>
        <w:t>同班级同学。</w:t>
      </w:r>
      <w:r>
        <w:rPr>
          <w:rFonts w:hint="eastAsia"/>
        </w:rPr>
        <w:t xml:space="preserve"> </w:t>
      </w:r>
      <w:r>
        <w:rPr>
          <w:rFonts w:hint="eastAsia"/>
          <w:i/>
          <w:iCs/>
          <w:color w:val="C00000"/>
        </w:rPr>
        <w:t>[ concluding sentences 对比论证 ]</w:t>
      </w:r>
      <w:ins w:id="10" w:author="Kendra" w:date="2021-08-15T23:24:00Z">
        <w:r>
          <w:rPr>
            <w:i/>
            <w:iCs/>
            <w:color w:val="C00000"/>
          </w:rPr>
          <w:t xml:space="preserve"> </w:t>
        </w:r>
      </w:ins>
      <w:ins w:id="11" w:author="Kendra" w:date="2021-08-15T23:24:00Z">
        <w:r>
          <w:rPr>
            <w:rFonts w:hint="eastAsia"/>
            <w:i/>
            <w:iCs/>
            <w:color w:val="C00000"/>
          </w:rPr>
          <w:t>这是inducing</w:t>
        </w:r>
      </w:ins>
      <w:ins w:id="12" w:author="Kendra" w:date="2021-08-15T23:24:00Z">
        <w:r>
          <w:rPr>
            <w:i/>
            <w:iCs/>
            <w:color w:val="C00000"/>
          </w:rPr>
          <w:t xml:space="preserve"> . </w:t>
        </w:r>
      </w:ins>
      <w:ins w:id="13" w:author="Kendra" w:date="2021-08-15T23:24:00Z">
        <w:r>
          <w:rPr>
            <w:rFonts w:hint="eastAsia"/>
            <w:i/>
            <w:iCs/>
            <w:color w:val="C00000"/>
          </w:rPr>
          <w:t>这句话写的并不好，参考书</w:t>
        </w:r>
      </w:ins>
    </w:p>
    <w:p>
      <w:pPr>
        <w:rPr>
          <w:ins w:id="14" w:author="little  德   （小德）" w:date="2021-08-16T17:16:24Z"/>
        </w:rPr>
      </w:pPr>
    </w:p>
    <w:p>
      <w:ins w:id="15" w:author="little  德   （小德）" w:date="2021-08-16T17:16:45Z">
        <w:r>
          <w:rPr/>
          <w:drawing>
            <wp:inline distT="0" distB="0" distL="114300" distR="114300">
              <wp:extent cx="5271135" cy="1213485"/>
              <wp:effectExtent l="0" t="0" r="5715" b="5715"/>
              <wp:docPr id="1" name="图片 1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/>
                      <pic:cNvPicPr>
                        <a:picLocks noChangeAspect="true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1135" cy="1213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/>
    <w:p/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翻译</w:t>
      </w:r>
    </w:p>
    <w:p>
      <w:pPr>
        <w:widowControl w:val="0"/>
        <w:jc w:val="both"/>
      </w:pPr>
      <w:r>
        <w:drawing>
          <wp:inline distT="0" distB="0" distL="114300" distR="114300">
            <wp:extent cx="5272405" cy="2003425"/>
            <wp:effectExtent l="0" t="0" r="4445" b="635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</w:pPr>
      <w:r>
        <w:t xml:space="preserve">The main function of rules is to </w:t>
      </w:r>
      <w:r>
        <w:rPr>
          <w:shd w:val="clear" w:color="FFFFFF" w:fill="D9D9D9"/>
        </w:rPr>
        <w:t>hold</w:t>
      </w:r>
      <w:r>
        <w:t xml:space="preserve"> children </w:t>
      </w:r>
      <w:r>
        <w:rPr>
          <w:u w:val="single"/>
        </w:rPr>
        <w:t>accountable for their behaviour</w:t>
      </w:r>
      <w:r>
        <w:t xml:space="preserve"> and to help them</w:t>
      </w:r>
      <w:r>
        <w:rPr>
          <w:rFonts w:hint="eastAsia"/>
        </w:rPr>
        <w:t xml:space="preserve"> </w:t>
      </w:r>
      <w:r>
        <w:rPr>
          <w:u w:val="single"/>
        </w:rPr>
        <w:t>develop good behaviour patterns from a young age.</w:t>
      </w:r>
    </w:p>
    <w:p>
      <w:pPr>
        <w:widowControl w:val="0"/>
        <w:numPr>
          <w:ilvl w:val="0"/>
          <w:numId w:val="3"/>
        </w:numPr>
        <w:jc w:val="both"/>
      </w:pPr>
      <w:r>
        <w:t>Unlike adults, children</w:t>
      </w:r>
      <w:r>
        <w:rPr>
          <w:rFonts w:hint="eastAsia"/>
        </w:rPr>
        <w:t xml:space="preserve"> </w:t>
      </w:r>
      <w:r>
        <w:t xml:space="preserve">are normally not aware of the consequences of </w:t>
      </w:r>
      <w:r>
        <w:rPr>
          <w:shd w:val="clear" w:color="FFFFFF" w:fill="D9D9D9"/>
        </w:rPr>
        <w:t xml:space="preserve">bad </w:t>
      </w:r>
      <w:r>
        <w:t xml:space="preserve">behaviour, and </w:t>
      </w:r>
      <w:r>
        <w:rPr>
          <w:shd w:val="clear" w:color="FFFFFF" w:fill="D9D9D9"/>
        </w:rPr>
        <w:t>setting rules</w:t>
      </w:r>
      <w:r>
        <w:t xml:space="preserve"> can help them realise </w:t>
      </w:r>
      <w:r>
        <w:rPr>
          <w:u w:val="single"/>
        </w:rPr>
        <w:t>how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to behave in a socially acceptable way.</w:t>
      </w:r>
      <w:r>
        <w:t xml:space="preserve"> </w:t>
      </w:r>
    </w:p>
    <w:p>
      <w:pPr>
        <w:widowControl w:val="0"/>
        <w:numPr>
          <w:ilvl w:val="0"/>
          <w:numId w:val="3"/>
        </w:numPr>
        <w:jc w:val="both"/>
      </w:pPr>
      <w:r>
        <w:t>For example, children can learn how to show good manners and get</w:t>
      </w:r>
      <w:r>
        <w:rPr>
          <w:rFonts w:hint="eastAsia"/>
        </w:rPr>
        <w:t xml:space="preserve"> </w:t>
      </w:r>
      <w:r>
        <w:t xml:space="preserve">along with others, which would be important skills in adult life. </w:t>
      </w:r>
    </w:p>
    <w:p>
      <w:pPr>
        <w:widowControl w:val="0"/>
        <w:numPr>
          <w:ilvl w:val="0"/>
          <w:numId w:val="3"/>
        </w:numPr>
        <w:jc w:val="both"/>
      </w:pPr>
      <w:r>
        <w:t xml:space="preserve">If no rules forbid them to </w:t>
      </w:r>
      <w:r>
        <w:rPr>
          <w:u w:val="single"/>
        </w:rPr>
        <w:t>use bad language</w:t>
      </w:r>
      <w:r>
        <w:rPr>
          <w:rFonts w:hint="eastAsia"/>
        </w:rPr>
        <w:t xml:space="preserve"> </w:t>
      </w:r>
      <w:r>
        <w:t xml:space="preserve">or </w:t>
      </w:r>
      <w:r>
        <w:rPr>
          <w:u w:val="single"/>
        </w:rPr>
        <w:t>bully others</w:t>
      </w:r>
      <w:r>
        <w:t>, they will not know how to deal with social relationships in adulthood.</w:t>
      </w:r>
    </w:p>
    <w:p/>
    <w:p>
      <w:r>
        <w:drawing>
          <wp:inline distT="0" distB="0" distL="114300" distR="114300">
            <wp:extent cx="5263515" cy="1543050"/>
            <wp:effectExtent l="0" t="0" r="3810" b="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Another problem is that </w:t>
      </w:r>
      <w:r>
        <w:rPr>
          <w:rFonts w:hint="eastAsia"/>
          <w:i/>
          <w:iCs/>
          <w:color w:val="C00000"/>
          <w:u w:val="single"/>
        </w:rPr>
        <w:t>excessive</w:t>
      </w:r>
      <w:r>
        <w:rPr>
          <w:rFonts w:hint="eastAsia"/>
        </w:rPr>
        <w:t xml:space="preserve"> （过多的）screen time will affect children's health.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They sit in front of a </w:t>
      </w:r>
      <w:r>
        <w:rPr>
          <w:rFonts w:hint="eastAsia"/>
          <w:i/>
          <w:iCs/>
          <w:color w:val="C00000"/>
          <w:u w:val="single"/>
        </w:rPr>
        <w:t>screen</w:t>
      </w:r>
      <w:r>
        <w:rPr>
          <w:rFonts w:hint="eastAsia"/>
        </w:rPr>
        <w:t xml:space="preserve"> / television for many hours every day, </w:t>
      </w:r>
      <w:r>
        <w:rPr>
          <w:rFonts w:hint="eastAsia"/>
          <w:i/>
          <w:iCs/>
          <w:color w:val="C00000"/>
          <w:u w:val="single"/>
        </w:rPr>
        <w:t>instead of</w:t>
      </w:r>
      <w:r>
        <w:rPr>
          <w:rFonts w:hint="eastAsia"/>
        </w:rPr>
        <w:t xml:space="preserve"> playing games and doing sports with </w:t>
      </w:r>
      <w:r>
        <w:rPr>
          <w:rFonts w:hint="eastAsia"/>
          <w:i/>
          <w:iCs/>
          <w:color w:val="C00000"/>
          <w:u w:val="single"/>
        </w:rPr>
        <w:t>peers</w:t>
      </w:r>
      <w:r>
        <w:rPr>
          <w:rFonts w:hint="eastAsia"/>
        </w:rPr>
        <w:t xml:space="preserve"> / friends. 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They also </w:t>
      </w:r>
      <w:r>
        <w:rPr>
          <w:rFonts w:hint="eastAsia"/>
          <w:i/>
          <w:iCs/>
          <w:color w:val="C00000"/>
          <w:u w:val="single"/>
        </w:rPr>
        <w:t>suffer obesity,poor eyesight and fatigue</w:t>
      </w:r>
      <w:r>
        <w:rPr>
          <w:rFonts w:hint="eastAsia"/>
        </w:rPr>
        <w:t>. 患肥胖症，视力降低，乏力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color w:val="C00000"/>
          <w:u w:val="single"/>
        </w:rPr>
        <w:t>As a result / Because of this</w:t>
      </w:r>
      <w:r>
        <w:rPr>
          <w:rFonts w:hint="eastAsia"/>
        </w:rPr>
        <w:t xml:space="preserve">, they do not have energy to </w:t>
      </w:r>
      <w:r>
        <w:rPr>
          <w:rFonts w:hint="eastAsia"/>
          <w:color w:val="C00000"/>
          <w:u w:val="single"/>
        </w:rPr>
        <w:t>cope with</w:t>
      </w:r>
      <w:r>
        <w:rPr>
          <w:rFonts w:hint="eastAsia"/>
        </w:rPr>
        <w:t xml:space="preserve"> the demands of schooling and lose self-confidence </w:t>
      </w:r>
      <w:r>
        <w:rPr>
          <w:rFonts w:hint="eastAsia"/>
          <w:color w:val="C00000"/>
          <w:u w:val="single"/>
        </w:rPr>
        <w:t>over time</w:t>
      </w:r>
      <w:r>
        <w:rPr>
          <w:rFonts w:hint="eastAsia"/>
        </w:rPr>
        <w:t xml:space="preserve"> [ 我用的slowly ].</w:t>
      </w:r>
    </w:p>
    <w:p>
      <w:pPr>
        <w:rPr>
          <w:ins w:id="17" w:author="little  德   （小德）" w:date="2021-08-16T17:16:58Z"/>
        </w:rPr>
      </w:pPr>
    </w:p>
    <w:p>
      <w:pPr>
        <w:rPr>
          <w:ins w:id="18" w:author="little  德   （小德）" w:date="2021-08-16T17:17:03Z"/>
          <w:rFonts w:hint="eastAsia"/>
          <w:lang w:val="en-US" w:eastAsia="zh-CN"/>
        </w:rPr>
      </w:pPr>
      <w:ins w:id="19" w:author="little  德   （小德）" w:date="2021-08-16T17:17:00Z">
        <w:r>
          <w:rPr>
            <w:rFonts w:hint="eastAsia"/>
            <w:lang w:val="en-US" w:eastAsia="zh-CN"/>
          </w:rPr>
          <w:t>My</w:t>
        </w:r>
      </w:ins>
      <w:ins w:id="20" w:author="little  德   （小德）" w:date="2021-08-16T17:17:01Z">
        <w:r>
          <w:rPr>
            <w:rFonts w:hint="eastAsia"/>
            <w:lang w:val="en-US" w:eastAsia="zh-CN"/>
          </w:rPr>
          <w:t xml:space="preserve"> </w:t>
        </w:r>
      </w:ins>
      <w:ins w:id="21" w:author="little  德   （小德）" w:date="2021-08-16T17:17:03Z">
        <w:r>
          <w:rPr>
            <w:rFonts w:hint="eastAsia"/>
            <w:lang w:val="en-US" w:eastAsia="zh-CN"/>
          </w:rPr>
          <w:t>problem：</w:t>
        </w:r>
      </w:ins>
    </w:p>
    <w:p>
      <w:pPr>
        <w:rPr>
          <w:ins w:id="22" w:author="little  德   （小德）" w:date="2021-08-16T17:17:03Z"/>
          <w:rFonts w:hint="default"/>
          <w:lang w:val="en-US" w:eastAsia="zh-CN"/>
        </w:rPr>
      </w:pPr>
      <w:ins w:id="23" w:author="little  德   （小德）" w:date="2021-08-16T17:17:05Z">
        <w:r>
          <w:rPr>
            <w:rFonts w:hint="eastAsia"/>
            <w:lang w:val="en-US" w:eastAsia="zh-CN"/>
          </w:rPr>
          <w:t>A</w:t>
        </w:r>
      </w:ins>
      <w:ins w:id="24" w:author="little  德   （小德）" w:date="2021-08-16T17:17:06Z">
        <w:r>
          <w:rPr>
            <w:rFonts w:hint="eastAsia"/>
            <w:lang w:val="en-US" w:eastAsia="zh-CN"/>
          </w:rPr>
          <w:t xml:space="preserve"> </w:t>
        </w:r>
      </w:ins>
      <w:ins w:id="25" w:author="little  德   （小德）" w:date="2021-08-16T17:17:07Z">
        <w:r>
          <w:rPr>
            <w:rFonts w:hint="eastAsia"/>
            <w:lang w:val="en-US" w:eastAsia="zh-CN"/>
          </w:rPr>
          <w:t>B C</w:t>
        </w:r>
      </w:ins>
      <w:ins w:id="26" w:author="little  德   （小德）" w:date="2021-08-16T17:17:08Z">
        <w:r>
          <w:rPr>
            <w:rFonts w:hint="eastAsia"/>
            <w:lang w:val="en-US" w:eastAsia="zh-CN"/>
          </w:rPr>
          <w:t xml:space="preserve"> D</w:t>
        </w:r>
      </w:ins>
      <w:ins w:id="27" w:author="little  德   （小德）" w:date="2021-08-16T17:17:09Z">
        <w:r>
          <w:rPr>
            <w:rFonts w:hint="eastAsia"/>
            <w:lang w:val="en-US" w:eastAsia="zh-CN"/>
          </w:rPr>
          <w:t xml:space="preserve"> 四个</w:t>
        </w:r>
      </w:ins>
      <w:ins w:id="28" w:author="little  德   （小德）" w:date="2021-08-16T17:17:10Z">
        <w:r>
          <w:rPr>
            <w:rFonts w:hint="eastAsia"/>
            <w:lang w:val="en-US" w:eastAsia="zh-CN"/>
          </w:rPr>
          <w:t>句子，</w:t>
        </w:r>
      </w:ins>
      <w:ins w:id="29" w:author="little  德   （小德）" w:date="2021-08-16T17:17:12Z">
        <w:r>
          <w:rPr>
            <w:rFonts w:hint="eastAsia"/>
            <w:lang w:val="en-US" w:eastAsia="zh-CN"/>
          </w:rPr>
          <w:t>我们是不是</w:t>
        </w:r>
      </w:ins>
      <w:ins w:id="30" w:author="little  德   （小德）" w:date="2021-08-16T17:17:14Z">
        <w:r>
          <w:rPr>
            <w:rFonts w:hint="eastAsia"/>
            <w:lang w:val="en-US" w:eastAsia="zh-CN"/>
          </w:rPr>
          <w:t>用的</w:t>
        </w:r>
      </w:ins>
      <w:ins w:id="31" w:author="little  德   （小德）" w:date="2021-08-16T17:17:15Z">
        <w:r>
          <w:rPr>
            <w:rFonts w:hint="eastAsia"/>
            <w:lang w:val="en-US" w:eastAsia="zh-CN"/>
          </w:rPr>
          <w:t>太多</w:t>
        </w:r>
      </w:ins>
      <w:ins w:id="32" w:author="little  德   （小德）" w:date="2021-08-16T17:17:17Z">
        <w:r>
          <w:rPr>
            <w:rFonts w:hint="eastAsia"/>
            <w:lang w:val="en-US" w:eastAsia="zh-CN"/>
          </w:rPr>
          <w:t>and了</w:t>
        </w:r>
      </w:ins>
      <w:ins w:id="33" w:author="little  德   （小德）" w:date="2021-08-16T17:17:18Z">
        <w:r>
          <w:rPr>
            <w:rFonts w:hint="eastAsia"/>
            <w:lang w:val="en-US" w:eastAsia="zh-CN"/>
          </w:rPr>
          <w:t>？</w:t>
        </w:r>
      </w:ins>
    </w:p>
    <w:p>
      <w:pPr>
        <w:rPr>
          <w:ins w:id="34" w:author="little  德   （小德）" w:date="2021-08-16T17:16:58Z"/>
          <w:rFonts w:hint="default"/>
          <w:lang w:val="en-US" w:eastAsia="zh-CN"/>
        </w:rPr>
      </w:pPr>
    </w:p>
    <w:p/>
    <w:p>
      <w:pPr>
        <w:rPr>
          <w:i/>
          <w:iCs/>
          <w:color w:val="C00000"/>
        </w:rPr>
      </w:pPr>
      <w:r>
        <w:rPr>
          <w:i/>
          <w:iCs/>
          <w:color w:val="C00000"/>
        </w:rPr>
        <w:t>作业：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1. 每天一个思维 （一正，一反 顾2.3.7.8.9）</w:t>
      </w:r>
    </w:p>
    <w:p>
      <w:pPr>
        <w:rPr>
          <w:i/>
          <w:iCs/>
          <w:color w:val="C00000"/>
        </w:rPr>
      </w:pPr>
      <w:r>
        <w:rPr>
          <w:rFonts w:hint="eastAsia"/>
          <w:i/>
          <w:iCs/>
          <w:color w:val="C00000"/>
        </w:rPr>
        <w:t>2</w:t>
      </w:r>
      <w:r>
        <w:rPr>
          <w:i/>
          <w:iCs/>
          <w:color w:val="C00000"/>
        </w:rPr>
        <w:t>.每天做一个段落的翻译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顾家北第一篇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1----主体段1 -----90% -----没有就重新翻译（修改的范文）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Day2 ----重翻译主1 + 主2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3 ---- 重翻 主1.2 + 主3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4------ 1.2.3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5----- 1.2.3</w:t>
      </w:r>
    </w:p>
    <w:p>
      <w:pPr>
        <w:rPr>
          <w:del w:id="35" w:author="little  德   （小德）" w:date="2021-08-18T15:09:05Z"/>
          <w:i/>
          <w:iCs/>
          <w:color w:val="C00000"/>
        </w:rPr>
      </w:pPr>
      <w:r>
        <w:rPr>
          <w:rFonts w:hint="eastAsia"/>
          <w:i/>
          <w:iCs/>
          <w:color w:val="C00000"/>
        </w:rPr>
        <w:t>3</w:t>
      </w:r>
      <w:r>
        <w:rPr>
          <w:i/>
          <w:iCs/>
          <w:color w:val="C00000"/>
        </w:rPr>
        <w:t>.下节课上课前一晚 把顾家北第九篇用英文写出来</w:t>
      </w:r>
      <w:bookmarkStart w:id="0" w:name="_GoBack"/>
      <w:bookmarkEnd w:id="0"/>
    </w:p>
    <w:p>
      <w:pPr>
        <w:rPr>
          <w:del w:id="36" w:author="little  德   （小德）" w:date="2021-08-18T15:09:05Z"/>
          <w:i/>
          <w:iCs/>
          <w:color w:val="C00000"/>
        </w:rPr>
      </w:pPr>
    </w:p>
    <w:p>
      <w:pPr>
        <w:rPr>
          <w:del w:id="37" w:author="little  德   （小德）" w:date="2021-08-18T15:09:03Z"/>
          <w:i/>
          <w:iCs/>
          <w:color w:val="C00000"/>
        </w:rPr>
      </w:pPr>
    </w:p>
    <w:p>
      <w:pPr>
        <w:rPr>
          <w:del w:id="38" w:author="little  德   （小德）" w:date="2021-08-18T15:09:03Z"/>
          <w:i/>
          <w:iCs/>
          <w:color w:val="C00000"/>
        </w:rPr>
      </w:pPr>
    </w:p>
    <w:p>
      <w:pPr>
        <w:widowControl/>
        <w:jc w:val="left"/>
        <w:pPrChange w:id="39" w:author="little  德   （小德）" w:date="2021-08-18T15:09:05Z">
          <w:pPr>
            <w:widowControl w:val="0"/>
            <w:jc w:val="both"/>
          </w:pPr>
        </w:pPrChange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7EC29"/>
    <w:multiLevelType w:val="singleLevel"/>
    <w:tmpl w:val="DF97EC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7FE8152"/>
    <w:multiLevelType w:val="singleLevel"/>
    <w:tmpl w:val="F7FE8152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FFF4446D"/>
    <w:multiLevelType w:val="singleLevel"/>
    <w:tmpl w:val="FFF4446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3A7A6C5E"/>
    <w:multiLevelType w:val="singleLevel"/>
    <w:tmpl w:val="3A7A6C5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little  德   （小德）">
    <w15:presenceInfo w15:providerId="WPS Office" w15:userId="3290856548"/>
  </w15:person>
  <w15:person w15:author="Kendra">
    <w15:presenceInfo w15:providerId="None" w15:userId="Kend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trackRevisions w:val="true"/>
  <w:documentProtection w:enforcement="0"/>
  <w:defaultTabStop w:val="420"/>
  <w:drawingGridVerticalSpacing w:val="156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02811DA"/>
    <w:rsid w:val="00E06BF2"/>
    <w:rsid w:val="00EB2621"/>
    <w:rsid w:val="0236BC7F"/>
    <w:rsid w:val="07E5A29B"/>
    <w:rsid w:val="09AF221F"/>
    <w:rsid w:val="0E75FBBB"/>
    <w:rsid w:val="0EFF11B3"/>
    <w:rsid w:val="0FDF5983"/>
    <w:rsid w:val="0FF7AB79"/>
    <w:rsid w:val="0FFDA225"/>
    <w:rsid w:val="15279BFA"/>
    <w:rsid w:val="15FC682F"/>
    <w:rsid w:val="16876F14"/>
    <w:rsid w:val="169D905E"/>
    <w:rsid w:val="16EFA909"/>
    <w:rsid w:val="1749C918"/>
    <w:rsid w:val="17544798"/>
    <w:rsid w:val="17BF3395"/>
    <w:rsid w:val="17C6E025"/>
    <w:rsid w:val="19EFCD9A"/>
    <w:rsid w:val="1A5F0620"/>
    <w:rsid w:val="1B33E74F"/>
    <w:rsid w:val="1B3BD1CE"/>
    <w:rsid w:val="1BD79228"/>
    <w:rsid w:val="1BE7C849"/>
    <w:rsid w:val="1BEF1381"/>
    <w:rsid w:val="1BFB0CAA"/>
    <w:rsid w:val="1BFF5329"/>
    <w:rsid w:val="1CF70EE5"/>
    <w:rsid w:val="1D71CA00"/>
    <w:rsid w:val="1D9F7E3D"/>
    <w:rsid w:val="1DBB5979"/>
    <w:rsid w:val="1DFDF6F5"/>
    <w:rsid w:val="1EDE62CF"/>
    <w:rsid w:val="1F6F501B"/>
    <w:rsid w:val="1F7BB191"/>
    <w:rsid w:val="1F7EDB50"/>
    <w:rsid w:val="1F9518E3"/>
    <w:rsid w:val="1F972061"/>
    <w:rsid w:val="1FBE8019"/>
    <w:rsid w:val="1FFBA808"/>
    <w:rsid w:val="1FFD050E"/>
    <w:rsid w:val="1FFF52C4"/>
    <w:rsid w:val="1FFF97BE"/>
    <w:rsid w:val="23BEAC3E"/>
    <w:rsid w:val="23FFC61A"/>
    <w:rsid w:val="25BA16A1"/>
    <w:rsid w:val="26FF0E92"/>
    <w:rsid w:val="29EDB33E"/>
    <w:rsid w:val="2A5FBD39"/>
    <w:rsid w:val="2B3BC6EB"/>
    <w:rsid w:val="2BFB2033"/>
    <w:rsid w:val="2BFD6ECD"/>
    <w:rsid w:val="2C5FFBFE"/>
    <w:rsid w:val="2C7E40A2"/>
    <w:rsid w:val="2D6D3615"/>
    <w:rsid w:val="2DDE1266"/>
    <w:rsid w:val="2DFFAA06"/>
    <w:rsid w:val="2E4F14CE"/>
    <w:rsid w:val="2E6C5993"/>
    <w:rsid w:val="2EEF84DD"/>
    <w:rsid w:val="2EF723C1"/>
    <w:rsid w:val="2EFA8053"/>
    <w:rsid w:val="2F2F47FE"/>
    <w:rsid w:val="2F774E1C"/>
    <w:rsid w:val="2FB14D92"/>
    <w:rsid w:val="2FB27562"/>
    <w:rsid w:val="2FB79B73"/>
    <w:rsid w:val="2FBF5400"/>
    <w:rsid w:val="2FBF7BCB"/>
    <w:rsid w:val="2FFF1093"/>
    <w:rsid w:val="337F393E"/>
    <w:rsid w:val="33AF3E42"/>
    <w:rsid w:val="33EF2D16"/>
    <w:rsid w:val="33FA2D1F"/>
    <w:rsid w:val="345F5BFB"/>
    <w:rsid w:val="349FDF36"/>
    <w:rsid w:val="34FE681A"/>
    <w:rsid w:val="35BFDD24"/>
    <w:rsid w:val="35F86957"/>
    <w:rsid w:val="36962586"/>
    <w:rsid w:val="37CFB7EB"/>
    <w:rsid w:val="37D119FA"/>
    <w:rsid w:val="37DD544A"/>
    <w:rsid w:val="37DDE1D2"/>
    <w:rsid w:val="37DF8D7B"/>
    <w:rsid w:val="37F65F76"/>
    <w:rsid w:val="37F72DE3"/>
    <w:rsid w:val="37F74E60"/>
    <w:rsid w:val="37F97E90"/>
    <w:rsid w:val="37FE807A"/>
    <w:rsid w:val="37FEA285"/>
    <w:rsid w:val="38D39404"/>
    <w:rsid w:val="38DF7CCC"/>
    <w:rsid w:val="395E7D9D"/>
    <w:rsid w:val="397FB8B5"/>
    <w:rsid w:val="39BD6B29"/>
    <w:rsid w:val="39FF2835"/>
    <w:rsid w:val="3A6F7FDC"/>
    <w:rsid w:val="3ACF844E"/>
    <w:rsid w:val="3AD64DFA"/>
    <w:rsid w:val="3AE785DA"/>
    <w:rsid w:val="3AF51BA4"/>
    <w:rsid w:val="3AFEFF75"/>
    <w:rsid w:val="3B76EE78"/>
    <w:rsid w:val="3B7AAE39"/>
    <w:rsid w:val="3B7D3B87"/>
    <w:rsid w:val="3B7F0B53"/>
    <w:rsid w:val="3BC31621"/>
    <w:rsid w:val="3BD2E689"/>
    <w:rsid w:val="3BDD1C4E"/>
    <w:rsid w:val="3BDF1A52"/>
    <w:rsid w:val="3BF7A45B"/>
    <w:rsid w:val="3CF7DE7E"/>
    <w:rsid w:val="3CFEDDB2"/>
    <w:rsid w:val="3D3F0805"/>
    <w:rsid w:val="3D568EA6"/>
    <w:rsid w:val="3D6B9DD3"/>
    <w:rsid w:val="3D9F23D0"/>
    <w:rsid w:val="3DCA3553"/>
    <w:rsid w:val="3DCD7D39"/>
    <w:rsid w:val="3DDE2AD9"/>
    <w:rsid w:val="3DFBE776"/>
    <w:rsid w:val="3DFF3D77"/>
    <w:rsid w:val="3E13A577"/>
    <w:rsid w:val="3E3B01EA"/>
    <w:rsid w:val="3E75600D"/>
    <w:rsid w:val="3E7F36BE"/>
    <w:rsid w:val="3EAF72DA"/>
    <w:rsid w:val="3EBFEBA9"/>
    <w:rsid w:val="3EEDB9BB"/>
    <w:rsid w:val="3EEEDCDC"/>
    <w:rsid w:val="3EEF7648"/>
    <w:rsid w:val="3EF7819D"/>
    <w:rsid w:val="3EFD04B7"/>
    <w:rsid w:val="3EFF74B2"/>
    <w:rsid w:val="3EFF8F2B"/>
    <w:rsid w:val="3EFFEDAF"/>
    <w:rsid w:val="3F0F1CB9"/>
    <w:rsid w:val="3F268B21"/>
    <w:rsid w:val="3F3875F4"/>
    <w:rsid w:val="3F5F36BF"/>
    <w:rsid w:val="3F7357FB"/>
    <w:rsid w:val="3F77B787"/>
    <w:rsid w:val="3F7B3607"/>
    <w:rsid w:val="3F7F4F22"/>
    <w:rsid w:val="3F9D9356"/>
    <w:rsid w:val="3F9FC9AA"/>
    <w:rsid w:val="3FAE93DA"/>
    <w:rsid w:val="3FB17963"/>
    <w:rsid w:val="3FB9CB40"/>
    <w:rsid w:val="3FBEEE26"/>
    <w:rsid w:val="3FBF6605"/>
    <w:rsid w:val="3FCB290D"/>
    <w:rsid w:val="3FCE1A4D"/>
    <w:rsid w:val="3FCFB7C3"/>
    <w:rsid w:val="3FD62120"/>
    <w:rsid w:val="3FE686C0"/>
    <w:rsid w:val="3FEB4046"/>
    <w:rsid w:val="3FF3284B"/>
    <w:rsid w:val="3FF79895"/>
    <w:rsid w:val="3FF7EBAF"/>
    <w:rsid w:val="3FFC15B4"/>
    <w:rsid w:val="3FFD6053"/>
    <w:rsid w:val="3FFDD14F"/>
    <w:rsid w:val="3FFF1965"/>
    <w:rsid w:val="3FFF531D"/>
    <w:rsid w:val="3FFF904C"/>
    <w:rsid w:val="3FFFBF7D"/>
    <w:rsid w:val="3FFFD94B"/>
    <w:rsid w:val="3FFFF9F8"/>
    <w:rsid w:val="43E6D736"/>
    <w:rsid w:val="43F13E86"/>
    <w:rsid w:val="43FFB627"/>
    <w:rsid w:val="45FFF95A"/>
    <w:rsid w:val="462EB284"/>
    <w:rsid w:val="478FDA7A"/>
    <w:rsid w:val="47F73D42"/>
    <w:rsid w:val="47FF2DD1"/>
    <w:rsid w:val="4A4BA00B"/>
    <w:rsid w:val="4ADFA8ED"/>
    <w:rsid w:val="4ADFB22A"/>
    <w:rsid w:val="4AFF09DE"/>
    <w:rsid w:val="4B5F6C36"/>
    <w:rsid w:val="4BBF44C8"/>
    <w:rsid w:val="4BFFD5BC"/>
    <w:rsid w:val="4CB20C89"/>
    <w:rsid w:val="4CCF648E"/>
    <w:rsid w:val="4CD715DA"/>
    <w:rsid w:val="4DE75B64"/>
    <w:rsid w:val="4DF218D4"/>
    <w:rsid w:val="4DFFB773"/>
    <w:rsid w:val="4E125195"/>
    <w:rsid w:val="4E2F323F"/>
    <w:rsid w:val="4E93D527"/>
    <w:rsid w:val="4EB4C242"/>
    <w:rsid w:val="4EEB6A52"/>
    <w:rsid w:val="4EFB14A0"/>
    <w:rsid w:val="4F6FB3FF"/>
    <w:rsid w:val="4F7FACB1"/>
    <w:rsid w:val="4F7FDE13"/>
    <w:rsid w:val="4FCB0534"/>
    <w:rsid w:val="4FDF9743"/>
    <w:rsid w:val="4FE785E1"/>
    <w:rsid w:val="4FE79E7D"/>
    <w:rsid w:val="4FEA858F"/>
    <w:rsid w:val="4FED3CE6"/>
    <w:rsid w:val="4FF749E2"/>
    <w:rsid w:val="4FFE0233"/>
    <w:rsid w:val="517ED764"/>
    <w:rsid w:val="53E3E185"/>
    <w:rsid w:val="53F97935"/>
    <w:rsid w:val="53FB5053"/>
    <w:rsid w:val="53FF2272"/>
    <w:rsid w:val="555B86D1"/>
    <w:rsid w:val="557DCFF2"/>
    <w:rsid w:val="55DF9515"/>
    <w:rsid w:val="55FFF7E7"/>
    <w:rsid w:val="56BF59C0"/>
    <w:rsid w:val="571F3CEE"/>
    <w:rsid w:val="57EA22A4"/>
    <w:rsid w:val="57FA8B19"/>
    <w:rsid w:val="57FB275B"/>
    <w:rsid w:val="5873AD9E"/>
    <w:rsid w:val="5886E04A"/>
    <w:rsid w:val="58B61178"/>
    <w:rsid w:val="58E9C06E"/>
    <w:rsid w:val="58FC3B36"/>
    <w:rsid w:val="59AF2C46"/>
    <w:rsid w:val="59FBED74"/>
    <w:rsid w:val="5AB320E9"/>
    <w:rsid w:val="5AC6EC5A"/>
    <w:rsid w:val="5AEAC7C0"/>
    <w:rsid w:val="5AEFA6AF"/>
    <w:rsid w:val="5B354685"/>
    <w:rsid w:val="5B3BC36A"/>
    <w:rsid w:val="5B6BCD44"/>
    <w:rsid w:val="5B7620D3"/>
    <w:rsid w:val="5B7DEF43"/>
    <w:rsid w:val="5B8F3CDB"/>
    <w:rsid w:val="5BA90F4D"/>
    <w:rsid w:val="5BF928B0"/>
    <w:rsid w:val="5BFE0C22"/>
    <w:rsid w:val="5CFD6077"/>
    <w:rsid w:val="5D322DD6"/>
    <w:rsid w:val="5D979C4F"/>
    <w:rsid w:val="5DDA73DD"/>
    <w:rsid w:val="5DDF4A59"/>
    <w:rsid w:val="5DDFDFBD"/>
    <w:rsid w:val="5DE778B9"/>
    <w:rsid w:val="5DF77C58"/>
    <w:rsid w:val="5DFBD794"/>
    <w:rsid w:val="5DFBF8E4"/>
    <w:rsid w:val="5DFD269E"/>
    <w:rsid w:val="5DFDC91E"/>
    <w:rsid w:val="5E4FDD9E"/>
    <w:rsid w:val="5E6E6474"/>
    <w:rsid w:val="5E7B53A5"/>
    <w:rsid w:val="5E960E1C"/>
    <w:rsid w:val="5EBF2DD1"/>
    <w:rsid w:val="5ECB6F48"/>
    <w:rsid w:val="5EDF399C"/>
    <w:rsid w:val="5EFA7CCD"/>
    <w:rsid w:val="5EFF9B19"/>
    <w:rsid w:val="5F3BF9D4"/>
    <w:rsid w:val="5F4DCAC9"/>
    <w:rsid w:val="5F6E8691"/>
    <w:rsid w:val="5F6F16F6"/>
    <w:rsid w:val="5F6F226D"/>
    <w:rsid w:val="5F7F1D8C"/>
    <w:rsid w:val="5F9DE97C"/>
    <w:rsid w:val="5F9F0E64"/>
    <w:rsid w:val="5FAE4ACE"/>
    <w:rsid w:val="5FB27A77"/>
    <w:rsid w:val="5FBB96D6"/>
    <w:rsid w:val="5FBEAAC2"/>
    <w:rsid w:val="5FBFDE79"/>
    <w:rsid w:val="5FBFFF5C"/>
    <w:rsid w:val="5FC0F3E7"/>
    <w:rsid w:val="5FC7703E"/>
    <w:rsid w:val="5FD76C17"/>
    <w:rsid w:val="5FDFC079"/>
    <w:rsid w:val="5FDFF3E5"/>
    <w:rsid w:val="5FE600DA"/>
    <w:rsid w:val="5FEDC9CF"/>
    <w:rsid w:val="5FF747BE"/>
    <w:rsid w:val="5FF7A9D4"/>
    <w:rsid w:val="5FFB3CE0"/>
    <w:rsid w:val="5FFD5301"/>
    <w:rsid w:val="5FFE356A"/>
    <w:rsid w:val="5FFE3667"/>
    <w:rsid w:val="5FFF03DA"/>
    <w:rsid w:val="5FFFD9B4"/>
    <w:rsid w:val="615FF300"/>
    <w:rsid w:val="63435DD9"/>
    <w:rsid w:val="634ED682"/>
    <w:rsid w:val="635F72DD"/>
    <w:rsid w:val="6377B3A8"/>
    <w:rsid w:val="63DF2332"/>
    <w:rsid w:val="63F5352F"/>
    <w:rsid w:val="653FCF6D"/>
    <w:rsid w:val="65CDE28A"/>
    <w:rsid w:val="65E76A13"/>
    <w:rsid w:val="65FA92BC"/>
    <w:rsid w:val="66D9FCC4"/>
    <w:rsid w:val="66DEB5F7"/>
    <w:rsid w:val="66F7FEE4"/>
    <w:rsid w:val="673D7B55"/>
    <w:rsid w:val="67774581"/>
    <w:rsid w:val="67939A7C"/>
    <w:rsid w:val="67B734EF"/>
    <w:rsid w:val="67BD6CCD"/>
    <w:rsid w:val="67BF7028"/>
    <w:rsid w:val="67CF18C5"/>
    <w:rsid w:val="67DE7222"/>
    <w:rsid w:val="67DF57ED"/>
    <w:rsid w:val="67E3E342"/>
    <w:rsid w:val="67E82985"/>
    <w:rsid w:val="67E90318"/>
    <w:rsid w:val="67ECB431"/>
    <w:rsid w:val="67FEA40F"/>
    <w:rsid w:val="67FFB158"/>
    <w:rsid w:val="67FFBD0B"/>
    <w:rsid w:val="6965225C"/>
    <w:rsid w:val="697F4E53"/>
    <w:rsid w:val="69FBBD0B"/>
    <w:rsid w:val="69FFA373"/>
    <w:rsid w:val="6A556447"/>
    <w:rsid w:val="6AF201BD"/>
    <w:rsid w:val="6AF958FE"/>
    <w:rsid w:val="6AFAFEAC"/>
    <w:rsid w:val="6B2E284A"/>
    <w:rsid w:val="6B3FD0C2"/>
    <w:rsid w:val="6B5F395C"/>
    <w:rsid w:val="6B6FD2D3"/>
    <w:rsid w:val="6BAF5B7A"/>
    <w:rsid w:val="6BB764CE"/>
    <w:rsid w:val="6BB9DB74"/>
    <w:rsid w:val="6BD32740"/>
    <w:rsid w:val="6BE9B7AE"/>
    <w:rsid w:val="6BEDD801"/>
    <w:rsid w:val="6BEE7775"/>
    <w:rsid w:val="6BFE6409"/>
    <w:rsid w:val="6BFFB8F9"/>
    <w:rsid w:val="6D5EAAFE"/>
    <w:rsid w:val="6DC6292B"/>
    <w:rsid w:val="6DDD053D"/>
    <w:rsid w:val="6DDEE117"/>
    <w:rsid w:val="6DDF0F86"/>
    <w:rsid w:val="6DF746CD"/>
    <w:rsid w:val="6DFCC8A9"/>
    <w:rsid w:val="6DFE3855"/>
    <w:rsid w:val="6DFF3B02"/>
    <w:rsid w:val="6E45A8BD"/>
    <w:rsid w:val="6E650347"/>
    <w:rsid w:val="6E7AF307"/>
    <w:rsid w:val="6EB71507"/>
    <w:rsid w:val="6EBF676E"/>
    <w:rsid w:val="6ED41B9B"/>
    <w:rsid w:val="6ED77D80"/>
    <w:rsid w:val="6EDD9983"/>
    <w:rsid w:val="6EF6359E"/>
    <w:rsid w:val="6EF79A03"/>
    <w:rsid w:val="6EF7AC9F"/>
    <w:rsid w:val="6EFFC0F0"/>
    <w:rsid w:val="6F4EF478"/>
    <w:rsid w:val="6F650268"/>
    <w:rsid w:val="6F6D8594"/>
    <w:rsid w:val="6F6DD5C5"/>
    <w:rsid w:val="6F6F63AB"/>
    <w:rsid w:val="6F8F127B"/>
    <w:rsid w:val="6F9CD429"/>
    <w:rsid w:val="6F9FDEB1"/>
    <w:rsid w:val="6FB790DA"/>
    <w:rsid w:val="6FBD7890"/>
    <w:rsid w:val="6FBE39A1"/>
    <w:rsid w:val="6FDEEF8C"/>
    <w:rsid w:val="6FF5797D"/>
    <w:rsid w:val="6FF60CA3"/>
    <w:rsid w:val="6FF7D293"/>
    <w:rsid w:val="6FF7EE4D"/>
    <w:rsid w:val="6FF91A6A"/>
    <w:rsid w:val="6FF9C128"/>
    <w:rsid w:val="6FFB09F9"/>
    <w:rsid w:val="6FFB4411"/>
    <w:rsid w:val="6FFBFF62"/>
    <w:rsid w:val="6FFDD7FF"/>
    <w:rsid w:val="6FFF453E"/>
    <w:rsid w:val="6FFFAE2E"/>
    <w:rsid w:val="6FFFDD50"/>
    <w:rsid w:val="7095F1B0"/>
    <w:rsid w:val="711D3D63"/>
    <w:rsid w:val="717FD244"/>
    <w:rsid w:val="71B77300"/>
    <w:rsid w:val="71F6178A"/>
    <w:rsid w:val="71FF29CA"/>
    <w:rsid w:val="71FF8B9A"/>
    <w:rsid w:val="724E88B1"/>
    <w:rsid w:val="7266642E"/>
    <w:rsid w:val="7275A4B4"/>
    <w:rsid w:val="72BA8036"/>
    <w:rsid w:val="735F5505"/>
    <w:rsid w:val="737DA5C3"/>
    <w:rsid w:val="737FAE0A"/>
    <w:rsid w:val="73D7ACF5"/>
    <w:rsid w:val="73DF007C"/>
    <w:rsid w:val="73FCD815"/>
    <w:rsid w:val="753F3899"/>
    <w:rsid w:val="75570E8C"/>
    <w:rsid w:val="757BDB69"/>
    <w:rsid w:val="757FDBE1"/>
    <w:rsid w:val="75BFE57B"/>
    <w:rsid w:val="75CBA915"/>
    <w:rsid w:val="75DB3523"/>
    <w:rsid w:val="75FB34A5"/>
    <w:rsid w:val="75FC819E"/>
    <w:rsid w:val="75FFD3DB"/>
    <w:rsid w:val="761E385B"/>
    <w:rsid w:val="765FF2C8"/>
    <w:rsid w:val="767A76E4"/>
    <w:rsid w:val="767CCA02"/>
    <w:rsid w:val="767ECCFB"/>
    <w:rsid w:val="767F2AAD"/>
    <w:rsid w:val="769E161D"/>
    <w:rsid w:val="76BC4008"/>
    <w:rsid w:val="76C361A7"/>
    <w:rsid w:val="76C7639A"/>
    <w:rsid w:val="76D725B6"/>
    <w:rsid w:val="76DB4EFA"/>
    <w:rsid w:val="76DF82B8"/>
    <w:rsid w:val="76EF723D"/>
    <w:rsid w:val="76FEAD61"/>
    <w:rsid w:val="771EA253"/>
    <w:rsid w:val="773D794E"/>
    <w:rsid w:val="777B6B2B"/>
    <w:rsid w:val="777B6B5B"/>
    <w:rsid w:val="777C326A"/>
    <w:rsid w:val="777DC8ED"/>
    <w:rsid w:val="777E1FBC"/>
    <w:rsid w:val="777F2B4A"/>
    <w:rsid w:val="779B059D"/>
    <w:rsid w:val="779F8D10"/>
    <w:rsid w:val="77AF21F8"/>
    <w:rsid w:val="77AFF72A"/>
    <w:rsid w:val="77B9718F"/>
    <w:rsid w:val="77B9BF08"/>
    <w:rsid w:val="77BFAAAE"/>
    <w:rsid w:val="77D2353F"/>
    <w:rsid w:val="77DE42E9"/>
    <w:rsid w:val="77DF1196"/>
    <w:rsid w:val="77DF4F2E"/>
    <w:rsid w:val="77E7E4E1"/>
    <w:rsid w:val="77E988E7"/>
    <w:rsid w:val="77EF22D1"/>
    <w:rsid w:val="77EF8C15"/>
    <w:rsid w:val="77EFDC1D"/>
    <w:rsid w:val="77F19D59"/>
    <w:rsid w:val="77F769E1"/>
    <w:rsid w:val="77F89F70"/>
    <w:rsid w:val="77FB2982"/>
    <w:rsid w:val="77FB3F89"/>
    <w:rsid w:val="77FD9348"/>
    <w:rsid w:val="77FE30B5"/>
    <w:rsid w:val="77FFA947"/>
    <w:rsid w:val="785A2F0E"/>
    <w:rsid w:val="78FE390A"/>
    <w:rsid w:val="79566175"/>
    <w:rsid w:val="797F183A"/>
    <w:rsid w:val="79B9577C"/>
    <w:rsid w:val="7A5F0FAB"/>
    <w:rsid w:val="7A7ED4F9"/>
    <w:rsid w:val="7A973714"/>
    <w:rsid w:val="7AD6DDB3"/>
    <w:rsid w:val="7AD73294"/>
    <w:rsid w:val="7AFB4212"/>
    <w:rsid w:val="7AFF0C51"/>
    <w:rsid w:val="7B0796B7"/>
    <w:rsid w:val="7B2DB7BA"/>
    <w:rsid w:val="7B69F3A4"/>
    <w:rsid w:val="7B736A8C"/>
    <w:rsid w:val="7B76E786"/>
    <w:rsid w:val="7B7B06B9"/>
    <w:rsid w:val="7B7FB840"/>
    <w:rsid w:val="7B9F24AA"/>
    <w:rsid w:val="7B9FC0B7"/>
    <w:rsid w:val="7BBA4897"/>
    <w:rsid w:val="7BBB3777"/>
    <w:rsid w:val="7BBB7C6E"/>
    <w:rsid w:val="7BBBCE26"/>
    <w:rsid w:val="7BBD93E8"/>
    <w:rsid w:val="7BBFE80C"/>
    <w:rsid w:val="7BC550C6"/>
    <w:rsid w:val="7BCB6B99"/>
    <w:rsid w:val="7BCFB974"/>
    <w:rsid w:val="7BD7B40D"/>
    <w:rsid w:val="7BDD1174"/>
    <w:rsid w:val="7BEDF0FE"/>
    <w:rsid w:val="7BF968BE"/>
    <w:rsid w:val="7BFBA2B8"/>
    <w:rsid w:val="7BFCFFC6"/>
    <w:rsid w:val="7BFDE642"/>
    <w:rsid w:val="7BFE09C6"/>
    <w:rsid w:val="7BFE4A21"/>
    <w:rsid w:val="7BFF1FDF"/>
    <w:rsid w:val="7BFF3C94"/>
    <w:rsid w:val="7BFF80AC"/>
    <w:rsid w:val="7C1E4417"/>
    <w:rsid w:val="7C6F557A"/>
    <w:rsid w:val="7C7F2264"/>
    <w:rsid w:val="7C997053"/>
    <w:rsid w:val="7CA56A18"/>
    <w:rsid w:val="7CBC91DD"/>
    <w:rsid w:val="7CC993CA"/>
    <w:rsid w:val="7CCF5F12"/>
    <w:rsid w:val="7CEEFECF"/>
    <w:rsid w:val="7CF70649"/>
    <w:rsid w:val="7CFD0CCA"/>
    <w:rsid w:val="7CFE37FB"/>
    <w:rsid w:val="7CFE81C3"/>
    <w:rsid w:val="7CFF410D"/>
    <w:rsid w:val="7CFFC154"/>
    <w:rsid w:val="7D2B4097"/>
    <w:rsid w:val="7D378797"/>
    <w:rsid w:val="7D37FCF4"/>
    <w:rsid w:val="7D3D4C38"/>
    <w:rsid w:val="7D574322"/>
    <w:rsid w:val="7D5F50AD"/>
    <w:rsid w:val="7D6FB7CA"/>
    <w:rsid w:val="7D77C372"/>
    <w:rsid w:val="7D7EEDE2"/>
    <w:rsid w:val="7D7F1E2C"/>
    <w:rsid w:val="7D990337"/>
    <w:rsid w:val="7DB56E00"/>
    <w:rsid w:val="7DBFFCA8"/>
    <w:rsid w:val="7DCDDC17"/>
    <w:rsid w:val="7DD9E73D"/>
    <w:rsid w:val="7DE8ADD4"/>
    <w:rsid w:val="7DF73D4A"/>
    <w:rsid w:val="7DF75785"/>
    <w:rsid w:val="7DF7EF50"/>
    <w:rsid w:val="7DF8975A"/>
    <w:rsid w:val="7DF8F2C9"/>
    <w:rsid w:val="7DFBFF35"/>
    <w:rsid w:val="7DFE8E89"/>
    <w:rsid w:val="7DFF5198"/>
    <w:rsid w:val="7DFF8881"/>
    <w:rsid w:val="7DFFB456"/>
    <w:rsid w:val="7DFFC7FB"/>
    <w:rsid w:val="7DFFE79A"/>
    <w:rsid w:val="7E59A333"/>
    <w:rsid w:val="7E655713"/>
    <w:rsid w:val="7E7BD980"/>
    <w:rsid w:val="7E7E5554"/>
    <w:rsid w:val="7E7E5D76"/>
    <w:rsid w:val="7E7FDECB"/>
    <w:rsid w:val="7E9BA0A8"/>
    <w:rsid w:val="7EA7871B"/>
    <w:rsid w:val="7EAF2E8E"/>
    <w:rsid w:val="7EB7B9E9"/>
    <w:rsid w:val="7EDFD28C"/>
    <w:rsid w:val="7EEDBDC1"/>
    <w:rsid w:val="7EF499C0"/>
    <w:rsid w:val="7EFB9DE1"/>
    <w:rsid w:val="7EFED9E3"/>
    <w:rsid w:val="7EFF80EC"/>
    <w:rsid w:val="7EFF92F1"/>
    <w:rsid w:val="7EFFE0AC"/>
    <w:rsid w:val="7F0A945E"/>
    <w:rsid w:val="7F275027"/>
    <w:rsid w:val="7F35C266"/>
    <w:rsid w:val="7F37AE22"/>
    <w:rsid w:val="7F393027"/>
    <w:rsid w:val="7F39BCB4"/>
    <w:rsid w:val="7F3C3DFF"/>
    <w:rsid w:val="7F3C5C12"/>
    <w:rsid w:val="7F4DA852"/>
    <w:rsid w:val="7F4F1ABA"/>
    <w:rsid w:val="7F5BE6E8"/>
    <w:rsid w:val="7F6381A4"/>
    <w:rsid w:val="7F6413ED"/>
    <w:rsid w:val="7F65A91F"/>
    <w:rsid w:val="7F6D489A"/>
    <w:rsid w:val="7F6F1FB0"/>
    <w:rsid w:val="7F6FC6C4"/>
    <w:rsid w:val="7F77604F"/>
    <w:rsid w:val="7F779975"/>
    <w:rsid w:val="7F7B013C"/>
    <w:rsid w:val="7F7BE05E"/>
    <w:rsid w:val="7F7C64A7"/>
    <w:rsid w:val="7F7D58EC"/>
    <w:rsid w:val="7F7D5902"/>
    <w:rsid w:val="7F7EE026"/>
    <w:rsid w:val="7F7F213E"/>
    <w:rsid w:val="7F7F703A"/>
    <w:rsid w:val="7F7F84E3"/>
    <w:rsid w:val="7F7FA4E0"/>
    <w:rsid w:val="7F858701"/>
    <w:rsid w:val="7F97E369"/>
    <w:rsid w:val="7F9F688D"/>
    <w:rsid w:val="7FA7A6AA"/>
    <w:rsid w:val="7FB3A66A"/>
    <w:rsid w:val="7FBA9B1B"/>
    <w:rsid w:val="7FBBCAA8"/>
    <w:rsid w:val="7FBD6769"/>
    <w:rsid w:val="7FBE808D"/>
    <w:rsid w:val="7FBEEC0A"/>
    <w:rsid w:val="7FBEFBEB"/>
    <w:rsid w:val="7FBF940A"/>
    <w:rsid w:val="7FCD1415"/>
    <w:rsid w:val="7FCF187C"/>
    <w:rsid w:val="7FCF4092"/>
    <w:rsid w:val="7FCFE7F1"/>
    <w:rsid w:val="7FD50468"/>
    <w:rsid w:val="7FD770EF"/>
    <w:rsid w:val="7FD7E104"/>
    <w:rsid w:val="7FDBA7E4"/>
    <w:rsid w:val="7FDBC195"/>
    <w:rsid w:val="7FDCA3E4"/>
    <w:rsid w:val="7FDD684C"/>
    <w:rsid w:val="7FDF9337"/>
    <w:rsid w:val="7FDFB8DA"/>
    <w:rsid w:val="7FE3E4AC"/>
    <w:rsid w:val="7FE7BA0D"/>
    <w:rsid w:val="7FE7D1EC"/>
    <w:rsid w:val="7FE7F4E9"/>
    <w:rsid w:val="7FED3D8A"/>
    <w:rsid w:val="7FEDD988"/>
    <w:rsid w:val="7FEE270B"/>
    <w:rsid w:val="7FEF4218"/>
    <w:rsid w:val="7FF1B690"/>
    <w:rsid w:val="7FF20AC9"/>
    <w:rsid w:val="7FF375CA"/>
    <w:rsid w:val="7FF65976"/>
    <w:rsid w:val="7FF71704"/>
    <w:rsid w:val="7FF75968"/>
    <w:rsid w:val="7FF90AE3"/>
    <w:rsid w:val="7FFA70E7"/>
    <w:rsid w:val="7FFA8E49"/>
    <w:rsid w:val="7FFB2C38"/>
    <w:rsid w:val="7FFB8B22"/>
    <w:rsid w:val="7FFB99F8"/>
    <w:rsid w:val="7FFBC583"/>
    <w:rsid w:val="7FFBF2CD"/>
    <w:rsid w:val="7FFBFF22"/>
    <w:rsid w:val="7FFD29D4"/>
    <w:rsid w:val="7FFD82D8"/>
    <w:rsid w:val="7FFD8956"/>
    <w:rsid w:val="7FFDBDD1"/>
    <w:rsid w:val="7FFE20E0"/>
    <w:rsid w:val="7FFF3E11"/>
    <w:rsid w:val="7FFF52F7"/>
    <w:rsid w:val="7FFF83E8"/>
    <w:rsid w:val="7FFF91EC"/>
    <w:rsid w:val="86E98DA6"/>
    <w:rsid w:val="86FCAD13"/>
    <w:rsid w:val="87AFED14"/>
    <w:rsid w:val="8B7728D9"/>
    <w:rsid w:val="8B9D1415"/>
    <w:rsid w:val="8D9FCEA8"/>
    <w:rsid w:val="8DFB12FC"/>
    <w:rsid w:val="8E9DD563"/>
    <w:rsid w:val="8ECF6FDA"/>
    <w:rsid w:val="8F710BDB"/>
    <w:rsid w:val="8FDF5AEB"/>
    <w:rsid w:val="94EBD7BA"/>
    <w:rsid w:val="963F91F5"/>
    <w:rsid w:val="976ADEAB"/>
    <w:rsid w:val="977F8BD3"/>
    <w:rsid w:val="97BE5D78"/>
    <w:rsid w:val="97FDB2A4"/>
    <w:rsid w:val="97FF4550"/>
    <w:rsid w:val="97FFB4FE"/>
    <w:rsid w:val="9B3FD356"/>
    <w:rsid w:val="9BCD9B73"/>
    <w:rsid w:val="9BE5963E"/>
    <w:rsid w:val="9BFBC7B5"/>
    <w:rsid w:val="9D4B5CFF"/>
    <w:rsid w:val="9DAF159C"/>
    <w:rsid w:val="9DCEA86D"/>
    <w:rsid w:val="9DF76E5F"/>
    <w:rsid w:val="9EEAC9D3"/>
    <w:rsid w:val="9EF9CE58"/>
    <w:rsid w:val="9F7FB3C6"/>
    <w:rsid w:val="9FB598F7"/>
    <w:rsid w:val="9FBE1183"/>
    <w:rsid w:val="9FC9F0E0"/>
    <w:rsid w:val="9FEF3B8C"/>
    <w:rsid w:val="9FF948C2"/>
    <w:rsid w:val="9FFAA40A"/>
    <w:rsid w:val="9FFBFC63"/>
    <w:rsid w:val="9FFE59EE"/>
    <w:rsid w:val="9FFFDA42"/>
    <w:rsid w:val="A2F57ACA"/>
    <w:rsid w:val="A673B6C9"/>
    <w:rsid w:val="A7BFFA0D"/>
    <w:rsid w:val="A7EFAF7F"/>
    <w:rsid w:val="A7F10100"/>
    <w:rsid w:val="A7FF22A6"/>
    <w:rsid w:val="AA635E9F"/>
    <w:rsid w:val="AAFEA46F"/>
    <w:rsid w:val="AB630ACF"/>
    <w:rsid w:val="AB963A46"/>
    <w:rsid w:val="AD762D75"/>
    <w:rsid w:val="ADB69FCE"/>
    <w:rsid w:val="AE7F3D8A"/>
    <w:rsid w:val="AEBA2234"/>
    <w:rsid w:val="AEF64B86"/>
    <w:rsid w:val="AEF77EE6"/>
    <w:rsid w:val="AEFDE908"/>
    <w:rsid w:val="AF1B759A"/>
    <w:rsid w:val="AF3FC609"/>
    <w:rsid w:val="AF67CACC"/>
    <w:rsid w:val="AFA73EB8"/>
    <w:rsid w:val="AFBDF61E"/>
    <w:rsid w:val="AFDEFD4B"/>
    <w:rsid w:val="AFEF2BF6"/>
    <w:rsid w:val="AFFA73E0"/>
    <w:rsid w:val="AFFB68CD"/>
    <w:rsid w:val="AFFD2663"/>
    <w:rsid w:val="AFFD690B"/>
    <w:rsid w:val="B18D7F30"/>
    <w:rsid w:val="B1FBA1D1"/>
    <w:rsid w:val="B31E356C"/>
    <w:rsid w:val="B37EE1BB"/>
    <w:rsid w:val="B3FB2297"/>
    <w:rsid w:val="B46837FC"/>
    <w:rsid w:val="B56F49EE"/>
    <w:rsid w:val="B5DF7798"/>
    <w:rsid w:val="B5DFDA39"/>
    <w:rsid w:val="B5EFFDCA"/>
    <w:rsid w:val="B6943C2E"/>
    <w:rsid w:val="B6BFF047"/>
    <w:rsid w:val="B6DF02F1"/>
    <w:rsid w:val="B6EF1AC3"/>
    <w:rsid w:val="B75F63E8"/>
    <w:rsid w:val="B7767589"/>
    <w:rsid w:val="B77D534A"/>
    <w:rsid w:val="B79F021A"/>
    <w:rsid w:val="B7CB4508"/>
    <w:rsid w:val="B7E4F9A6"/>
    <w:rsid w:val="B7EF07E0"/>
    <w:rsid w:val="B8FB25E0"/>
    <w:rsid w:val="B9DF217A"/>
    <w:rsid w:val="B9EF1062"/>
    <w:rsid w:val="B9FD61E5"/>
    <w:rsid w:val="B9FFEB6A"/>
    <w:rsid w:val="BA7B23C6"/>
    <w:rsid w:val="BABDAA87"/>
    <w:rsid w:val="BAF711D5"/>
    <w:rsid w:val="BB6E53AB"/>
    <w:rsid w:val="BB7DB22F"/>
    <w:rsid w:val="BB7DE3C0"/>
    <w:rsid w:val="BB9EC574"/>
    <w:rsid w:val="BBB555E1"/>
    <w:rsid w:val="BBB72EAD"/>
    <w:rsid w:val="BBC93E92"/>
    <w:rsid w:val="BBF7D615"/>
    <w:rsid w:val="BBF91200"/>
    <w:rsid w:val="BC59A02B"/>
    <w:rsid w:val="BCBEFE4F"/>
    <w:rsid w:val="BCCEEDCB"/>
    <w:rsid w:val="BCDB3AC6"/>
    <w:rsid w:val="BCF6FFCF"/>
    <w:rsid w:val="BCFD9236"/>
    <w:rsid w:val="BD233A42"/>
    <w:rsid w:val="BD753E70"/>
    <w:rsid w:val="BD7EE0D1"/>
    <w:rsid w:val="BDBA57BA"/>
    <w:rsid w:val="BDDB7328"/>
    <w:rsid w:val="BDDFC903"/>
    <w:rsid w:val="BDEB54E3"/>
    <w:rsid w:val="BDEC02DB"/>
    <w:rsid w:val="BDEF37D7"/>
    <w:rsid w:val="BDF324BD"/>
    <w:rsid w:val="BDF89269"/>
    <w:rsid w:val="BDFB4D67"/>
    <w:rsid w:val="BE3F131F"/>
    <w:rsid w:val="BE67A851"/>
    <w:rsid w:val="BE7F5967"/>
    <w:rsid w:val="BE9503EC"/>
    <w:rsid w:val="BEBF7830"/>
    <w:rsid w:val="BEE7DF9F"/>
    <w:rsid w:val="BEEB64C8"/>
    <w:rsid w:val="BEEBF19F"/>
    <w:rsid w:val="BEEFEB1F"/>
    <w:rsid w:val="BEFBC5C7"/>
    <w:rsid w:val="BEFD1F20"/>
    <w:rsid w:val="BF377333"/>
    <w:rsid w:val="BF5B9FF6"/>
    <w:rsid w:val="BF5DEBCF"/>
    <w:rsid w:val="BF5DEC66"/>
    <w:rsid w:val="BF671DE3"/>
    <w:rsid w:val="BF6F1476"/>
    <w:rsid w:val="BF7B02C3"/>
    <w:rsid w:val="BF7F700B"/>
    <w:rsid w:val="BF9FA5E7"/>
    <w:rsid w:val="BFB3AA5D"/>
    <w:rsid w:val="BFB5438D"/>
    <w:rsid w:val="BFB72007"/>
    <w:rsid w:val="BFBAB849"/>
    <w:rsid w:val="BFBF24DE"/>
    <w:rsid w:val="BFBF4E65"/>
    <w:rsid w:val="BFBF9DC0"/>
    <w:rsid w:val="BFC312DD"/>
    <w:rsid w:val="BFD7976B"/>
    <w:rsid w:val="BFD81FD5"/>
    <w:rsid w:val="BFDB460E"/>
    <w:rsid w:val="BFDE0F11"/>
    <w:rsid w:val="BFDF9557"/>
    <w:rsid w:val="BFE31653"/>
    <w:rsid w:val="BFE3BE5E"/>
    <w:rsid w:val="BFE93947"/>
    <w:rsid w:val="BFEB8DA5"/>
    <w:rsid w:val="BFEF5BB8"/>
    <w:rsid w:val="BFF0FA70"/>
    <w:rsid w:val="BFF784E9"/>
    <w:rsid w:val="BFF79F92"/>
    <w:rsid w:val="BFF7C039"/>
    <w:rsid w:val="BFFB2891"/>
    <w:rsid w:val="BFFD0004"/>
    <w:rsid w:val="BFFF2002"/>
    <w:rsid w:val="C5BD651C"/>
    <w:rsid w:val="C5D561A6"/>
    <w:rsid w:val="C76F086A"/>
    <w:rsid w:val="C775C732"/>
    <w:rsid w:val="C7BE7583"/>
    <w:rsid w:val="C7FBD073"/>
    <w:rsid w:val="C9F09967"/>
    <w:rsid w:val="CADEBE31"/>
    <w:rsid w:val="CAF7E56D"/>
    <w:rsid w:val="CBB7D540"/>
    <w:rsid w:val="CBBDBF58"/>
    <w:rsid w:val="CBD9538C"/>
    <w:rsid w:val="CBF7287C"/>
    <w:rsid w:val="CD7B6121"/>
    <w:rsid w:val="CDFEB01C"/>
    <w:rsid w:val="CE1A2DF5"/>
    <w:rsid w:val="CEAD7842"/>
    <w:rsid w:val="CEAF371D"/>
    <w:rsid w:val="CEBE7475"/>
    <w:rsid w:val="CEDF7E46"/>
    <w:rsid w:val="CEFE9CD2"/>
    <w:rsid w:val="CF3DF0BC"/>
    <w:rsid w:val="CF3E6163"/>
    <w:rsid w:val="CF727A72"/>
    <w:rsid w:val="CF73F71B"/>
    <w:rsid w:val="CFB7807F"/>
    <w:rsid w:val="CFF1E7F4"/>
    <w:rsid w:val="CFFC170E"/>
    <w:rsid w:val="CFFF0435"/>
    <w:rsid w:val="CFFFFD8A"/>
    <w:rsid w:val="D0B73AAE"/>
    <w:rsid w:val="D1AF35DA"/>
    <w:rsid w:val="D27D5E9A"/>
    <w:rsid w:val="D2DF638F"/>
    <w:rsid w:val="D3DDBEAB"/>
    <w:rsid w:val="D3FF2F39"/>
    <w:rsid w:val="D47E80EE"/>
    <w:rsid w:val="D5DE5225"/>
    <w:rsid w:val="D5ED2C50"/>
    <w:rsid w:val="D5FC13EB"/>
    <w:rsid w:val="D5FE9B94"/>
    <w:rsid w:val="D5FFDFA6"/>
    <w:rsid w:val="D66D57A0"/>
    <w:rsid w:val="D6D71FAA"/>
    <w:rsid w:val="D6DFDD97"/>
    <w:rsid w:val="D6F622BE"/>
    <w:rsid w:val="D6FA577C"/>
    <w:rsid w:val="D6FB6119"/>
    <w:rsid w:val="D735CF66"/>
    <w:rsid w:val="D7433DE2"/>
    <w:rsid w:val="D77E35F9"/>
    <w:rsid w:val="D77F3632"/>
    <w:rsid w:val="D77FC1E1"/>
    <w:rsid w:val="D79FA1CF"/>
    <w:rsid w:val="D7C3B616"/>
    <w:rsid w:val="D7D92D5A"/>
    <w:rsid w:val="D7EFA520"/>
    <w:rsid w:val="D7FFB347"/>
    <w:rsid w:val="D7FFF446"/>
    <w:rsid w:val="D8EFEF9F"/>
    <w:rsid w:val="D9733264"/>
    <w:rsid w:val="D9DFC7A0"/>
    <w:rsid w:val="D9E04D0F"/>
    <w:rsid w:val="DA370FEB"/>
    <w:rsid w:val="DA6D5C42"/>
    <w:rsid w:val="DAFFEB39"/>
    <w:rsid w:val="DB072402"/>
    <w:rsid w:val="DB7F2DAD"/>
    <w:rsid w:val="DB9EB4ED"/>
    <w:rsid w:val="DBBF7ACD"/>
    <w:rsid w:val="DBF662B4"/>
    <w:rsid w:val="DBF73931"/>
    <w:rsid w:val="DBFCC2C4"/>
    <w:rsid w:val="DBFF20A0"/>
    <w:rsid w:val="DBFF9DCB"/>
    <w:rsid w:val="DCBE4579"/>
    <w:rsid w:val="DCF6AC81"/>
    <w:rsid w:val="DDB7C0BB"/>
    <w:rsid w:val="DDBD5264"/>
    <w:rsid w:val="DDBEF85C"/>
    <w:rsid w:val="DDDFBB09"/>
    <w:rsid w:val="DDF9DDC5"/>
    <w:rsid w:val="DDFCE56C"/>
    <w:rsid w:val="DDFE5607"/>
    <w:rsid w:val="DE6D1191"/>
    <w:rsid w:val="DEF66DEB"/>
    <w:rsid w:val="DEF7F387"/>
    <w:rsid w:val="DEFAA614"/>
    <w:rsid w:val="DEFD59A8"/>
    <w:rsid w:val="DEFE739C"/>
    <w:rsid w:val="DEFF6C78"/>
    <w:rsid w:val="DEFF8B5D"/>
    <w:rsid w:val="DF1F9FAC"/>
    <w:rsid w:val="DF2F5C18"/>
    <w:rsid w:val="DF3B2731"/>
    <w:rsid w:val="DF3FD0BB"/>
    <w:rsid w:val="DF573250"/>
    <w:rsid w:val="DF6F8BE5"/>
    <w:rsid w:val="DF77EB14"/>
    <w:rsid w:val="DFBF3A83"/>
    <w:rsid w:val="DFD63A6E"/>
    <w:rsid w:val="DFD96DFC"/>
    <w:rsid w:val="DFDF6613"/>
    <w:rsid w:val="DFE3BF8F"/>
    <w:rsid w:val="DFF583B5"/>
    <w:rsid w:val="DFFB9D35"/>
    <w:rsid w:val="DFFC6524"/>
    <w:rsid w:val="DFFCACFF"/>
    <w:rsid w:val="DFFD2E4C"/>
    <w:rsid w:val="DFFE0398"/>
    <w:rsid w:val="DFFE5A17"/>
    <w:rsid w:val="DFFF44C7"/>
    <w:rsid w:val="DFFFB4D2"/>
    <w:rsid w:val="E05F7CA7"/>
    <w:rsid w:val="E0F70F73"/>
    <w:rsid w:val="E17B846C"/>
    <w:rsid w:val="E19F723B"/>
    <w:rsid w:val="E1DD765C"/>
    <w:rsid w:val="E2A5AC9E"/>
    <w:rsid w:val="E3B63CA3"/>
    <w:rsid w:val="E3BDC2C3"/>
    <w:rsid w:val="E46F464F"/>
    <w:rsid w:val="E47F3972"/>
    <w:rsid w:val="E59D7345"/>
    <w:rsid w:val="E5BE2ED3"/>
    <w:rsid w:val="E5D759CF"/>
    <w:rsid w:val="E5F9906F"/>
    <w:rsid w:val="E5F9D245"/>
    <w:rsid w:val="E6FFCA61"/>
    <w:rsid w:val="E7773F0C"/>
    <w:rsid w:val="E7BF9C7E"/>
    <w:rsid w:val="E7BFA788"/>
    <w:rsid w:val="E7DB1701"/>
    <w:rsid w:val="E7DDE766"/>
    <w:rsid w:val="E7EF6DCB"/>
    <w:rsid w:val="E7F72F06"/>
    <w:rsid w:val="E7FFB046"/>
    <w:rsid w:val="E8A52DED"/>
    <w:rsid w:val="E8BFB45A"/>
    <w:rsid w:val="E8FB5F48"/>
    <w:rsid w:val="E9E7DF5A"/>
    <w:rsid w:val="EB3FF4D6"/>
    <w:rsid w:val="EB760B92"/>
    <w:rsid w:val="EB7BACB1"/>
    <w:rsid w:val="EB7BFC54"/>
    <w:rsid w:val="EBA774B7"/>
    <w:rsid w:val="EBAD336D"/>
    <w:rsid w:val="EBB306C7"/>
    <w:rsid w:val="EBB3DA95"/>
    <w:rsid w:val="EBD9D59E"/>
    <w:rsid w:val="EBF317D2"/>
    <w:rsid w:val="EBF56777"/>
    <w:rsid w:val="EBFBC1A8"/>
    <w:rsid w:val="EC6F27FE"/>
    <w:rsid w:val="ED10BB1E"/>
    <w:rsid w:val="ED776279"/>
    <w:rsid w:val="ED975CC4"/>
    <w:rsid w:val="EDA31A6F"/>
    <w:rsid w:val="EDBE894E"/>
    <w:rsid w:val="EDBF419D"/>
    <w:rsid w:val="EDC2F8E5"/>
    <w:rsid w:val="EDDD6CE3"/>
    <w:rsid w:val="EDE60C20"/>
    <w:rsid w:val="EDEF5F05"/>
    <w:rsid w:val="EDFEFFDF"/>
    <w:rsid w:val="EE775385"/>
    <w:rsid w:val="EE7BAE97"/>
    <w:rsid w:val="EEB68343"/>
    <w:rsid w:val="EEDD1DAD"/>
    <w:rsid w:val="EEDD4ABE"/>
    <w:rsid w:val="EEE7A9EC"/>
    <w:rsid w:val="EEEF4846"/>
    <w:rsid w:val="EEFFD878"/>
    <w:rsid w:val="EF2732AA"/>
    <w:rsid w:val="EF5B94C9"/>
    <w:rsid w:val="EF5F20AA"/>
    <w:rsid w:val="EF683A5B"/>
    <w:rsid w:val="EF6F1DA4"/>
    <w:rsid w:val="EF7DEDC8"/>
    <w:rsid w:val="EF7FD479"/>
    <w:rsid w:val="EFAA1C61"/>
    <w:rsid w:val="EFAFE850"/>
    <w:rsid w:val="EFB05FAA"/>
    <w:rsid w:val="EFB70404"/>
    <w:rsid w:val="EFBB4559"/>
    <w:rsid w:val="EFBEB54B"/>
    <w:rsid w:val="EFCC749D"/>
    <w:rsid w:val="EFD3105E"/>
    <w:rsid w:val="EFD7E964"/>
    <w:rsid w:val="EFDCDE04"/>
    <w:rsid w:val="EFDCED95"/>
    <w:rsid w:val="EFDDA45A"/>
    <w:rsid w:val="EFDF5807"/>
    <w:rsid w:val="EFDF9843"/>
    <w:rsid w:val="EFECE042"/>
    <w:rsid w:val="EFED30D1"/>
    <w:rsid w:val="EFED8C19"/>
    <w:rsid w:val="EFEFE053"/>
    <w:rsid w:val="EFF78A9D"/>
    <w:rsid w:val="EFF91E23"/>
    <w:rsid w:val="EFF9F25B"/>
    <w:rsid w:val="EFFF3827"/>
    <w:rsid w:val="EFFF4B6A"/>
    <w:rsid w:val="EFFF63C2"/>
    <w:rsid w:val="EFFF7A08"/>
    <w:rsid w:val="EFFFB13E"/>
    <w:rsid w:val="F0FCF3A8"/>
    <w:rsid w:val="F1B3B377"/>
    <w:rsid w:val="F1F57CFA"/>
    <w:rsid w:val="F2DB354D"/>
    <w:rsid w:val="F2DF3538"/>
    <w:rsid w:val="F2EFCA58"/>
    <w:rsid w:val="F32E2C19"/>
    <w:rsid w:val="F33FC57E"/>
    <w:rsid w:val="F3777D71"/>
    <w:rsid w:val="F37E8165"/>
    <w:rsid w:val="F37EABC6"/>
    <w:rsid w:val="F3B19F5E"/>
    <w:rsid w:val="F3BF3DC8"/>
    <w:rsid w:val="F3CF1CA2"/>
    <w:rsid w:val="F3D74DE1"/>
    <w:rsid w:val="F3E14E6E"/>
    <w:rsid w:val="F3ECB97F"/>
    <w:rsid w:val="F3F38255"/>
    <w:rsid w:val="F3F5AD8E"/>
    <w:rsid w:val="F3F79768"/>
    <w:rsid w:val="F3F96523"/>
    <w:rsid w:val="F3FC8743"/>
    <w:rsid w:val="F3FD6182"/>
    <w:rsid w:val="F3FF1E84"/>
    <w:rsid w:val="F4DEE105"/>
    <w:rsid w:val="F4F7BA9E"/>
    <w:rsid w:val="F4FB5C50"/>
    <w:rsid w:val="F51F0ADA"/>
    <w:rsid w:val="F53EDE01"/>
    <w:rsid w:val="F55C806D"/>
    <w:rsid w:val="F57F0DC0"/>
    <w:rsid w:val="F5967C4E"/>
    <w:rsid w:val="F5A7347D"/>
    <w:rsid w:val="F5BF76BC"/>
    <w:rsid w:val="F5DFA805"/>
    <w:rsid w:val="F5EB85C0"/>
    <w:rsid w:val="F5FC664B"/>
    <w:rsid w:val="F6651317"/>
    <w:rsid w:val="F66F6E6B"/>
    <w:rsid w:val="F6767EA4"/>
    <w:rsid w:val="F67DA224"/>
    <w:rsid w:val="F6BE1155"/>
    <w:rsid w:val="F6C6F693"/>
    <w:rsid w:val="F6CAD5BF"/>
    <w:rsid w:val="F6D3522E"/>
    <w:rsid w:val="F6EC149E"/>
    <w:rsid w:val="F6F9B8AA"/>
    <w:rsid w:val="F6FF66F1"/>
    <w:rsid w:val="F6FF9849"/>
    <w:rsid w:val="F6FFAA4C"/>
    <w:rsid w:val="F6FFC374"/>
    <w:rsid w:val="F73BB65D"/>
    <w:rsid w:val="F764BCF5"/>
    <w:rsid w:val="F78FEF91"/>
    <w:rsid w:val="F793B616"/>
    <w:rsid w:val="F7952C32"/>
    <w:rsid w:val="F7AF652D"/>
    <w:rsid w:val="F7B39EE0"/>
    <w:rsid w:val="F7BAFD92"/>
    <w:rsid w:val="F7BD6D7D"/>
    <w:rsid w:val="F7DAE04F"/>
    <w:rsid w:val="F7DB5D22"/>
    <w:rsid w:val="F7DE3BAF"/>
    <w:rsid w:val="F7DFD2FD"/>
    <w:rsid w:val="F7ECD2E9"/>
    <w:rsid w:val="F7F70CDF"/>
    <w:rsid w:val="F7F75E39"/>
    <w:rsid w:val="F7F769B8"/>
    <w:rsid w:val="F7F790A2"/>
    <w:rsid w:val="F7F797E1"/>
    <w:rsid w:val="F7FA0DCF"/>
    <w:rsid w:val="F7FB2634"/>
    <w:rsid w:val="F7FB92F7"/>
    <w:rsid w:val="F7FDA3A8"/>
    <w:rsid w:val="F7FDAA1E"/>
    <w:rsid w:val="F7FEADA6"/>
    <w:rsid w:val="F7FEFF80"/>
    <w:rsid w:val="F7FF45B4"/>
    <w:rsid w:val="F7FF50EE"/>
    <w:rsid w:val="F7FF5620"/>
    <w:rsid w:val="F7FFA7B6"/>
    <w:rsid w:val="F7FFFB34"/>
    <w:rsid w:val="F8774E4C"/>
    <w:rsid w:val="F91E7CB9"/>
    <w:rsid w:val="F9731021"/>
    <w:rsid w:val="F97F01F4"/>
    <w:rsid w:val="F9BF6E4F"/>
    <w:rsid w:val="F9CF7528"/>
    <w:rsid w:val="F9CF9069"/>
    <w:rsid w:val="F9D67AB9"/>
    <w:rsid w:val="F9E6A9E3"/>
    <w:rsid w:val="F9F3F059"/>
    <w:rsid w:val="F9F87622"/>
    <w:rsid w:val="F9FA42CC"/>
    <w:rsid w:val="F9FB3294"/>
    <w:rsid w:val="F9FBA290"/>
    <w:rsid w:val="F9FBDD84"/>
    <w:rsid w:val="F9FF49E1"/>
    <w:rsid w:val="F9FF521B"/>
    <w:rsid w:val="FABFFFC3"/>
    <w:rsid w:val="FADB2DED"/>
    <w:rsid w:val="FADF5F48"/>
    <w:rsid w:val="FAE55457"/>
    <w:rsid w:val="FAF3F3DF"/>
    <w:rsid w:val="FAF91206"/>
    <w:rsid w:val="FAFB23C8"/>
    <w:rsid w:val="FAFB91E0"/>
    <w:rsid w:val="FAFC39D0"/>
    <w:rsid w:val="FB4129B1"/>
    <w:rsid w:val="FB571E57"/>
    <w:rsid w:val="FB6F5FC2"/>
    <w:rsid w:val="FB7CD713"/>
    <w:rsid w:val="FB7F3141"/>
    <w:rsid w:val="FB9EAA04"/>
    <w:rsid w:val="FB9FB03D"/>
    <w:rsid w:val="FBAF629E"/>
    <w:rsid w:val="FBB9B00D"/>
    <w:rsid w:val="FBC9462F"/>
    <w:rsid w:val="FBCB98CF"/>
    <w:rsid w:val="FBD2ADEE"/>
    <w:rsid w:val="FBDD604A"/>
    <w:rsid w:val="FBDF6EAA"/>
    <w:rsid w:val="FBDFAFF4"/>
    <w:rsid w:val="FBDFF039"/>
    <w:rsid w:val="FBE7656A"/>
    <w:rsid w:val="FBEFE019"/>
    <w:rsid w:val="FBF5C93E"/>
    <w:rsid w:val="FBF709DB"/>
    <w:rsid w:val="FBF7F97C"/>
    <w:rsid w:val="FBF7FDC5"/>
    <w:rsid w:val="FBF98A7F"/>
    <w:rsid w:val="FBFD0726"/>
    <w:rsid w:val="FBFF0A6E"/>
    <w:rsid w:val="FBFFAF3E"/>
    <w:rsid w:val="FC3E8884"/>
    <w:rsid w:val="FC5E3781"/>
    <w:rsid w:val="FC9D9F08"/>
    <w:rsid w:val="FCBB59AB"/>
    <w:rsid w:val="FCCE4203"/>
    <w:rsid w:val="FCFE31FA"/>
    <w:rsid w:val="FD1EB655"/>
    <w:rsid w:val="FD33176D"/>
    <w:rsid w:val="FD3B0298"/>
    <w:rsid w:val="FD3D60E8"/>
    <w:rsid w:val="FD3F115F"/>
    <w:rsid w:val="FD4F4667"/>
    <w:rsid w:val="FD57D7D3"/>
    <w:rsid w:val="FD65664D"/>
    <w:rsid w:val="FD692FF8"/>
    <w:rsid w:val="FD725F15"/>
    <w:rsid w:val="FD8FFA64"/>
    <w:rsid w:val="FD91EB6F"/>
    <w:rsid w:val="FDBD15CE"/>
    <w:rsid w:val="FDBF7595"/>
    <w:rsid w:val="FDEBB9FE"/>
    <w:rsid w:val="FDEFC912"/>
    <w:rsid w:val="FDEFD1D3"/>
    <w:rsid w:val="FDF64663"/>
    <w:rsid w:val="FDF74A46"/>
    <w:rsid w:val="FDF7FC38"/>
    <w:rsid w:val="FDF91949"/>
    <w:rsid w:val="FDFB7C3A"/>
    <w:rsid w:val="FDFBFA1C"/>
    <w:rsid w:val="FDFD06D1"/>
    <w:rsid w:val="FDFD76B7"/>
    <w:rsid w:val="FDFDB691"/>
    <w:rsid w:val="FDFEDB50"/>
    <w:rsid w:val="FDFF44A0"/>
    <w:rsid w:val="FDFF99D2"/>
    <w:rsid w:val="FDFFB542"/>
    <w:rsid w:val="FDFFD9D3"/>
    <w:rsid w:val="FDFFF542"/>
    <w:rsid w:val="FE668F63"/>
    <w:rsid w:val="FE734873"/>
    <w:rsid w:val="FE77FEFF"/>
    <w:rsid w:val="FE7B1EA1"/>
    <w:rsid w:val="FE7F3A3D"/>
    <w:rsid w:val="FE7F6DEC"/>
    <w:rsid w:val="FE7F8067"/>
    <w:rsid w:val="FEB20F8E"/>
    <w:rsid w:val="FEB77815"/>
    <w:rsid w:val="FEBD34EC"/>
    <w:rsid w:val="FEBF11D1"/>
    <w:rsid w:val="FEDDF456"/>
    <w:rsid w:val="FEEEF49A"/>
    <w:rsid w:val="FEEF015C"/>
    <w:rsid w:val="FEEF56C4"/>
    <w:rsid w:val="FEEF941B"/>
    <w:rsid w:val="FEF3B58C"/>
    <w:rsid w:val="FEF4CC14"/>
    <w:rsid w:val="FEF6367A"/>
    <w:rsid w:val="FEF648E9"/>
    <w:rsid w:val="FEF67AA9"/>
    <w:rsid w:val="FEF94CE9"/>
    <w:rsid w:val="FEFC316B"/>
    <w:rsid w:val="FEFF1215"/>
    <w:rsid w:val="FEFF60D9"/>
    <w:rsid w:val="FF1259CF"/>
    <w:rsid w:val="FF17275C"/>
    <w:rsid w:val="FF3129AD"/>
    <w:rsid w:val="FF3569B6"/>
    <w:rsid w:val="FF3F09D5"/>
    <w:rsid w:val="FF3F1B58"/>
    <w:rsid w:val="FF3F9CF6"/>
    <w:rsid w:val="FF5F02AF"/>
    <w:rsid w:val="FF5FA768"/>
    <w:rsid w:val="FF66798F"/>
    <w:rsid w:val="FF67482E"/>
    <w:rsid w:val="FF6BA3B7"/>
    <w:rsid w:val="FF6D7F9B"/>
    <w:rsid w:val="FF6DC285"/>
    <w:rsid w:val="FF6FECF8"/>
    <w:rsid w:val="FF6FF972"/>
    <w:rsid w:val="FF71F8E8"/>
    <w:rsid w:val="FF74D996"/>
    <w:rsid w:val="FF769BF6"/>
    <w:rsid w:val="FF7ADA5B"/>
    <w:rsid w:val="FF7BEB43"/>
    <w:rsid w:val="FF7BFBF7"/>
    <w:rsid w:val="FF7D5622"/>
    <w:rsid w:val="FF7E4E6D"/>
    <w:rsid w:val="FF7E7576"/>
    <w:rsid w:val="FF7EA5B7"/>
    <w:rsid w:val="FF7EDED2"/>
    <w:rsid w:val="FF7F9D4D"/>
    <w:rsid w:val="FF7FD682"/>
    <w:rsid w:val="FF9F35AB"/>
    <w:rsid w:val="FF9F6162"/>
    <w:rsid w:val="FFA13317"/>
    <w:rsid w:val="FFA5AAA1"/>
    <w:rsid w:val="FFAF802B"/>
    <w:rsid w:val="FFAFA13B"/>
    <w:rsid w:val="FFB59795"/>
    <w:rsid w:val="FFB9BD11"/>
    <w:rsid w:val="FFB9C462"/>
    <w:rsid w:val="FFBA89E6"/>
    <w:rsid w:val="FFBBB7CF"/>
    <w:rsid w:val="FFBD218E"/>
    <w:rsid w:val="FFBE773E"/>
    <w:rsid w:val="FFBED7AF"/>
    <w:rsid w:val="FFBF1502"/>
    <w:rsid w:val="FFBF3ACD"/>
    <w:rsid w:val="FFBFBADE"/>
    <w:rsid w:val="FFD6AAA5"/>
    <w:rsid w:val="FFD7CD81"/>
    <w:rsid w:val="FFDB4D3F"/>
    <w:rsid w:val="FFDB8CB6"/>
    <w:rsid w:val="FFDB92B8"/>
    <w:rsid w:val="FFDE03CD"/>
    <w:rsid w:val="FFDF1A6B"/>
    <w:rsid w:val="FFDF2677"/>
    <w:rsid w:val="FFDF3240"/>
    <w:rsid w:val="FFDFD0EB"/>
    <w:rsid w:val="FFE5EEE1"/>
    <w:rsid w:val="FFE606FD"/>
    <w:rsid w:val="FFE6962D"/>
    <w:rsid w:val="FFEBA62C"/>
    <w:rsid w:val="FFEDCBB9"/>
    <w:rsid w:val="FFEE17AC"/>
    <w:rsid w:val="FFEED57C"/>
    <w:rsid w:val="FFEF3BE8"/>
    <w:rsid w:val="FFEF594B"/>
    <w:rsid w:val="FFEFEC33"/>
    <w:rsid w:val="FFF2FA34"/>
    <w:rsid w:val="FFF36861"/>
    <w:rsid w:val="FFF3CCCE"/>
    <w:rsid w:val="FFF68E00"/>
    <w:rsid w:val="FFF72DB6"/>
    <w:rsid w:val="FFF73FEA"/>
    <w:rsid w:val="FFF7A70C"/>
    <w:rsid w:val="FFF7AEFB"/>
    <w:rsid w:val="FFFAB74F"/>
    <w:rsid w:val="FFFB12B4"/>
    <w:rsid w:val="FFFBA65A"/>
    <w:rsid w:val="FFFBB55B"/>
    <w:rsid w:val="FFFBBD65"/>
    <w:rsid w:val="FFFBDA98"/>
    <w:rsid w:val="FFFCD41D"/>
    <w:rsid w:val="FFFD933C"/>
    <w:rsid w:val="FFFD9736"/>
    <w:rsid w:val="FFFDD9B6"/>
    <w:rsid w:val="FFFED979"/>
    <w:rsid w:val="FFFEDE87"/>
    <w:rsid w:val="FFFF02AB"/>
    <w:rsid w:val="FFFF3D9A"/>
    <w:rsid w:val="FFFF66F5"/>
    <w:rsid w:val="FFFF69DD"/>
    <w:rsid w:val="FFFF6F34"/>
    <w:rsid w:val="FFFF84A4"/>
    <w:rsid w:val="FFFF85B0"/>
    <w:rsid w:val="FFFF8DF7"/>
    <w:rsid w:val="FFFFBC77"/>
    <w:rsid w:val="FFFFBEFB"/>
    <w:rsid w:val="FFFF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microsoft.com/office/2011/relationships/people" Target="people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310</Words>
  <Characters>1770</Characters>
  <Lines>14</Lines>
  <Paragraphs>4</Paragraphs>
  <TotalTime>14</TotalTime>
  <ScaleCrop>false</ScaleCrop>
  <LinksUpToDate>false</LinksUpToDate>
  <CharactersWithSpaces>2076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2021-08-08T21:21:00Z</dcterms:created>
  <dc:creator>little  德   （小德）</dc:creator>
  <cp:lastModifiedBy>little  德   （小德）</cp:lastModifiedBy>
  <dcterms:modified xsi:type="dcterms:W3CDTF">2021-08-18T15:09:10Z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