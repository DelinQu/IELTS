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i/>
          <w:iCs/>
        </w:rPr>
      </w:pPr>
      <w:r>
        <w:rPr>
          <w:rFonts w:hint="eastAsia"/>
          <w:i/>
          <w:iCs/>
        </w:rPr>
        <w:t>思维</w:t>
      </w:r>
    </w:p>
    <w:p>
      <w:r>
        <w:drawing>
          <wp:inline distT="0" distB="0" distL="114300" distR="114300">
            <wp:extent cx="4807585" cy="1078865"/>
            <wp:effectExtent l="0" t="0" r="2540" b="6985"/>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4807585" cy="1078865"/>
                    </a:xfrm>
                    <a:prstGeom prst="rect">
                      <a:avLst/>
                    </a:prstGeom>
                    <a:noFill/>
                    <a:ln>
                      <a:noFill/>
                    </a:ln>
                  </pic:spPr>
                </pic:pic>
              </a:graphicData>
            </a:graphic>
          </wp:inline>
        </w:drawing>
      </w:r>
    </w:p>
    <w:p>
      <w:pPr>
        <w:rPr>
          <w:u w:val="single"/>
        </w:rPr>
      </w:pPr>
      <w:r>
        <w:rPr>
          <w:rFonts w:hint="eastAsia"/>
          <w:u w:val="single"/>
        </w:rPr>
        <w:t>支持段1：</w:t>
      </w:r>
    </w:p>
    <w:p>
      <w:pPr>
        <w:numPr>
          <w:ilvl w:val="0"/>
          <w:numId w:val="2"/>
        </w:numPr>
      </w:pPr>
      <w:r>
        <w:t>人口老龄化会给</w:t>
      </w:r>
      <w:r>
        <w:rPr>
          <w:rFonts w:hint="eastAsia"/>
        </w:rPr>
        <w:t>社会</w:t>
      </w:r>
      <w:r>
        <w:t>带来沉重的经济负担</w:t>
      </w:r>
      <w:r>
        <w:rPr>
          <w:rFonts w:hint="eastAsia"/>
        </w:rPr>
        <w:t xml:space="preserve"> (</w:t>
      </w:r>
      <w:r>
        <w:t>increase the financial burden of the government</w:t>
      </w:r>
      <w:r>
        <w:rPr>
          <w:rFonts w:hint="eastAsia"/>
        </w:rPr>
        <w:t xml:space="preserve">)  </w:t>
      </w:r>
      <w:r>
        <w:t>and 导致资源分配不均</w:t>
      </w:r>
      <w:r>
        <w:rPr>
          <w:rFonts w:hint="eastAsia"/>
          <w:highlight w:val="magenta"/>
        </w:rPr>
        <w:t>(uneven distribution of resources)</w:t>
      </w:r>
    </w:p>
    <w:p>
      <w:pPr>
        <w:numPr>
          <w:ilvl w:val="0"/>
          <w:numId w:val="2"/>
        </w:numPr>
      </w:pPr>
      <w:r>
        <w:t>因为政府需要支付大量的健康医疗费用，养老金 and other 社会福利</w:t>
      </w:r>
      <w:r>
        <w:rPr>
          <w:rFonts w:hint="eastAsia"/>
        </w:rPr>
        <w:t xml:space="preserve">  </w:t>
      </w:r>
    </w:p>
    <w:p>
      <w:pPr>
        <w:numPr>
          <w:ilvl w:val="0"/>
          <w:numId w:val="2"/>
        </w:numPr>
      </w:pPr>
      <w:r>
        <w:t>When政府过多的投资</w:t>
      </w:r>
      <w:r>
        <w:rPr>
          <w:highlight w:val="magenta"/>
        </w:rPr>
        <w:t xml:space="preserve">(pour more money in doing sth) </w:t>
      </w:r>
      <w:r>
        <w:t>照顾老年人，其他更重要的方面例如教育就会去缺乏资金（will be underfunded）。</w:t>
      </w:r>
    </w:p>
    <w:p>
      <w:pPr>
        <w:numPr>
          <w:ilvl w:val="0"/>
          <w:numId w:val="2"/>
        </w:numPr>
      </w:pPr>
      <w:r>
        <w:rPr>
          <w:rFonts w:hint="eastAsia"/>
        </w:rPr>
        <w:t>As a result，没有充足的资金导致</w:t>
      </w:r>
      <w:r>
        <w:t>很多贫困地区的</w:t>
      </w:r>
      <w:r>
        <w:rPr>
          <w:rFonts w:hint="eastAsia"/>
        </w:rPr>
        <w:t>小孩</w:t>
      </w:r>
      <w:r>
        <w:t>会因为缺乏政府的资助而不能接受高等教育</w:t>
      </w:r>
      <w:r>
        <w:rPr>
          <w:rFonts w:hint="eastAsia"/>
        </w:rPr>
        <w:t>(receive higher education)</w:t>
      </w:r>
    </w:p>
    <w:p>
      <w:pPr>
        <w:rPr>
          <w:u w:val="single"/>
        </w:rPr>
      </w:pPr>
      <w:r>
        <w:rPr>
          <w:rFonts w:hint="eastAsia"/>
          <w:u w:val="single"/>
        </w:rPr>
        <w:t>支持段2：</w:t>
      </w:r>
    </w:p>
    <w:p>
      <w:pPr>
        <w:numPr>
          <w:ilvl w:val="0"/>
          <w:numId w:val="3"/>
        </w:numPr>
        <w:rPr>
          <w:highlight w:val="yellow"/>
          <w:rPrChange w:id="0" w:author="Kendra" w:date="2021-08-19T22:01:00Z">
            <w:rPr>
              <w:highlight w:val="magenta"/>
            </w:rPr>
          </w:rPrChange>
        </w:rPr>
      </w:pPr>
      <w:r>
        <w:rPr>
          <w:rFonts w:hint="eastAsia"/>
          <w:highlight w:val="yellow"/>
          <w:rPrChange w:id="1" w:author="Kendra" w:date="2021-08-19T22:01:00Z">
            <w:rPr>
              <w:rFonts w:hint="eastAsia"/>
            </w:rPr>
          </w:rPrChange>
        </w:rPr>
        <w:t>老</w:t>
      </w:r>
      <w:r>
        <w:rPr>
          <w:rFonts w:hint="eastAsia"/>
          <w:highlight w:val="yellow"/>
          <w:rPrChange w:id="2" w:author="Kendra" w:date="2021-08-19T22:01:00Z">
            <w:rPr>
              <w:rFonts w:hint="eastAsia"/>
            </w:rPr>
          </w:rPrChange>
        </w:rPr>
        <w:t>龄化社会给年轻人带来更大的压力，</w:t>
      </w:r>
      <w:r>
        <w:rPr>
          <w:rFonts w:hint="eastAsia"/>
          <w:highlight w:val="yellow"/>
          <w:rPrChange w:id="3" w:author="Kendra" w:date="2021-08-19T22:01:00Z">
            <w:rPr>
              <w:rFonts w:hint="eastAsia"/>
            </w:rPr>
          </w:rPrChange>
        </w:rPr>
        <w:t xml:space="preserve">such as </w:t>
      </w:r>
      <w:r>
        <w:rPr>
          <w:rFonts w:hint="eastAsia"/>
          <w:highlight w:val="yellow"/>
          <w:rPrChange w:id="4" w:author="Kendra" w:date="2021-08-19T22:01:00Z">
            <w:rPr>
              <w:rFonts w:hint="eastAsia"/>
            </w:rPr>
          </w:rPrChange>
        </w:rPr>
        <w:t>家庭压力和工作压力。</w:t>
      </w:r>
      <w:ins w:id="5" w:author="Kendra" w:date="2021-08-19T22:01:00Z">
        <w:r>
          <w:rPr>
            <w:rFonts w:hint="eastAsia"/>
            <w:highlight w:val="yellow"/>
          </w:rPr>
          <w:t xml:space="preserve"> 文章是对社会的，所以书上写的是降低社会生产能力，你这个时候针对个人的</w:t>
        </w:r>
      </w:ins>
    </w:p>
    <w:p>
      <w:pPr>
        <w:numPr>
          <w:ilvl w:val="0"/>
          <w:numId w:val="3"/>
        </w:numPr>
        <w:rPr>
          <w:highlight w:val="yellow"/>
          <w:rPrChange w:id="6" w:author="Kendra" w:date="2021-08-19T22:01:00Z">
            <w:rPr/>
          </w:rPrChange>
        </w:rPr>
      </w:pPr>
      <w:r>
        <w:rPr>
          <w:highlight w:val="yellow"/>
          <w:rPrChange w:id="7" w:author="Kendra" w:date="2021-08-19T22:01:00Z">
            <w:rPr/>
          </w:rPrChange>
        </w:rPr>
        <w:t>因为</w:t>
      </w:r>
      <w:r>
        <w:rPr>
          <w:rFonts w:hint="eastAsia"/>
          <w:highlight w:val="yellow"/>
          <w:rPrChange w:id="8" w:author="Kendra" w:date="2021-08-19T22:01:00Z">
            <w:rPr>
              <w:rFonts w:hint="eastAsia"/>
            </w:rPr>
          </w:rPrChange>
        </w:rPr>
        <w:t>老年人生产力较低</w:t>
      </w:r>
      <w:r>
        <w:rPr>
          <w:rFonts w:hint="eastAsia"/>
          <w:highlight w:val="yellow"/>
          <w:rPrChange w:id="9" w:author="Kendra" w:date="2021-08-19T22:01:00Z">
            <w:rPr>
              <w:rFonts w:hint="eastAsia"/>
            </w:rPr>
          </w:rPrChange>
        </w:rPr>
        <w:t xml:space="preserve"> and </w:t>
      </w:r>
      <w:r>
        <w:rPr>
          <w:rFonts w:hint="eastAsia"/>
          <w:highlight w:val="yellow"/>
          <w:rPrChange w:id="10" w:author="Kendra" w:date="2021-08-19T22:01:00Z">
            <w:rPr>
              <w:rFonts w:hint="eastAsia"/>
            </w:rPr>
          </w:rPrChange>
        </w:rPr>
        <w:t>患有身体疾病，需要年轻人照顾。</w:t>
      </w:r>
    </w:p>
    <w:p>
      <w:pPr>
        <w:numPr>
          <w:ilvl w:val="0"/>
          <w:numId w:val="3"/>
        </w:numPr>
        <w:rPr>
          <w:highlight w:val="yellow"/>
          <w:rPrChange w:id="11" w:author="Kendra" w:date="2021-08-19T22:01:00Z">
            <w:rPr/>
          </w:rPrChange>
        </w:rPr>
      </w:pPr>
      <w:r>
        <w:rPr>
          <w:rFonts w:hint="eastAsia"/>
          <w:highlight w:val="yellow"/>
          <w:rPrChange w:id="12" w:author="Kendra" w:date="2021-08-19T22:01:00Z">
            <w:rPr>
              <w:rFonts w:hint="eastAsia"/>
            </w:rPr>
          </w:rPrChange>
        </w:rPr>
        <w:t>很多年轻人牺牲休闲时间（</w:t>
      </w:r>
      <w:r>
        <w:rPr>
          <w:rFonts w:hint="eastAsia"/>
          <w:highlight w:val="yellow"/>
          <w:rPrChange w:id="13" w:author="Kendra" w:date="2021-08-19T22:01:00Z">
            <w:rPr>
              <w:rFonts w:hint="eastAsia"/>
            </w:rPr>
          </w:rPrChange>
        </w:rPr>
        <w:t>sacrifice spare time</w:t>
      </w:r>
      <w:r>
        <w:rPr>
          <w:rFonts w:hint="eastAsia"/>
          <w:highlight w:val="yellow"/>
          <w:rPrChange w:id="14" w:author="Kendra" w:date="2021-08-19T22:01:00Z">
            <w:rPr>
              <w:rFonts w:hint="eastAsia"/>
            </w:rPr>
          </w:rPrChange>
        </w:rPr>
        <w:t>），带老人去医院定期检查（</w:t>
      </w:r>
      <w:r>
        <w:rPr>
          <w:rFonts w:hint="eastAsia"/>
          <w:highlight w:val="yellow"/>
          <w:rPrChange w:id="15" w:author="Kendra" w:date="2021-08-19T22:01:00Z">
            <w:rPr>
              <w:rFonts w:hint="eastAsia"/>
            </w:rPr>
          </w:rPrChange>
        </w:rPr>
        <w:t>regular physic</w:t>
      </w:r>
      <w:r>
        <w:rPr>
          <w:rFonts w:hint="eastAsia"/>
          <w:highlight w:val="yellow"/>
          <w:rPrChange w:id="16" w:author="Kendra" w:date="2021-08-19T22:01:00Z">
            <w:rPr>
              <w:rFonts w:hint="eastAsia"/>
            </w:rPr>
          </w:rPrChange>
        </w:rPr>
        <w:t>al check</w:t>
      </w:r>
      <w:r>
        <w:rPr>
          <w:rFonts w:hint="eastAsia"/>
          <w:highlight w:val="yellow"/>
          <w:rPrChange w:id="17" w:author="Kendra" w:date="2021-08-19T22:01:00Z">
            <w:rPr>
              <w:rFonts w:hint="eastAsia"/>
            </w:rPr>
          </w:rPrChange>
        </w:rPr>
        <w:t>）</w:t>
      </w:r>
      <w:r>
        <w:rPr>
          <w:rFonts w:hint="eastAsia"/>
          <w:highlight w:val="yellow"/>
          <w:rPrChange w:id="18" w:author="Kendra" w:date="2021-08-19T22:01:00Z">
            <w:rPr>
              <w:rFonts w:hint="eastAsia"/>
            </w:rPr>
          </w:rPrChange>
        </w:rPr>
        <w:t xml:space="preserve"> and </w:t>
      </w:r>
      <w:r>
        <w:rPr>
          <w:rFonts w:hint="eastAsia"/>
          <w:highlight w:val="yellow"/>
          <w:rPrChange w:id="19" w:author="Kendra" w:date="2021-08-19T22:01:00Z">
            <w:rPr>
              <w:rFonts w:hint="eastAsia"/>
            </w:rPr>
          </w:rPrChange>
        </w:rPr>
        <w:t>进行医疗救治（</w:t>
      </w:r>
      <w:r>
        <w:rPr>
          <w:rFonts w:hint="eastAsia"/>
          <w:highlight w:val="yellow"/>
          <w:rPrChange w:id="20" w:author="Kendra" w:date="2021-08-19T22:01:00Z">
            <w:rPr>
              <w:rFonts w:hint="eastAsia"/>
            </w:rPr>
          </w:rPrChange>
        </w:rPr>
        <w:t>instant medical treatment</w:t>
      </w:r>
      <w:r>
        <w:rPr>
          <w:rFonts w:hint="eastAsia"/>
          <w:highlight w:val="yellow"/>
          <w:rPrChange w:id="21" w:author="Kendra" w:date="2021-08-19T22:01:00Z">
            <w:rPr>
              <w:rFonts w:hint="eastAsia"/>
            </w:rPr>
          </w:rPrChange>
        </w:rPr>
        <w:t>）</w:t>
      </w:r>
    </w:p>
    <w:p>
      <w:pPr>
        <w:numPr>
          <w:ilvl w:val="0"/>
          <w:numId w:val="3"/>
        </w:numPr>
        <w:rPr>
          <w:highlight w:val="yellow"/>
          <w:rPrChange w:id="22" w:author="Kendra" w:date="2021-08-19T22:01:00Z">
            <w:rPr/>
          </w:rPrChange>
        </w:rPr>
      </w:pPr>
      <w:r>
        <w:rPr>
          <w:rFonts w:hint="eastAsia"/>
          <w:highlight w:val="yellow"/>
          <w:rPrChange w:id="23" w:author="Kendra" w:date="2021-08-19T22:01:00Z">
            <w:rPr>
              <w:rFonts w:hint="eastAsia"/>
            </w:rPr>
          </w:rPrChange>
        </w:rPr>
        <w:t>As a result</w:t>
      </w:r>
      <w:r>
        <w:rPr>
          <w:rFonts w:hint="eastAsia"/>
          <w:highlight w:val="yellow"/>
          <w:rPrChange w:id="24" w:author="Kendra" w:date="2021-08-19T22:01:00Z">
            <w:rPr>
              <w:rFonts w:hint="eastAsia"/>
            </w:rPr>
          </w:rPrChange>
        </w:rPr>
        <w:t>，</w:t>
      </w:r>
      <w:r>
        <w:rPr>
          <w:rFonts w:hint="eastAsia"/>
          <w:highlight w:val="yellow"/>
          <w:rPrChange w:id="25" w:author="Kendra" w:date="2021-08-19T22:01:00Z">
            <w:rPr>
              <w:rFonts w:hint="eastAsia"/>
            </w:rPr>
          </w:rPrChange>
        </w:rPr>
        <w:t>人们可能会投入大量资金</w:t>
      </w:r>
      <w:r>
        <w:rPr>
          <w:rFonts w:hint="eastAsia"/>
          <w:highlight w:val="yellow"/>
          <w:rPrChange w:id="26" w:author="Kendra" w:date="2021-08-19T22:01:00Z">
            <w:rPr>
              <w:rFonts w:hint="eastAsia"/>
            </w:rPr>
          </w:rPrChange>
        </w:rPr>
        <w:t xml:space="preserve"> and</w:t>
      </w:r>
      <w:r>
        <w:rPr>
          <w:rFonts w:hint="eastAsia"/>
          <w:highlight w:val="yellow"/>
          <w:rPrChange w:id="27" w:author="Kendra" w:date="2021-08-19T22:01:00Z">
            <w:rPr>
              <w:rFonts w:hint="eastAsia"/>
            </w:rPr>
          </w:rPrChange>
        </w:rPr>
        <w:t>无法平衡工作和生活（</w:t>
      </w:r>
      <w:r>
        <w:rPr>
          <w:rFonts w:hint="eastAsia"/>
          <w:highlight w:val="yellow"/>
          <w:rPrChange w:id="28" w:author="Kendra" w:date="2021-08-19T22:01:00Z">
            <w:rPr>
              <w:rFonts w:hint="eastAsia"/>
            </w:rPr>
          </w:rPrChange>
        </w:rPr>
        <w:t>balance working enthusiasm</w:t>
      </w:r>
      <w:r>
        <w:rPr>
          <w:rFonts w:hint="eastAsia"/>
          <w:highlight w:val="yellow"/>
          <w:rPrChange w:id="29" w:author="Kendra" w:date="2021-08-19T22:01:00Z">
            <w:rPr>
              <w:rFonts w:hint="eastAsia"/>
            </w:rPr>
          </w:rPrChange>
        </w:rPr>
        <w:t>）</w:t>
      </w:r>
      <w:r>
        <w:rPr>
          <w:rFonts w:hint="eastAsia"/>
          <w:highlight w:val="yellow"/>
          <w:rPrChange w:id="30" w:author="Kendra" w:date="2021-08-19T22:01:00Z">
            <w:rPr>
              <w:rFonts w:hint="eastAsia"/>
            </w:rPr>
          </w:rPrChange>
        </w:rPr>
        <w:t xml:space="preserve"> .</w:t>
      </w:r>
    </w:p>
    <w:p>
      <w:pPr>
        <w:rPr>
          <w:u w:val="single"/>
        </w:rPr>
      </w:pPr>
      <w:r>
        <w:rPr>
          <w:rFonts w:hint="eastAsia"/>
          <w:u w:val="single"/>
        </w:rPr>
        <w:t>让步段</w:t>
      </w:r>
    </w:p>
    <w:p>
      <w:pPr>
        <w:numPr>
          <w:ilvl w:val="0"/>
          <w:numId w:val="4"/>
        </w:numPr>
      </w:pPr>
      <w:r>
        <w:rPr>
          <w:rFonts w:hint="eastAsia"/>
        </w:rPr>
        <w:t>老年人的经验和智慧对社会来说是一笔宝贵的财富( valuables asset ) 。</w:t>
      </w:r>
    </w:p>
    <w:p>
      <w:r>
        <w:rPr>
          <w:rFonts w:hint="eastAsia"/>
        </w:rPr>
        <w:t>B. 因为老年人的经历可以教会年轻人许多理论知( theoretical knowledge) and 综合技能(comprehensive skills)</w:t>
      </w:r>
    </w:p>
    <w:p>
      <w:r>
        <w:rPr>
          <w:rFonts w:hint="eastAsia"/>
        </w:rPr>
        <w:t>C. For example, 从事计算机岗位的年轻人从退休的前辈借鉴编程经验和计算机设计方法。</w:t>
      </w:r>
    </w:p>
    <w:p>
      <w:r>
        <w:rPr>
          <w:rFonts w:hint="eastAsia"/>
        </w:rPr>
        <w:t>D. This 会极大加快企业的发展，since 将经验知识应用到实践(</w:t>
      </w:r>
      <w:r>
        <w:rPr>
          <w:rFonts w:hint="eastAsia"/>
          <w:highlight w:val="magenta"/>
        </w:rPr>
        <w:t>applying the experience knowledge into practice )</w:t>
      </w:r>
      <w:r>
        <w:rPr>
          <w:rFonts w:hint="eastAsia"/>
        </w:rPr>
        <w:t>能够提高生产力(increase productivity) and 创造社会价值 (achieve social value)</w:t>
      </w:r>
    </w:p>
    <w:p>
      <w:r>
        <w:br w:type="page"/>
      </w:r>
    </w:p>
    <w:p>
      <w:r>
        <w:drawing>
          <wp:inline distT="0" distB="0" distL="114300" distR="114300">
            <wp:extent cx="5264785" cy="957580"/>
            <wp:effectExtent l="0" t="0" r="2540" b="444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7"/>
                    <a:stretch>
                      <a:fillRect/>
                    </a:stretch>
                  </pic:blipFill>
                  <pic:spPr>
                    <a:xfrm>
                      <a:off x="0" y="0"/>
                      <a:ext cx="5264785" cy="957580"/>
                    </a:xfrm>
                    <a:prstGeom prst="rect">
                      <a:avLst/>
                    </a:prstGeom>
                    <a:noFill/>
                    <a:ln>
                      <a:noFill/>
                    </a:ln>
                  </pic:spPr>
                </pic:pic>
              </a:graphicData>
            </a:graphic>
          </wp:inline>
        </w:drawing>
      </w:r>
    </w:p>
    <w:p>
      <w:r>
        <w:rPr>
          <w:rFonts w:hint="eastAsia"/>
          <w:u w:val="single"/>
        </w:rPr>
        <w:t>支持段1</w:t>
      </w:r>
    </w:p>
    <w:p>
      <w:pPr>
        <w:numPr>
          <w:ilvl w:val="0"/>
          <w:numId w:val="5"/>
        </w:numPr>
      </w:pPr>
      <w:r>
        <w:rPr>
          <w:rFonts w:hint="eastAsia"/>
        </w:rPr>
        <w:t>长时间看电视会降低小孩的获取知识的兴趣(the interest of acquiring knowledge)  and 影响小孩的学习</w:t>
      </w:r>
    </w:p>
    <w:p>
      <w:pPr>
        <w:numPr>
          <w:ilvl w:val="0"/>
          <w:numId w:val="5"/>
        </w:numPr>
      </w:pPr>
      <w:r>
        <w:rPr>
          <w:rFonts w:hint="eastAsia"/>
        </w:rPr>
        <w:t>电视中的声像信息</w:t>
      </w:r>
      <w:r>
        <w:rPr>
          <w:rFonts w:hint="eastAsia"/>
          <w:highlight w:val="magenta"/>
        </w:rPr>
        <w:t>（audio-visual information）</w:t>
      </w:r>
      <w:r>
        <w:rPr>
          <w:rFonts w:hint="eastAsia"/>
        </w:rPr>
        <w:t>例如动画，会让小孩沉浸(be addicated to) 其中</w:t>
      </w:r>
    </w:p>
    <w:p>
      <w:r>
        <w:rPr>
          <w:rFonts w:hint="eastAsia"/>
        </w:rPr>
        <w:t>C. If 小孩经常看电视会导致他们上课无法集中注意力</w:t>
      </w:r>
      <w:r>
        <w:rPr>
          <w:rFonts w:hint="eastAsia"/>
          <w:highlight w:val="magenta"/>
        </w:rPr>
        <w:t xml:space="preserve">(Focus on study) </w:t>
      </w:r>
      <w:r>
        <w:rPr>
          <w:rFonts w:hint="eastAsia"/>
        </w:rPr>
        <w:t xml:space="preserve">and 课后无法及时完成作业。 </w:t>
      </w:r>
    </w:p>
    <w:p>
      <w:r>
        <w:rPr>
          <w:rFonts w:hint="eastAsia"/>
        </w:rPr>
        <w:t xml:space="preserve">D. As a result, 小孩的学习能力没有得到培养 and 成绩下降 </w:t>
      </w:r>
    </w:p>
    <w:p>
      <w:r>
        <w:rPr>
          <w:rFonts w:hint="eastAsia"/>
          <w:u w:val="single"/>
        </w:rPr>
        <w:t>支持段2</w:t>
      </w:r>
    </w:p>
    <w:p>
      <w:pPr>
        <w:numPr>
          <w:ilvl w:val="0"/>
          <w:numId w:val="6"/>
        </w:numPr>
      </w:pPr>
      <w:r>
        <w:rPr>
          <w:rFonts w:hint="eastAsia"/>
        </w:rPr>
        <w:t>小孩子长时间看电视会影响他们的身体健康 such as 降低视力（poor eyes sight） and 肥胖症（suffer obesity）。</w:t>
      </w:r>
    </w:p>
    <w:p>
      <w:pPr>
        <w:numPr>
          <w:ilvl w:val="0"/>
          <w:numId w:val="6"/>
        </w:numPr>
      </w:pPr>
      <w:r>
        <w:rPr>
          <w:rFonts w:hint="eastAsia"/>
        </w:rPr>
        <w:t>因为过长的屏幕时间（excessive screen time）会损害小孩的眼睛 and 久坐会导致他们缺乏运动。</w:t>
      </w:r>
    </w:p>
    <w:p>
      <w:r>
        <w:rPr>
          <w:rFonts w:hint="eastAsia"/>
        </w:rPr>
        <w:t>C. 例如，沉溺于看动漫的小孩常常熬夜，也不会和朋友们一起踢足球。</w:t>
      </w:r>
    </w:p>
    <w:p>
      <w:r>
        <w:rPr>
          <w:rFonts w:hint="eastAsia"/>
        </w:rPr>
        <w:t xml:space="preserve">D. </w:t>
      </w:r>
      <w:r>
        <w:rPr>
          <w:rFonts w:hint="eastAsia"/>
          <w:highlight w:val="yellow"/>
          <w:rPrChange w:id="31" w:author="Kendra" w:date="2021-08-19T22:01:00Z">
            <w:rPr>
              <w:rFonts w:hint="eastAsia"/>
            </w:rPr>
          </w:rPrChange>
        </w:rPr>
        <w:t>久而久之（</w:t>
      </w:r>
      <w:r>
        <w:rPr>
          <w:rFonts w:hint="eastAsia"/>
          <w:highlight w:val="yellow"/>
          <w:rPrChange w:id="32" w:author="Kendra" w:date="2021-08-19T22:01:00Z">
            <w:rPr>
              <w:rFonts w:hint="eastAsia"/>
            </w:rPr>
          </w:rPrChange>
        </w:rPr>
        <w:t>And over time</w:t>
      </w:r>
      <w:r>
        <w:rPr>
          <w:rFonts w:hint="eastAsia"/>
          <w:highlight w:val="yellow"/>
          <w:rPrChange w:id="33" w:author="Kendra" w:date="2021-08-19T22:01:00Z">
            <w:rPr>
              <w:rFonts w:hint="eastAsia"/>
            </w:rPr>
          </w:rPrChange>
        </w:rPr>
        <w:t>），他们就会出现身体问题</w:t>
      </w:r>
      <w:r>
        <w:rPr>
          <w:rFonts w:hint="eastAsia"/>
          <w:highlight w:val="yellow"/>
          <w:rPrChange w:id="34" w:author="Kendra" w:date="2021-08-19T22:01:00Z">
            <w:rPr>
              <w:rFonts w:hint="eastAsia"/>
            </w:rPr>
          </w:rPrChange>
        </w:rPr>
        <w:t xml:space="preserve"> and </w:t>
      </w:r>
      <w:r>
        <w:rPr>
          <w:rFonts w:hint="eastAsia"/>
          <w:highlight w:val="yellow"/>
          <w:rPrChange w:id="35" w:author="Kendra" w:date="2021-08-19T22:01:00Z">
            <w:rPr>
              <w:rFonts w:hint="eastAsia"/>
            </w:rPr>
          </w:rPrChange>
        </w:rPr>
        <w:t>缺乏社交能力（</w:t>
      </w:r>
      <w:r>
        <w:rPr>
          <w:rFonts w:hint="eastAsia"/>
          <w:highlight w:val="yellow"/>
          <w:rPrChange w:id="36" w:author="Kendra" w:date="2021-08-19T22:01:00Z">
            <w:rPr>
              <w:rFonts w:hint="eastAsia"/>
            </w:rPr>
          </w:rPrChange>
        </w:rPr>
        <w:t>lose communicative skills</w:t>
      </w:r>
      <w:r>
        <w:rPr>
          <w:rFonts w:hint="eastAsia"/>
          <w:highlight w:val="yellow"/>
          <w:rPrChange w:id="37" w:author="Kendra" w:date="2021-08-19T22:01:00Z">
            <w:rPr>
              <w:rFonts w:hint="eastAsia"/>
            </w:rPr>
          </w:rPrChange>
        </w:rPr>
        <w:t>）。</w:t>
      </w:r>
      <w:ins w:id="38" w:author="Kendra" w:date="2021-08-19T22:01:00Z">
        <w:r>
          <w:rPr>
            <w:rFonts w:hint="eastAsia"/>
            <w:highlight w:val="yellow"/>
          </w:rPr>
          <w:t>--文中题目限定了是跟学习相关的，所以你去看书上</w:t>
        </w:r>
      </w:ins>
      <w:ins w:id="39" w:author="Kendra" w:date="2021-08-19T22:02:00Z">
        <w:r>
          <w:rPr>
            <w:rFonts w:hint="eastAsia"/>
            <w:highlight w:val="yellow"/>
          </w:rPr>
          <w:t>的D都是在写小孩子学习</w:t>
        </w:r>
      </w:ins>
    </w:p>
    <w:p>
      <w:pPr>
        <w:rPr>
          <w:u w:val="single"/>
        </w:rPr>
      </w:pPr>
      <w:r>
        <w:rPr>
          <w:rFonts w:hint="eastAsia"/>
          <w:u w:val="single"/>
        </w:rPr>
        <w:t>让步段</w:t>
      </w:r>
    </w:p>
    <w:p>
      <w:r>
        <w:rPr>
          <w:rFonts w:hint="eastAsia"/>
        </w:rPr>
        <w:t xml:space="preserve">A. 电视中的信息可以扩展小孩的视野 </w:t>
      </w:r>
      <w:r>
        <w:rPr>
          <w:rFonts w:hint="eastAsia"/>
          <w:highlight w:val="magenta"/>
        </w:rPr>
        <w:t xml:space="preserve">(Expand the horizon of knowledge) </w:t>
      </w:r>
      <w:r>
        <w:rPr>
          <w:rFonts w:hint="eastAsia"/>
        </w:rPr>
        <w:t xml:space="preserve">and 激发学习兴趣 (stimulate learning interests) </w:t>
      </w:r>
    </w:p>
    <w:p>
      <w:r>
        <w:rPr>
          <w:rFonts w:hint="eastAsia"/>
        </w:rPr>
        <w:t xml:space="preserve">B. numerous教育类节目(educational programmes)都是面向孩子的，帮助他们增加对不同科目的了解。 </w:t>
      </w:r>
    </w:p>
    <w:p>
      <w:r>
        <w:rPr>
          <w:rFonts w:hint="eastAsia"/>
        </w:rPr>
        <w:t>C. For example, 文化纪录片可以让小孩见识很多文化遗产(cultural heritage) and 环境频道可以提高他们的环境保护意识(raise awareness of conserving environment)。</w:t>
      </w:r>
    </w:p>
    <w:p>
      <w:r>
        <w:rPr>
          <w:rFonts w:hint="eastAsia"/>
        </w:rPr>
        <w:t xml:space="preserve">D. 这些课外知识是对课堂学习的补充。 </w:t>
      </w:r>
    </w:p>
    <w:p/>
    <w:p>
      <w:pPr>
        <w:rPr>
          <w:i/>
          <w:iCs/>
        </w:rPr>
      </w:pPr>
    </w:p>
    <w:p>
      <w:pPr>
        <w:rPr>
          <w:i/>
          <w:iCs/>
        </w:rPr>
      </w:pPr>
    </w:p>
    <w:p>
      <w:pPr>
        <w:rPr>
          <w:i/>
          <w:iCs/>
        </w:rPr>
      </w:pPr>
      <w:r>
        <w:rPr>
          <w:rFonts w:hint="eastAsia"/>
          <w:i/>
          <w:iCs/>
        </w:rPr>
        <w:br w:type="page"/>
      </w:r>
    </w:p>
    <w:p>
      <w:r>
        <w:drawing>
          <wp:inline distT="0" distB="0" distL="114300" distR="114300">
            <wp:extent cx="5268595" cy="1080135"/>
            <wp:effectExtent l="0" t="0" r="8255" b="5715"/>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8"/>
                    <a:stretch>
                      <a:fillRect/>
                    </a:stretch>
                  </pic:blipFill>
                  <pic:spPr>
                    <a:xfrm>
                      <a:off x="0" y="0"/>
                      <a:ext cx="5268595" cy="1080135"/>
                    </a:xfrm>
                    <a:prstGeom prst="rect">
                      <a:avLst/>
                    </a:prstGeom>
                    <a:noFill/>
                    <a:ln>
                      <a:noFill/>
                    </a:ln>
                  </pic:spPr>
                </pic:pic>
              </a:graphicData>
            </a:graphic>
          </wp:inline>
        </w:drawing>
      </w:r>
    </w:p>
    <w:p>
      <w:r>
        <w:rPr>
          <w:rFonts w:hint="eastAsia"/>
        </w:rPr>
        <w:t>支持段1</w:t>
      </w:r>
    </w:p>
    <w:p>
      <w:r>
        <w:rPr>
          <w:rFonts w:hint="eastAsia"/>
        </w:rPr>
        <w:t>A. 公民遵守法律可以维护社会的稳定(ensure social stability)和保障公民安全。</w:t>
      </w:r>
    </w:p>
    <w:p>
      <w:r>
        <w:rPr>
          <w:rFonts w:hint="eastAsia"/>
        </w:rPr>
        <w:t>B. 因为法律制定了公民的行为准则 and 起到了重要的约束作用(play a crucial role)。</w:t>
      </w:r>
    </w:p>
    <w:p>
      <w:r>
        <w:rPr>
          <w:rFonts w:hint="eastAsia"/>
        </w:rPr>
        <w:t>C. For instance, 人人遵守交通规则，会让公路变得更加有序(</w:t>
      </w:r>
      <w:r>
        <w:rPr>
          <w:rFonts w:ascii="Arial" w:hAnsi="Arial" w:eastAsia="宋体" w:cs="Arial"/>
          <w:color w:val="333333"/>
          <w:sz w:val="18"/>
          <w:szCs w:val="18"/>
          <w:shd w:val="clear" w:color="auto" w:fill="FFFFFF"/>
          <w:lang w:bidi="ar"/>
        </w:rPr>
        <w:t>orderly</w:t>
      </w:r>
      <w:r>
        <w:rPr>
          <w:rFonts w:hint="eastAsia"/>
        </w:rPr>
        <w:t>)。</w:t>
      </w:r>
    </w:p>
    <w:p>
      <w:r>
        <w:rPr>
          <w:rFonts w:hint="eastAsia"/>
        </w:rPr>
        <w:t>D. 如果社会缺少法律约束(without the rule of law)将会导致公民产生(aggressive and violenct behaviours)</w:t>
      </w:r>
    </w:p>
    <w:p/>
    <w:p>
      <w:r>
        <w:rPr>
          <w:rFonts w:hint="eastAsia"/>
        </w:rPr>
        <w:t>支持段2</w:t>
      </w:r>
    </w:p>
    <w:p>
      <w:r>
        <w:rPr>
          <w:rFonts w:hint="eastAsia"/>
        </w:rPr>
        <w:t>A. 良好的法律可以引导人们树立正确的人生观（shape a positive world view）。</w:t>
      </w:r>
    </w:p>
    <w:p>
      <w:r>
        <w:rPr>
          <w:rFonts w:hint="eastAsia"/>
        </w:rPr>
        <w:t xml:space="preserve">B. </w:t>
      </w:r>
      <w:r>
        <w:rPr>
          <w:rFonts w:hint="eastAsia"/>
          <w:highlight w:val="yellow"/>
          <w:rPrChange w:id="40" w:author="Kendra" w:date="2021-08-19T22:02:00Z">
            <w:rPr>
              <w:rFonts w:hint="eastAsia"/>
            </w:rPr>
          </w:rPrChange>
        </w:rPr>
        <w:t>媒体具有误导性（</w:t>
      </w:r>
      <w:r>
        <w:rPr>
          <w:rFonts w:hint="eastAsia"/>
          <w:highlight w:val="yellow"/>
          <w:rPrChange w:id="41" w:author="Kendra" w:date="2021-08-19T22:02:00Z">
            <w:rPr>
              <w:rFonts w:hint="eastAsia"/>
            </w:rPr>
          </w:rPrChange>
        </w:rPr>
        <w:t>mass media</w:t>
      </w:r>
      <w:r>
        <w:rPr>
          <w:rFonts w:hint="eastAsia"/>
          <w:highlight w:val="yellow"/>
          <w:rPrChange w:id="42" w:author="Kendra" w:date="2021-08-19T22:02:00Z">
            <w:rPr>
              <w:rFonts w:hint="eastAsia"/>
            </w:rPr>
          </w:rPrChange>
        </w:rPr>
        <w:t>），</w:t>
      </w:r>
      <w:ins w:id="43" w:author="Kendra" w:date="2021-08-19T22:02:00Z">
        <w:r>
          <w:rPr>
            <w:rFonts w:hint="eastAsia"/>
            <w:highlight w:val="yellow"/>
          </w:rPr>
          <w:t>这句话写出来就是错的</w:t>
        </w:r>
      </w:ins>
      <w:ins w:id="44" w:author="Kendra" w:date="2021-08-19T22:02:00Z">
        <w:r>
          <w:rPr>
            <w:rFonts w:hint="eastAsia"/>
          </w:rPr>
          <w:t xml:space="preserve"> </w:t>
        </w:r>
      </w:ins>
      <w:r>
        <w:rPr>
          <w:rFonts w:hint="eastAsia"/>
        </w:rPr>
        <w:t>法律可以让现在的年轻人分清是非黑白（distinguish right from wrong）</w:t>
      </w:r>
    </w:p>
    <w:p>
      <w:r>
        <w:rPr>
          <w:rFonts w:hint="eastAsia"/>
        </w:rPr>
        <w:t xml:space="preserve">C. </w:t>
      </w:r>
      <w:r>
        <w:rPr>
          <w:rFonts w:hint="eastAsia"/>
          <w:highlight w:val="yellow"/>
          <w:rPrChange w:id="45" w:author="Kendra" w:date="2021-08-19T22:02:00Z">
            <w:rPr>
              <w:rFonts w:hint="eastAsia"/>
            </w:rPr>
          </w:rPrChange>
        </w:rPr>
        <w:t xml:space="preserve">for example, </w:t>
      </w:r>
      <w:r>
        <w:rPr>
          <w:rFonts w:hint="eastAsia"/>
          <w:highlight w:val="yellow"/>
          <w:rPrChange w:id="46" w:author="Kendra" w:date="2021-08-19T22:02:00Z">
            <w:rPr>
              <w:rFonts w:hint="eastAsia"/>
            </w:rPr>
          </w:rPrChange>
        </w:rPr>
        <w:t>守法公民不会去盗窃（</w:t>
      </w:r>
      <w:r>
        <w:rPr>
          <w:rFonts w:hint="eastAsia"/>
          <w:highlight w:val="yellow"/>
          <w:rPrChange w:id="47" w:author="Kendra" w:date="2021-08-19T22:02:00Z">
            <w:rPr>
              <w:rFonts w:hint="eastAsia"/>
            </w:rPr>
          </w:rPrChange>
        </w:rPr>
        <w:t>burglary</w:t>
      </w:r>
      <w:r>
        <w:rPr>
          <w:rFonts w:hint="eastAsia"/>
          <w:highlight w:val="yellow"/>
          <w:rPrChange w:id="48" w:author="Kendra" w:date="2021-08-19T22:02:00Z">
            <w:rPr>
              <w:rFonts w:hint="eastAsia"/>
            </w:rPr>
          </w:rPrChange>
        </w:rPr>
        <w:t>），因为这有反法律。</w:t>
      </w:r>
      <w:ins w:id="49" w:author="Kendra" w:date="2021-08-19T22:02:00Z">
        <w:r>
          <w:rPr>
            <w:rFonts w:hint="eastAsia"/>
            <w:highlight w:val="yellow"/>
          </w:rPr>
          <w:t>例子不好跟你前面的没有关系</w:t>
        </w:r>
      </w:ins>
    </w:p>
    <w:p>
      <w:pPr>
        <w:rPr>
          <w:highlight w:val="magenta"/>
        </w:rPr>
      </w:pPr>
      <w:r>
        <w:rPr>
          <w:rFonts w:hint="eastAsia"/>
        </w:rPr>
        <w:t>D. 培养守法公民（nurture law-abiding citizens），人们将会在和平团结的社会中生活</w:t>
      </w:r>
      <w:r>
        <w:rPr>
          <w:rFonts w:hint="eastAsia"/>
          <w:highlight w:val="magenta"/>
        </w:rPr>
        <w:t>（people can enjoy their lives in a peaseful closely-knit society）。</w:t>
      </w:r>
    </w:p>
    <w:p>
      <w:pPr>
        <w:rPr>
          <w:highlight w:val="magenta"/>
        </w:rPr>
      </w:pPr>
    </w:p>
    <w:p>
      <w:r>
        <w:rPr>
          <w:rFonts w:hint="eastAsia"/>
        </w:rPr>
        <w:t>让步段：</w:t>
      </w:r>
    </w:p>
    <w:p>
      <w:pPr>
        <w:numPr>
          <w:ilvl w:val="0"/>
          <w:numId w:val="5"/>
        </w:numPr>
      </w:pPr>
      <w:r>
        <w:rPr>
          <w:rFonts w:hint="eastAsia"/>
        </w:rPr>
        <w:t xml:space="preserve">有时候，过度的法律不可避免地(inevitably)会抑制(restrain)公民的自由 </w:t>
      </w:r>
    </w:p>
    <w:p>
      <w:r>
        <w:rPr>
          <w:rFonts w:hint="eastAsia"/>
        </w:rPr>
        <w:t>B. 因为人们害怕违法(fear of breaking the law) and 过多的惩罚(excessive punishment)</w:t>
      </w:r>
    </w:p>
    <w:p>
      <w:r>
        <w:rPr>
          <w:rFonts w:hint="eastAsia"/>
        </w:rPr>
        <w:t>C. If 国家强迫公民过量纳税，那么这会对低收入人群造成巨大压力(put pressure on people</w:t>
      </w:r>
      <w:r>
        <w:t>’</w:t>
      </w:r>
      <w:r>
        <w:rPr>
          <w:rFonts w:hint="eastAsia"/>
        </w:rPr>
        <w:t>s survival)  and 甚至出现反社会行为(anti-social behaviours )</w:t>
      </w:r>
    </w:p>
    <w:p>
      <w:r>
        <w:rPr>
          <w:rFonts w:hint="eastAsia"/>
        </w:rPr>
        <w:t>D. 政府应该放松(reduce)限制 to 鼓励创新，这样才能促进社会良性发展(promote the sound development of society)。</w:t>
      </w:r>
    </w:p>
    <w:p>
      <w:pPr>
        <w:rPr>
          <w:i/>
          <w:iCs/>
        </w:rPr>
      </w:pPr>
      <w:r>
        <w:rPr>
          <w:i/>
          <w:iCs/>
          <w:color w:val="C00000"/>
        </w:rPr>
        <w:br w:type="page"/>
      </w:r>
    </w:p>
    <w:p>
      <w:r>
        <w:drawing>
          <wp:inline distT="0" distB="0" distL="114300" distR="114300">
            <wp:extent cx="5264785" cy="1428115"/>
            <wp:effectExtent l="0" t="0" r="2540" b="635"/>
            <wp:docPr id="5"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true"/>
                    </pic:cNvPicPr>
                  </pic:nvPicPr>
                  <pic:blipFill>
                    <a:blip r:embed="rId9"/>
                    <a:stretch>
                      <a:fillRect/>
                    </a:stretch>
                  </pic:blipFill>
                  <pic:spPr>
                    <a:xfrm>
                      <a:off x="0" y="0"/>
                      <a:ext cx="5264785" cy="1428115"/>
                    </a:xfrm>
                    <a:prstGeom prst="rect">
                      <a:avLst/>
                    </a:prstGeom>
                    <a:noFill/>
                    <a:ln>
                      <a:noFill/>
                    </a:ln>
                  </pic:spPr>
                </pic:pic>
              </a:graphicData>
            </a:graphic>
          </wp:inline>
        </w:drawing>
      </w:r>
    </w:p>
    <w:p>
      <w:pPr>
        <w:rPr>
          <w:i/>
          <w:iCs/>
          <w:u w:val="single"/>
        </w:rPr>
      </w:pPr>
      <w:r>
        <w:rPr>
          <w:rFonts w:hint="eastAsia"/>
          <w:i/>
          <w:iCs/>
          <w:u w:val="single"/>
        </w:rPr>
        <w:t>支持段1</w:t>
      </w:r>
    </w:p>
    <w:p>
      <w:pPr>
        <w:numPr>
          <w:ilvl w:val="0"/>
          <w:numId w:val="7"/>
        </w:numPr>
      </w:pPr>
      <w:r>
        <w:rPr>
          <w:rFonts w:hint="eastAsia"/>
        </w:rPr>
        <w:t>远程教育的一个主要缺点是难以培养社交技能（nurture interpersonal and communicative skills）。</w:t>
      </w:r>
    </w:p>
    <w:p>
      <w:r>
        <w:rPr>
          <w:rFonts w:hint="eastAsia"/>
        </w:rPr>
        <w:t>B. 因为在远程学习中，学生独立完成作业没有相互交流，很难拓展人脉（build up a network of contacts）</w:t>
      </w:r>
    </w:p>
    <w:p>
      <w:r>
        <w:rPr>
          <w:rFonts w:hint="eastAsia"/>
        </w:rPr>
        <w:t>C. If 一些实践类课程 such as体育课采用线上形式进行，学生们就不会像线下那样交到好朋友 and 享受集体活动（group activities）。</w:t>
      </w:r>
    </w:p>
    <w:p>
      <w:r>
        <w:rPr>
          <w:rFonts w:hint="eastAsia"/>
        </w:rPr>
        <w:t>D. 在远程授课过程中，学生应该积极地和同学讨论问题，这样才能促进自己全面发展</w:t>
      </w:r>
      <w:r>
        <w:rPr>
          <w:rFonts w:hint="eastAsia"/>
          <w:highlight w:val="magenta"/>
        </w:rPr>
        <w:t>（comprehensive development）</w:t>
      </w:r>
    </w:p>
    <w:p>
      <w:pPr>
        <w:rPr>
          <w:i/>
          <w:iCs/>
          <w:u w:val="single"/>
        </w:rPr>
      </w:pPr>
      <w:r>
        <w:rPr>
          <w:rFonts w:hint="eastAsia"/>
          <w:i/>
          <w:iCs/>
          <w:u w:val="single"/>
        </w:rPr>
        <w:t>支持段2</w:t>
      </w:r>
    </w:p>
    <w:p>
      <w:pPr>
        <w:numPr>
          <w:ilvl w:val="0"/>
          <w:numId w:val="8"/>
        </w:numPr>
      </w:pPr>
      <w:r>
        <w:rPr>
          <w:rFonts w:hint="eastAsia"/>
        </w:rPr>
        <w:t>在线教育很难激发学生的学习兴趣 and 学习效果差。</w:t>
      </w:r>
    </w:p>
    <w:p>
      <w:r>
        <w:rPr>
          <w:rFonts w:hint="eastAsia"/>
        </w:rPr>
        <w:t xml:space="preserve">B. That </w:t>
      </w:r>
      <w:r>
        <w:t>‘</w:t>
      </w:r>
      <w:r>
        <w:rPr>
          <w:rFonts w:hint="eastAsia"/>
        </w:rPr>
        <w:t>s because 在线教育无法保证及时的沟通（maintain contact between teachers and students）</w:t>
      </w:r>
    </w:p>
    <w:p>
      <w:r>
        <w:rPr>
          <w:rFonts w:hint="eastAsia"/>
        </w:rPr>
        <w:t>C. 例如，数学课上学生遇到不会的问题无法及时请教老师，课后容易被其他更感兴趣的东西such as cyber game吸引.</w:t>
      </w:r>
    </w:p>
    <w:p>
      <w:r>
        <w:rPr>
          <w:rFonts w:hint="eastAsia"/>
        </w:rPr>
        <w:t>D. As a result, 学生感到无法适应老师的上课进度，学习成绩变差。</w:t>
      </w:r>
    </w:p>
    <w:p>
      <w:r>
        <w:rPr>
          <w:rFonts w:hint="eastAsia"/>
          <w:u w:val="single"/>
        </w:rPr>
        <w:t>让步段</w:t>
      </w:r>
    </w:p>
    <w:p>
      <w:r>
        <w:rPr>
          <w:rFonts w:hint="eastAsia"/>
        </w:rPr>
        <w:t xml:space="preserve">A. 在线学习非常灵活，让更多的人快速学到知识成为可能。 </w:t>
      </w:r>
      <w:r>
        <w:rPr>
          <w:rFonts w:hint="eastAsia"/>
          <w:i/>
          <w:iCs/>
        </w:rPr>
        <w:t xml:space="preserve">[ topic sentences] </w:t>
      </w:r>
    </w:p>
    <w:p>
      <w:r>
        <w:rPr>
          <w:rFonts w:hint="eastAsia"/>
        </w:rPr>
        <w:t>B. 学生可以通过阅读电子书，看视频（watch videos），参加会议（attend lectures）随时随地查找知识完成学习任务。</w:t>
      </w:r>
    </w:p>
    <w:p>
      <w:r>
        <w:rPr>
          <w:rFonts w:hint="eastAsia"/>
        </w:rPr>
        <w:t>C. For instance例如，在疫情期间</w:t>
      </w:r>
      <w:r>
        <w:rPr>
          <w:rFonts w:hint="eastAsia"/>
          <w:highlight w:val="magenta"/>
        </w:rPr>
        <w:t>（during the epidemic）</w:t>
      </w:r>
      <w:r>
        <w:rPr>
          <w:rFonts w:hint="eastAsia"/>
        </w:rPr>
        <w:t>，中国的绝大多数高校利用网络进行远程授课</w:t>
      </w:r>
      <w:r>
        <w:rPr>
          <w:rFonts w:hint="eastAsia"/>
          <w:highlight w:val="magenta"/>
        </w:rPr>
        <w:t>（distance teaching）</w:t>
      </w:r>
      <w:r>
        <w:rPr>
          <w:rFonts w:hint="eastAsia"/>
        </w:rPr>
        <w:t>，高效完成教学.</w:t>
      </w:r>
    </w:p>
    <w:p>
      <w:r>
        <w:rPr>
          <w:rFonts w:hint="eastAsia"/>
        </w:rPr>
        <w:t>D. 远程授课超越了时间和空间限制（overcome time restriction and geographical barrier），</w:t>
      </w:r>
    </w:p>
    <w:p>
      <w:pPr>
        <w:rPr>
          <w:i/>
          <w:iCs/>
          <w:color w:val="C00000"/>
        </w:rPr>
      </w:pPr>
    </w:p>
    <w:p>
      <w:pPr>
        <w:rPr>
          <w:i/>
          <w:iCs/>
          <w:color w:val="C00000"/>
        </w:rPr>
      </w:pPr>
      <w:r>
        <w:rPr>
          <w:i/>
          <w:iCs/>
          <w:color w:val="C00000"/>
        </w:rPr>
        <w:br w:type="page"/>
      </w:r>
    </w:p>
    <w:p>
      <w:r>
        <w:drawing>
          <wp:inline distT="0" distB="0" distL="114300" distR="114300">
            <wp:extent cx="5266690" cy="841375"/>
            <wp:effectExtent l="0" t="0" r="635" b="635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10"/>
                    <a:stretch>
                      <a:fillRect/>
                    </a:stretch>
                  </pic:blipFill>
                  <pic:spPr>
                    <a:xfrm>
                      <a:off x="0" y="0"/>
                      <a:ext cx="5266690" cy="841375"/>
                    </a:xfrm>
                    <a:prstGeom prst="rect">
                      <a:avLst/>
                    </a:prstGeom>
                    <a:noFill/>
                    <a:ln>
                      <a:noFill/>
                    </a:ln>
                  </pic:spPr>
                </pic:pic>
              </a:graphicData>
            </a:graphic>
          </wp:inline>
        </w:drawing>
      </w:r>
    </w:p>
    <w:p>
      <w:r>
        <w:rPr>
          <w:rFonts w:hint="eastAsia"/>
        </w:rPr>
        <w:t>支持段1：</w:t>
      </w:r>
    </w:p>
    <w:p>
      <w:r>
        <w:rPr>
          <w:rFonts w:hint="eastAsia"/>
        </w:rPr>
        <w:t>A. 税收可以保证基础设施的建设的资金补给，从而极大促进经济发展（boost economic growth）</w:t>
      </w:r>
    </w:p>
    <w:p>
      <w:r>
        <w:rPr>
          <w:rFonts w:hint="eastAsia"/>
        </w:rPr>
        <w:t>B. 国家可以将税收投资（pour money in doing）公共础建（public facilities）上，包括道路和医院。</w:t>
      </w:r>
    </w:p>
    <w:p>
      <w:r>
        <w:rPr>
          <w:rFonts w:hint="eastAsia"/>
        </w:rPr>
        <w:t>C. For instance，港珠澳大桥让港珠澳城市相互联通，极大降低他们之间的交通成本。</w:t>
      </w:r>
    </w:p>
    <w:p>
      <w:r>
        <w:rPr>
          <w:rFonts w:hint="eastAsia"/>
        </w:rPr>
        <w:t>D. 政府应该鼓励公民主动纳税，保证国家将资金投入到基础工程中 which 促进社会发展。</w:t>
      </w:r>
    </w:p>
    <w:p>
      <w:r>
        <w:rPr>
          <w:rFonts w:hint="eastAsia"/>
        </w:rPr>
        <w:t>支持段2：</w:t>
      </w:r>
    </w:p>
    <w:p>
      <w:pPr>
        <w:numPr>
          <w:ilvl w:val="0"/>
          <w:numId w:val="9"/>
        </w:numPr>
      </w:pPr>
      <w:r>
        <w:rPr>
          <w:rFonts w:hint="eastAsia"/>
        </w:rPr>
        <w:t>公民交税有利于消除资源分配不均（uneven distribution of resources） and 减少贫富差距。（the gap between the wealth and the needy）</w:t>
      </w:r>
    </w:p>
    <w:p>
      <w:pPr>
        <w:numPr>
          <w:ilvl w:val="0"/>
          <w:numId w:val="9"/>
        </w:numPr>
      </w:pPr>
      <w:r>
        <w:rPr>
          <w:rFonts w:hint="eastAsia"/>
        </w:rPr>
        <w:t>因为国家可以通过分配的方式，including 发放补给，修建学校帮助经济落后的地区。</w:t>
      </w:r>
    </w:p>
    <w:p>
      <w:pPr>
        <w:numPr>
          <w:ilvl w:val="0"/>
          <w:numId w:val="9"/>
        </w:numPr>
      </w:pPr>
      <w:r>
        <w:rPr>
          <w:rFonts w:hint="eastAsia"/>
        </w:rPr>
        <w:t>例如，在遭遇地震灾害的地区，国家会免费修建工厂，创造就业来经济复苏</w:t>
      </w:r>
      <w:r>
        <w:rPr>
          <w:rFonts w:hint="eastAsia"/>
          <w:highlight w:val="magenta"/>
        </w:rPr>
        <w:t>（Promote economic recovery）。</w:t>
      </w:r>
    </w:p>
    <w:p>
      <w:pPr>
        <w:numPr>
          <w:ilvl w:val="0"/>
          <w:numId w:val="9"/>
        </w:numPr>
      </w:pPr>
      <w:r>
        <w:rPr>
          <w:rFonts w:hint="eastAsia"/>
        </w:rPr>
        <w:t>税收有利于缓解</w:t>
      </w:r>
      <w:r>
        <w:rPr>
          <w:rFonts w:hint="eastAsia"/>
          <w:highlight w:val="magenta"/>
        </w:rPr>
        <w:t>收入的两极分化（the polarization of income）</w:t>
      </w:r>
      <w:r>
        <w:rPr>
          <w:rFonts w:hint="eastAsia"/>
        </w:rPr>
        <w:t>，也在自然灾害救助中发挥了巨大作用。</w:t>
      </w:r>
    </w:p>
    <w:p>
      <w:r>
        <w:rPr>
          <w:rFonts w:hint="eastAsia"/>
        </w:rPr>
        <w:t>让步段：</w:t>
      </w:r>
    </w:p>
    <w:p>
      <w:r>
        <w:rPr>
          <w:rFonts w:hint="eastAsia"/>
        </w:rPr>
        <w:t>A. 过量的税收会给居民带来巨大压力，尤其是</w:t>
      </w:r>
      <w:r>
        <w:rPr>
          <w:rFonts w:hint="eastAsia"/>
          <w:highlight w:val="magenta"/>
        </w:rPr>
        <w:t>低收入人群（high income earners）。</w:t>
      </w:r>
      <w:r>
        <w:rPr>
          <w:rFonts w:hint="eastAsia"/>
        </w:rPr>
        <w:t xml:space="preserve"> </w:t>
      </w:r>
    </w:p>
    <w:p>
      <w:r>
        <w:rPr>
          <w:rFonts w:hint="eastAsia"/>
        </w:rPr>
        <w:t>B. 钱对很多人来说是工作的动力（motivator），人们为了更好的生活而努力。</w:t>
      </w:r>
    </w:p>
    <w:p>
      <w:r>
        <w:rPr>
          <w:rFonts w:hint="eastAsia"/>
        </w:rPr>
        <w:t>C. For example, 很多农民努力工作赚钱来供子女接受高等教育（receive higher education） and 学习理论知识（acquire theoretical knowledge）</w:t>
      </w:r>
    </w:p>
    <w:p>
      <w:pPr>
        <w:rPr>
          <w:i/>
          <w:iCs/>
          <w:color w:val="C00000"/>
        </w:rPr>
      </w:pPr>
      <w:r>
        <w:rPr>
          <w:rFonts w:hint="eastAsia"/>
        </w:rPr>
        <w:t>D.If 政府征收大量的（excessive ）税收，贫困地区的居民可能没钱发展教育 and 无法获取必要的知识。</w:t>
      </w:r>
    </w:p>
    <w:p>
      <w:pPr>
        <w:rPr>
          <w:i/>
          <w:iCs/>
          <w:color w:val="C00000"/>
        </w:rPr>
      </w:pPr>
      <w:bookmarkStart w:id="0" w:name="_GoBack"/>
      <w:bookmarkEnd w:id="0"/>
    </w:p>
    <w:p>
      <w:pPr>
        <w:rPr>
          <w:i/>
          <w:iCs/>
          <w:color w:val="C00000"/>
        </w:rPr>
      </w:pPr>
    </w:p>
    <w:p>
      <w:pPr>
        <w:rPr>
          <w:i/>
          <w:iCs/>
          <w:color w:val="C00000"/>
        </w:rPr>
      </w:pPr>
    </w:p>
    <w:p>
      <w:pPr>
        <w:rPr>
          <w:i/>
          <w:iCs/>
          <w:color w:val="C00000"/>
        </w:rPr>
      </w:pPr>
    </w:p>
    <w:p>
      <w:pPr>
        <w:rPr>
          <w:sz w:val="36"/>
          <w:szCs w:val="36"/>
        </w:rPr>
      </w:pPr>
      <w:r>
        <w:rPr>
          <w:rFonts w:hint="eastAsia"/>
          <w:sz w:val="36"/>
          <w:szCs w:val="36"/>
        </w:rPr>
        <w:t>作文：1</w:t>
      </w:r>
      <w:r>
        <w:rPr>
          <w:sz w:val="36"/>
          <w:szCs w:val="36"/>
        </w:rPr>
        <w:t xml:space="preserve">. </w:t>
      </w:r>
      <w:r>
        <w:rPr>
          <w:rFonts w:hint="eastAsia"/>
          <w:sz w:val="36"/>
          <w:szCs w:val="36"/>
        </w:rPr>
        <w:t xml:space="preserve"> 从第一篇开始练</w:t>
      </w:r>
    </w:p>
    <w:p>
      <w:pPr>
        <w:rPr>
          <w:sz w:val="36"/>
          <w:szCs w:val="36"/>
        </w:rPr>
      </w:pPr>
      <w:r>
        <w:rPr>
          <w:sz w:val="36"/>
          <w:szCs w:val="36"/>
        </w:rPr>
        <w:t xml:space="preserve">2. </w:t>
      </w:r>
      <w:r>
        <w:rPr>
          <w:rFonts w:hint="eastAsia"/>
          <w:sz w:val="36"/>
          <w:szCs w:val="36"/>
        </w:rPr>
        <w:t>今天晚上把之前练的所有思维的支持段2</w:t>
      </w:r>
      <w:r>
        <w:rPr>
          <w:sz w:val="36"/>
          <w:szCs w:val="36"/>
        </w:rPr>
        <w:t xml:space="preserve"> </w:t>
      </w:r>
      <w:r>
        <w:rPr>
          <w:rFonts w:hint="eastAsia"/>
          <w:sz w:val="36"/>
          <w:szCs w:val="36"/>
        </w:rPr>
        <w:t>全加上。</w:t>
      </w:r>
    </w:p>
    <w:p>
      <w:pPr>
        <w:rPr>
          <w:sz w:val="36"/>
          <w:szCs w:val="36"/>
        </w:rPr>
      </w:pPr>
      <w:r>
        <w:rPr>
          <w:sz w:val="36"/>
          <w:szCs w:val="36"/>
        </w:rPr>
        <w:t xml:space="preserve">3. </w:t>
      </w:r>
      <w:r>
        <w:rPr>
          <w:rFonts w:hint="eastAsia"/>
          <w:sz w:val="36"/>
          <w:szCs w:val="36"/>
        </w:rPr>
        <w:t>下次上课蓝色书1</w:t>
      </w:r>
      <w:r>
        <w:rPr>
          <w:sz w:val="36"/>
          <w:szCs w:val="36"/>
        </w:rPr>
        <w:t xml:space="preserve">46.3 </w:t>
      </w:r>
      <w:r>
        <w:rPr>
          <w:rFonts w:hint="eastAsia"/>
          <w:sz w:val="36"/>
          <w:szCs w:val="36"/>
        </w:rPr>
        <w:t>和1</w:t>
      </w:r>
      <w:r>
        <w:rPr>
          <w:sz w:val="36"/>
          <w:szCs w:val="36"/>
        </w:rPr>
        <w:t xml:space="preserve">61.1 </w:t>
      </w:r>
      <w:r>
        <w:rPr>
          <w:rFonts w:hint="eastAsia"/>
          <w:sz w:val="36"/>
          <w:szCs w:val="36"/>
        </w:rPr>
        <w:t>全英文写，周四一个，周五上午一个，写作不允许查字典</w:t>
      </w:r>
    </w:p>
    <w:p>
      <w:pPr>
        <w:widowControl w:val="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B6056"/>
    <w:multiLevelType w:val="singleLevel"/>
    <w:tmpl w:val="9DEB6056"/>
    <w:lvl w:ilvl="0" w:tentative="0">
      <w:start w:val="1"/>
      <w:numFmt w:val="upperLetter"/>
      <w:lvlText w:val="%1."/>
      <w:lvlJc w:val="left"/>
      <w:pPr>
        <w:tabs>
          <w:tab w:val="left" w:pos="312"/>
        </w:tabs>
      </w:pPr>
    </w:lvl>
  </w:abstractNum>
  <w:abstractNum w:abstractNumId="1">
    <w:nsid w:val="C67C6294"/>
    <w:multiLevelType w:val="singleLevel"/>
    <w:tmpl w:val="C67C6294"/>
    <w:lvl w:ilvl="0" w:tentative="0">
      <w:start w:val="1"/>
      <w:numFmt w:val="upperLetter"/>
      <w:suff w:val="space"/>
      <w:lvlText w:val="%1."/>
      <w:lvlJc w:val="left"/>
    </w:lvl>
  </w:abstractNum>
  <w:abstractNum w:abstractNumId="2">
    <w:nsid w:val="CF7EE7DB"/>
    <w:multiLevelType w:val="singleLevel"/>
    <w:tmpl w:val="CF7EE7DB"/>
    <w:lvl w:ilvl="0" w:tentative="0">
      <w:start w:val="1"/>
      <w:numFmt w:val="upperLetter"/>
      <w:suff w:val="space"/>
      <w:lvlText w:val="%1."/>
      <w:lvlJc w:val="left"/>
    </w:lvl>
  </w:abstractNum>
  <w:abstractNum w:abstractNumId="3">
    <w:nsid w:val="D76B5FD7"/>
    <w:multiLevelType w:val="singleLevel"/>
    <w:tmpl w:val="D76B5FD7"/>
    <w:lvl w:ilvl="0" w:tentative="0">
      <w:start w:val="1"/>
      <w:numFmt w:val="upperLetter"/>
      <w:suff w:val="space"/>
      <w:lvlText w:val="%1."/>
      <w:lvlJc w:val="left"/>
    </w:lvl>
  </w:abstractNum>
  <w:abstractNum w:abstractNumId="4">
    <w:nsid w:val="F7FE8152"/>
    <w:multiLevelType w:val="singleLevel"/>
    <w:tmpl w:val="F7FE8152"/>
    <w:lvl w:ilvl="0" w:tentative="0">
      <w:start w:val="1"/>
      <w:numFmt w:val="upperLetter"/>
      <w:suff w:val="space"/>
      <w:lvlText w:val="%1."/>
      <w:lvlJc w:val="left"/>
    </w:lvl>
  </w:abstractNum>
  <w:abstractNum w:abstractNumId="5">
    <w:nsid w:val="FDD3A2A0"/>
    <w:multiLevelType w:val="singleLevel"/>
    <w:tmpl w:val="FDD3A2A0"/>
    <w:lvl w:ilvl="0" w:tentative="0">
      <w:start w:val="1"/>
      <w:numFmt w:val="upperLetter"/>
      <w:suff w:val="space"/>
      <w:lvlText w:val="%1."/>
      <w:lvlJc w:val="left"/>
    </w:lvl>
  </w:abstractNum>
  <w:abstractNum w:abstractNumId="6">
    <w:nsid w:val="1FEFAF8C"/>
    <w:multiLevelType w:val="singleLevel"/>
    <w:tmpl w:val="1FEFAF8C"/>
    <w:lvl w:ilvl="0" w:tentative="0">
      <w:start w:val="1"/>
      <w:numFmt w:val="upperLetter"/>
      <w:suff w:val="space"/>
      <w:lvlText w:val="%1."/>
      <w:lvlJc w:val="left"/>
    </w:lvl>
  </w:abstractNum>
  <w:abstractNum w:abstractNumId="7">
    <w:nsid w:val="3A7A6C5E"/>
    <w:multiLevelType w:val="singleLevel"/>
    <w:tmpl w:val="3A7A6C5E"/>
    <w:lvl w:ilvl="0" w:tentative="0">
      <w:start w:val="1"/>
      <w:numFmt w:val="chineseCounting"/>
      <w:suff w:val="space"/>
      <w:lvlText w:val="%1."/>
      <w:lvlJc w:val="left"/>
      <w:rPr>
        <w:rFonts w:hint="eastAsia"/>
      </w:rPr>
    </w:lvl>
  </w:abstractNum>
  <w:abstractNum w:abstractNumId="8">
    <w:nsid w:val="3BDE8426"/>
    <w:multiLevelType w:val="singleLevel"/>
    <w:tmpl w:val="3BDE8426"/>
    <w:lvl w:ilvl="0" w:tentative="0">
      <w:start w:val="1"/>
      <w:numFmt w:val="upperLetter"/>
      <w:suff w:val="space"/>
      <w:lvlText w:val="%1."/>
      <w:lvlJc w:val="left"/>
    </w:lvl>
  </w:abstractNum>
  <w:num w:numId="1">
    <w:abstractNumId w:val="7"/>
  </w:num>
  <w:num w:numId="2">
    <w:abstractNumId w:val="1"/>
  </w:num>
  <w:num w:numId="3">
    <w:abstractNumId w:val="0"/>
  </w:num>
  <w:num w:numId="4">
    <w:abstractNumId w:val="8"/>
  </w:num>
  <w:num w:numId="5">
    <w:abstractNumId w:val="4"/>
  </w:num>
  <w:num w:numId="6">
    <w:abstractNumId w:val="3"/>
  </w:num>
  <w:num w:numId="7">
    <w:abstractNumId w:val="6"/>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endra">
    <w15:presenceInfo w15:providerId="None" w15:userId="K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trackRevisions w:val="true"/>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0E5839"/>
    <w:rsid w:val="003265A0"/>
    <w:rsid w:val="007A6AE7"/>
    <w:rsid w:val="007C2792"/>
    <w:rsid w:val="00863C2C"/>
    <w:rsid w:val="00A42848"/>
    <w:rsid w:val="0236BC7F"/>
    <w:rsid w:val="03FF309D"/>
    <w:rsid w:val="05FCFB2A"/>
    <w:rsid w:val="069D4B4A"/>
    <w:rsid w:val="07CFB0CE"/>
    <w:rsid w:val="07E5A29B"/>
    <w:rsid w:val="09AF221F"/>
    <w:rsid w:val="0CB7AB33"/>
    <w:rsid w:val="0D7E6937"/>
    <w:rsid w:val="0E75FBBB"/>
    <w:rsid w:val="0EAFA351"/>
    <w:rsid w:val="0EFF11B3"/>
    <w:rsid w:val="0FDF5983"/>
    <w:rsid w:val="0FF7AB79"/>
    <w:rsid w:val="0FFDA225"/>
    <w:rsid w:val="0FFFB208"/>
    <w:rsid w:val="13CFAC57"/>
    <w:rsid w:val="13ED155A"/>
    <w:rsid w:val="14FF008A"/>
    <w:rsid w:val="15279BFA"/>
    <w:rsid w:val="15FC682F"/>
    <w:rsid w:val="16876F14"/>
    <w:rsid w:val="169D905E"/>
    <w:rsid w:val="16DB1067"/>
    <w:rsid w:val="16EFA909"/>
    <w:rsid w:val="16FFAE1F"/>
    <w:rsid w:val="1749C918"/>
    <w:rsid w:val="17544798"/>
    <w:rsid w:val="17BF3395"/>
    <w:rsid w:val="17C6E025"/>
    <w:rsid w:val="17FB685E"/>
    <w:rsid w:val="19EFCD9A"/>
    <w:rsid w:val="19FF067B"/>
    <w:rsid w:val="1A5F0620"/>
    <w:rsid w:val="1B33E74F"/>
    <w:rsid w:val="1B3BD1CE"/>
    <w:rsid w:val="1B7BFEA3"/>
    <w:rsid w:val="1BD79228"/>
    <w:rsid w:val="1BE7C849"/>
    <w:rsid w:val="1BEF1381"/>
    <w:rsid w:val="1BFAA2F8"/>
    <w:rsid w:val="1BFB0CAA"/>
    <w:rsid w:val="1BFF5329"/>
    <w:rsid w:val="1CDDEAA8"/>
    <w:rsid w:val="1CDF203D"/>
    <w:rsid w:val="1CF70EE5"/>
    <w:rsid w:val="1D71CA00"/>
    <w:rsid w:val="1D97DCF5"/>
    <w:rsid w:val="1D9F7E3D"/>
    <w:rsid w:val="1DBB5979"/>
    <w:rsid w:val="1DEC1A20"/>
    <w:rsid w:val="1DFDF6F5"/>
    <w:rsid w:val="1EDE62CF"/>
    <w:rsid w:val="1EFFDAC8"/>
    <w:rsid w:val="1F673A49"/>
    <w:rsid w:val="1F6F501B"/>
    <w:rsid w:val="1F7BB191"/>
    <w:rsid w:val="1F7EDB50"/>
    <w:rsid w:val="1F7F6B0B"/>
    <w:rsid w:val="1F9518E3"/>
    <w:rsid w:val="1F972061"/>
    <w:rsid w:val="1FBE8019"/>
    <w:rsid w:val="1FD7CE97"/>
    <w:rsid w:val="1FE736E3"/>
    <w:rsid w:val="1FFBA808"/>
    <w:rsid w:val="1FFD050E"/>
    <w:rsid w:val="1FFD3764"/>
    <w:rsid w:val="1FFF52C4"/>
    <w:rsid w:val="1FFF97BE"/>
    <w:rsid w:val="23B70931"/>
    <w:rsid w:val="23BEAC3E"/>
    <w:rsid w:val="23DEE03F"/>
    <w:rsid w:val="23FFC61A"/>
    <w:rsid w:val="25BA16A1"/>
    <w:rsid w:val="25FB5B75"/>
    <w:rsid w:val="26FF0E92"/>
    <w:rsid w:val="27DF5FF0"/>
    <w:rsid w:val="27FBCA28"/>
    <w:rsid w:val="27FE43A4"/>
    <w:rsid w:val="28DF649C"/>
    <w:rsid w:val="29EDB33E"/>
    <w:rsid w:val="2A5FBD39"/>
    <w:rsid w:val="2ABB07B2"/>
    <w:rsid w:val="2ADFCC28"/>
    <w:rsid w:val="2B3BC6EB"/>
    <w:rsid w:val="2BFB2033"/>
    <w:rsid w:val="2BFD6ECD"/>
    <w:rsid w:val="2C359BF1"/>
    <w:rsid w:val="2C5FFBFE"/>
    <w:rsid w:val="2C7E40A2"/>
    <w:rsid w:val="2CF91DEE"/>
    <w:rsid w:val="2CFF0122"/>
    <w:rsid w:val="2D0F1218"/>
    <w:rsid w:val="2D6D3615"/>
    <w:rsid w:val="2D7F6BB6"/>
    <w:rsid w:val="2DB7D019"/>
    <w:rsid w:val="2DBBEC45"/>
    <w:rsid w:val="2DDE1266"/>
    <w:rsid w:val="2DF6C0A0"/>
    <w:rsid w:val="2DFFAA06"/>
    <w:rsid w:val="2E4F14CE"/>
    <w:rsid w:val="2E6C5993"/>
    <w:rsid w:val="2EE6A523"/>
    <w:rsid w:val="2EEF84DD"/>
    <w:rsid w:val="2EF723C1"/>
    <w:rsid w:val="2EFA8053"/>
    <w:rsid w:val="2F2F47FE"/>
    <w:rsid w:val="2F6ED4A5"/>
    <w:rsid w:val="2F774E1C"/>
    <w:rsid w:val="2F9F51FA"/>
    <w:rsid w:val="2FB14D92"/>
    <w:rsid w:val="2FB27562"/>
    <w:rsid w:val="2FB79B73"/>
    <w:rsid w:val="2FBF5400"/>
    <w:rsid w:val="2FBF7BCB"/>
    <w:rsid w:val="2FF06FE2"/>
    <w:rsid w:val="2FF6162F"/>
    <w:rsid w:val="2FFF1093"/>
    <w:rsid w:val="319FE445"/>
    <w:rsid w:val="31EF52F3"/>
    <w:rsid w:val="337F393E"/>
    <w:rsid w:val="33AF3E42"/>
    <w:rsid w:val="33DBA6DA"/>
    <w:rsid w:val="33EF2D16"/>
    <w:rsid w:val="33FA2D1F"/>
    <w:rsid w:val="345F5BFB"/>
    <w:rsid w:val="349FDF36"/>
    <w:rsid w:val="34FE681A"/>
    <w:rsid w:val="35BFDD24"/>
    <w:rsid w:val="35F86957"/>
    <w:rsid w:val="35F93B69"/>
    <w:rsid w:val="36691358"/>
    <w:rsid w:val="366CA893"/>
    <w:rsid w:val="36962586"/>
    <w:rsid w:val="36DF1BBB"/>
    <w:rsid w:val="36FB167E"/>
    <w:rsid w:val="37BFA3F8"/>
    <w:rsid w:val="37CFB7EB"/>
    <w:rsid w:val="37D119FA"/>
    <w:rsid w:val="37DD544A"/>
    <w:rsid w:val="37DDE1D2"/>
    <w:rsid w:val="37DF8D7B"/>
    <w:rsid w:val="37F65F76"/>
    <w:rsid w:val="37F72DE3"/>
    <w:rsid w:val="37F74D38"/>
    <w:rsid w:val="37F74E60"/>
    <w:rsid w:val="37F97E90"/>
    <w:rsid w:val="37FA6A74"/>
    <w:rsid w:val="37FD2711"/>
    <w:rsid w:val="37FE807A"/>
    <w:rsid w:val="37FEA285"/>
    <w:rsid w:val="37FFB4F8"/>
    <w:rsid w:val="38D39404"/>
    <w:rsid w:val="38DF7CCC"/>
    <w:rsid w:val="395E7D9D"/>
    <w:rsid w:val="397FB8B5"/>
    <w:rsid w:val="39BD6B29"/>
    <w:rsid w:val="39BF2A72"/>
    <w:rsid w:val="39EE5D2D"/>
    <w:rsid w:val="39FF2835"/>
    <w:rsid w:val="3A6F7FDC"/>
    <w:rsid w:val="3AB7B396"/>
    <w:rsid w:val="3ACF844E"/>
    <w:rsid w:val="3AD64DFA"/>
    <w:rsid w:val="3AE785DA"/>
    <w:rsid w:val="3AF46A5D"/>
    <w:rsid w:val="3AF51BA4"/>
    <w:rsid w:val="3AF6EF73"/>
    <w:rsid w:val="3AFEFF75"/>
    <w:rsid w:val="3AFF506C"/>
    <w:rsid w:val="3B3B341C"/>
    <w:rsid w:val="3B76EE78"/>
    <w:rsid w:val="3B7AAE39"/>
    <w:rsid w:val="3B7D3B87"/>
    <w:rsid w:val="3B7F0B53"/>
    <w:rsid w:val="3BABC040"/>
    <w:rsid w:val="3BB889CD"/>
    <w:rsid w:val="3BC31621"/>
    <w:rsid w:val="3BD2E689"/>
    <w:rsid w:val="3BDD1C4E"/>
    <w:rsid w:val="3BDF1A52"/>
    <w:rsid w:val="3BE71746"/>
    <w:rsid w:val="3BF7A45B"/>
    <w:rsid w:val="3CF7DE7E"/>
    <w:rsid w:val="3CFEDDB2"/>
    <w:rsid w:val="3D3F0805"/>
    <w:rsid w:val="3D568EA6"/>
    <w:rsid w:val="3D6B9DD3"/>
    <w:rsid w:val="3D6F3E6B"/>
    <w:rsid w:val="3D7F6252"/>
    <w:rsid w:val="3D9F23D0"/>
    <w:rsid w:val="3DAFF434"/>
    <w:rsid w:val="3DBF5184"/>
    <w:rsid w:val="3DCA3553"/>
    <w:rsid w:val="3DCD7D39"/>
    <w:rsid w:val="3DDE2AD9"/>
    <w:rsid w:val="3DDE2B08"/>
    <w:rsid w:val="3DF7357F"/>
    <w:rsid w:val="3DFBE776"/>
    <w:rsid w:val="3DFF3D77"/>
    <w:rsid w:val="3E13A577"/>
    <w:rsid w:val="3E3B01EA"/>
    <w:rsid w:val="3E75600D"/>
    <w:rsid w:val="3E7D0AE3"/>
    <w:rsid w:val="3E7F36BE"/>
    <w:rsid w:val="3EAF72DA"/>
    <w:rsid w:val="3EBBD89D"/>
    <w:rsid w:val="3EBFEBA9"/>
    <w:rsid w:val="3ECF7727"/>
    <w:rsid w:val="3EDF5FD3"/>
    <w:rsid w:val="3EEDB9BB"/>
    <w:rsid w:val="3EEED095"/>
    <w:rsid w:val="3EEEDCDC"/>
    <w:rsid w:val="3EEF7648"/>
    <w:rsid w:val="3EF7819D"/>
    <w:rsid w:val="3EFD04B7"/>
    <w:rsid w:val="3EFF74B2"/>
    <w:rsid w:val="3EFF8F2B"/>
    <w:rsid w:val="3EFFEDAF"/>
    <w:rsid w:val="3F0F1CB9"/>
    <w:rsid w:val="3F268B21"/>
    <w:rsid w:val="3F3FAD87"/>
    <w:rsid w:val="3F5DB470"/>
    <w:rsid w:val="3F5F36BF"/>
    <w:rsid w:val="3F7357FB"/>
    <w:rsid w:val="3F77B787"/>
    <w:rsid w:val="3F78FF9D"/>
    <w:rsid w:val="3F7B3607"/>
    <w:rsid w:val="3F7B9E82"/>
    <w:rsid w:val="3F7D1CB4"/>
    <w:rsid w:val="3F7F344B"/>
    <w:rsid w:val="3F7F4F22"/>
    <w:rsid w:val="3F8727F9"/>
    <w:rsid w:val="3F97E906"/>
    <w:rsid w:val="3F9D9356"/>
    <w:rsid w:val="3F9FC9AA"/>
    <w:rsid w:val="3FAE93DA"/>
    <w:rsid w:val="3FB17963"/>
    <w:rsid w:val="3FB9CB40"/>
    <w:rsid w:val="3FBEEE26"/>
    <w:rsid w:val="3FBF6605"/>
    <w:rsid w:val="3FC79843"/>
    <w:rsid w:val="3FCB290D"/>
    <w:rsid w:val="3FCE1A4D"/>
    <w:rsid w:val="3FCFB7C3"/>
    <w:rsid w:val="3FD62120"/>
    <w:rsid w:val="3FDF45B9"/>
    <w:rsid w:val="3FE686C0"/>
    <w:rsid w:val="3FE6B9F3"/>
    <w:rsid w:val="3FEB4046"/>
    <w:rsid w:val="3FF3284B"/>
    <w:rsid w:val="3FF70EC6"/>
    <w:rsid w:val="3FF79895"/>
    <w:rsid w:val="3FF7EBAF"/>
    <w:rsid w:val="3FFB436D"/>
    <w:rsid w:val="3FFBA8EA"/>
    <w:rsid w:val="3FFC15B4"/>
    <w:rsid w:val="3FFD6053"/>
    <w:rsid w:val="3FFDD14F"/>
    <w:rsid w:val="3FFF1965"/>
    <w:rsid w:val="3FFF531D"/>
    <w:rsid w:val="3FFF904C"/>
    <w:rsid w:val="3FFFBF7D"/>
    <w:rsid w:val="3FFFD94B"/>
    <w:rsid w:val="3FFFDAC4"/>
    <w:rsid w:val="3FFFF9F8"/>
    <w:rsid w:val="42CD0265"/>
    <w:rsid w:val="43E6D736"/>
    <w:rsid w:val="43F13E86"/>
    <w:rsid w:val="43FFB627"/>
    <w:rsid w:val="455F8A7E"/>
    <w:rsid w:val="459E0E60"/>
    <w:rsid w:val="45F59219"/>
    <w:rsid w:val="45FFF95A"/>
    <w:rsid w:val="462EB284"/>
    <w:rsid w:val="46C01EC8"/>
    <w:rsid w:val="46ECE646"/>
    <w:rsid w:val="478FDA7A"/>
    <w:rsid w:val="47F4ADFE"/>
    <w:rsid w:val="47F73D42"/>
    <w:rsid w:val="47FF2DD1"/>
    <w:rsid w:val="49F785DB"/>
    <w:rsid w:val="4A4BA00B"/>
    <w:rsid w:val="4ACFD6E7"/>
    <w:rsid w:val="4ADFA8ED"/>
    <w:rsid w:val="4ADFB22A"/>
    <w:rsid w:val="4AFF09DE"/>
    <w:rsid w:val="4B5F6C36"/>
    <w:rsid w:val="4BBCCBE3"/>
    <w:rsid w:val="4BBF44C8"/>
    <w:rsid w:val="4BFFD5BC"/>
    <w:rsid w:val="4CB20C89"/>
    <w:rsid w:val="4CCF648E"/>
    <w:rsid w:val="4CD715DA"/>
    <w:rsid w:val="4DE75B64"/>
    <w:rsid w:val="4DF218D4"/>
    <w:rsid w:val="4DFCA7F7"/>
    <w:rsid w:val="4DFE08AD"/>
    <w:rsid w:val="4DFFB611"/>
    <w:rsid w:val="4DFFB773"/>
    <w:rsid w:val="4E125195"/>
    <w:rsid w:val="4E2F323F"/>
    <w:rsid w:val="4E6FFE46"/>
    <w:rsid w:val="4E93D527"/>
    <w:rsid w:val="4EB4C242"/>
    <w:rsid w:val="4EEB6A52"/>
    <w:rsid w:val="4EFB14A0"/>
    <w:rsid w:val="4F6FB3FF"/>
    <w:rsid w:val="4F7F18F4"/>
    <w:rsid w:val="4F7F9FB2"/>
    <w:rsid w:val="4F7FACB1"/>
    <w:rsid w:val="4F7FDE13"/>
    <w:rsid w:val="4F9CFD03"/>
    <w:rsid w:val="4FAFD91E"/>
    <w:rsid w:val="4FCB0534"/>
    <w:rsid w:val="4FDF9743"/>
    <w:rsid w:val="4FE785E1"/>
    <w:rsid w:val="4FE79E7D"/>
    <w:rsid w:val="4FE9DE37"/>
    <w:rsid w:val="4FEA858F"/>
    <w:rsid w:val="4FED3CE6"/>
    <w:rsid w:val="4FF749E2"/>
    <w:rsid w:val="4FFC262D"/>
    <w:rsid w:val="4FFE0233"/>
    <w:rsid w:val="4FFE6C30"/>
    <w:rsid w:val="4FFFDAD9"/>
    <w:rsid w:val="502F2549"/>
    <w:rsid w:val="517ED764"/>
    <w:rsid w:val="51F70F12"/>
    <w:rsid w:val="53E3E185"/>
    <w:rsid w:val="53F78AC4"/>
    <w:rsid w:val="53F97935"/>
    <w:rsid w:val="53FB5053"/>
    <w:rsid w:val="53FF2272"/>
    <w:rsid w:val="53FF4C85"/>
    <w:rsid w:val="555B86D1"/>
    <w:rsid w:val="557DCFF2"/>
    <w:rsid w:val="55AF7B3F"/>
    <w:rsid w:val="55BFC930"/>
    <w:rsid w:val="55DF9515"/>
    <w:rsid w:val="55FA2BA3"/>
    <w:rsid w:val="55FF60EF"/>
    <w:rsid w:val="55FF7AFA"/>
    <w:rsid w:val="55FFF7E7"/>
    <w:rsid w:val="56757353"/>
    <w:rsid w:val="569778A6"/>
    <w:rsid w:val="56BF59C0"/>
    <w:rsid w:val="56DFFA0C"/>
    <w:rsid w:val="56F3A03C"/>
    <w:rsid w:val="56FA781A"/>
    <w:rsid w:val="571F3CEE"/>
    <w:rsid w:val="5777E469"/>
    <w:rsid w:val="577F9D38"/>
    <w:rsid w:val="5794C71A"/>
    <w:rsid w:val="579FBFBB"/>
    <w:rsid w:val="57A37DAC"/>
    <w:rsid w:val="57BBE4F1"/>
    <w:rsid w:val="57CFC77E"/>
    <w:rsid w:val="57DF927C"/>
    <w:rsid w:val="57EA22A4"/>
    <w:rsid w:val="57EB6496"/>
    <w:rsid w:val="57EFD88D"/>
    <w:rsid w:val="57FA8B19"/>
    <w:rsid w:val="57FB275B"/>
    <w:rsid w:val="57FCACDF"/>
    <w:rsid w:val="5873AD9E"/>
    <w:rsid w:val="5886E04A"/>
    <w:rsid w:val="58B61178"/>
    <w:rsid w:val="58E9C06E"/>
    <w:rsid w:val="58FC3B36"/>
    <w:rsid w:val="593FB060"/>
    <w:rsid w:val="59AF2C46"/>
    <w:rsid w:val="59FBED74"/>
    <w:rsid w:val="59FEB3C4"/>
    <w:rsid w:val="5AB320E9"/>
    <w:rsid w:val="5AC6EC5A"/>
    <w:rsid w:val="5ADF4BCB"/>
    <w:rsid w:val="5AEAC7C0"/>
    <w:rsid w:val="5AF5D2D5"/>
    <w:rsid w:val="5AFF80CB"/>
    <w:rsid w:val="5B354685"/>
    <w:rsid w:val="5B3BC36A"/>
    <w:rsid w:val="5B61057C"/>
    <w:rsid w:val="5B6BCD44"/>
    <w:rsid w:val="5B7620D3"/>
    <w:rsid w:val="5B7DEF43"/>
    <w:rsid w:val="5B7EC557"/>
    <w:rsid w:val="5B8F3CDB"/>
    <w:rsid w:val="5BA90F4D"/>
    <w:rsid w:val="5BCF3041"/>
    <w:rsid w:val="5BF928B0"/>
    <w:rsid w:val="5BFE0C22"/>
    <w:rsid w:val="5C7B99F9"/>
    <w:rsid w:val="5C964367"/>
    <w:rsid w:val="5CFD6077"/>
    <w:rsid w:val="5D322DD6"/>
    <w:rsid w:val="5D979C4F"/>
    <w:rsid w:val="5DAF7653"/>
    <w:rsid w:val="5DDA73DD"/>
    <w:rsid w:val="5DDF4A59"/>
    <w:rsid w:val="5DDFDFBD"/>
    <w:rsid w:val="5DDFF4C1"/>
    <w:rsid w:val="5DE778B9"/>
    <w:rsid w:val="5DEFF5DA"/>
    <w:rsid w:val="5DF77C58"/>
    <w:rsid w:val="5DFBD794"/>
    <w:rsid w:val="5DFBF8E4"/>
    <w:rsid w:val="5DFBFBA9"/>
    <w:rsid w:val="5DFD269E"/>
    <w:rsid w:val="5DFDC91E"/>
    <w:rsid w:val="5DFE060A"/>
    <w:rsid w:val="5E4FDD9E"/>
    <w:rsid w:val="5E6E6474"/>
    <w:rsid w:val="5E7B53A5"/>
    <w:rsid w:val="5E7EC39A"/>
    <w:rsid w:val="5E960E1C"/>
    <w:rsid w:val="5E971839"/>
    <w:rsid w:val="5EBF2DD1"/>
    <w:rsid w:val="5ECB6F48"/>
    <w:rsid w:val="5EDF399C"/>
    <w:rsid w:val="5EE09F64"/>
    <w:rsid w:val="5EEF3D8D"/>
    <w:rsid w:val="5EF3EA64"/>
    <w:rsid w:val="5EF90CE3"/>
    <w:rsid w:val="5EFA7CCD"/>
    <w:rsid w:val="5EFE333C"/>
    <w:rsid w:val="5EFF9B19"/>
    <w:rsid w:val="5F1ECDA1"/>
    <w:rsid w:val="5F3BF9D4"/>
    <w:rsid w:val="5F452362"/>
    <w:rsid w:val="5F4DCAC9"/>
    <w:rsid w:val="5F577DA6"/>
    <w:rsid w:val="5F6E8691"/>
    <w:rsid w:val="5F6EF5A9"/>
    <w:rsid w:val="5F6F16F6"/>
    <w:rsid w:val="5F6F226D"/>
    <w:rsid w:val="5F7E4C47"/>
    <w:rsid w:val="5F7F1D8C"/>
    <w:rsid w:val="5F7FE140"/>
    <w:rsid w:val="5F9DE97C"/>
    <w:rsid w:val="5F9F0E64"/>
    <w:rsid w:val="5FAE4ACE"/>
    <w:rsid w:val="5FAFF05D"/>
    <w:rsid w:val="5FB27A77"/>
    <w:rsid w:val="5FB76DD2"/>
    <w:rsid w:val="5FBB96D6"/>
    <w:rsid w:val="5FBEAAC2"/>
    <w:rsid w:val="5FBFDE79"/>
    <w:rsid w:val="5FBFFF5C"/>
    <w:rsid w:val="5FC0F3E7"/>
    <w:rsid w:val="5FC7703E"/>
    <w:rsid w:val="5FC9137E"/>
    <w:rsid w:val="5FD76C17"/>
    <w:rsid w:val="5FDDB3B3"/>
    <w:rsid w:val="5FDF9EA8"/>
    <w:rsid w:val="5FDFC079"/>
    <w:rsid w:val="5FDFF3E5"/>
    <w:rsid w:val="5FE600DA"/>
    <w:rsid w:val="5FE65E66"/>
    <w:rsid w:val="5FE74F1E"/>
    <w:rsid w:val="5FEDC9CF"/>
    <w:rsid w:val="5FF747BE"/>
    <w:rsid w:val="5FF7A9D4"/>
    <w:rsid w:val="5FFA02C6"/>
    <w:rsid w:val="5FFB3CE0"/>
    <w:rsid w:val="5FFD5301"/>
    <w:rsid w:val="5FFE356A"/>
    <w:rsid w:val="5FFE3667"/>
    <w:rsid w:val="5FFF03DA"/>
    <w:rsid w:val="5FFFBAD5"/>
    <w:rsid w:val="5FFFD9B4"/>
    <w:rsid w:val="60FB89C3"/>
    <w:rsid w:val="6129C795"/>
    <w:rsid w:val="615F7E6E"/>
    <w:rsid w:val="615FF300"/>
    <w:rsid w:val="61BFCF72"/>
    <w:rsid w:val="61DF784F"/>
    <w:rsid w:val="63435DD9"/>
    <w:rsid w:val="634ED682"/>
    <w:rsid w:val="635F72DD"/>
    <w:rsid w:val="6377B3A8"/>
    <w:rsid w:val="63B81AA8"/>
    <w:rsid w:val="63DF2332"/>
    <w:rsid w:val="63F5352F"/>
    <w:rsid w:val="63F6BA07"/>
    <w:rsid w:val="64BD983A"/>
    <w:rsid w:val="64FD3309"/>
    <w:rsid w:val="653FCF6D"/>
    <w:rsid w:val="65CDE28A"/>
    <w:rsid w:val="65DD31C2"/>
    <w:rsid w:val="65E76A13"/>
    <w:rsid w:val="65FA92BC"/>
    <w:rsid w:val="65FBAD14"/>
    <w:rsid w:val="65FCFCC5"/>
    <w:rsid w:val="66AF3A12"/>
    <w:rsid w:val="66AFB4CA"/>
    <w:rsid w:val="66BF2C37"/>
    <w:rsid w:val="66D9FCC4"/>
    <w:rsid w:val="66DEB5F7"/>
    <w:rsid w:val="66DF9FBA"/>
    <w:rsid w:val="66E5CDD4"/>
    <w:rsid w:val="66F7FEE4"/>
    <w:rsid w:val="66FB0805"/>
    <w:rsid w:val="673D7B55"/>
    <w:rsid w:val="67774581"/>
    <w:rsid w:val="677DBECE"/>
    <w:rsid w:val="677F6A41"/>
    <w:rsid w:val="67939A7C"/>
    <w:rsid w:val="67B734EF"/>
    <w:rsid w:val="67BED52B"/>
    <w:rsid w:val="67BF7028"/>
    <w:rsid w:val="67CF18C5"/>
    <w:rsid w:val="67DE7222"/>
    <w:rsid w:val="67DF57ED"/>
    <w:rsid w:val="67E3E342"/>
    <w:rsid w:val="67E82985"/>
    <w:rsid w:val="67E90318"/>
    <w:rsid w:val="67ECB431"/>
    <w:rsid w:val="67EE38A7"/>
    <w:rsid w:val="67FEA40F"/>
    <w:rsid w:val="67FFB158"/>
    <w:rsid w:val="67FFBD0B"/>
    <w:rsid w:val="6965225C"/>
    <w:rsid w:val="697F4E53"/>
    <w:rsid w:val="69FBBD0B"/>
    <w:rsid w:val="69FFA373"/>
    <w:rsid w:val="6A556447"/>
    <w:rsid w:val="6AF201BD"/>
    <w:rsid w:val="6AF958FE"/>
    <w:rsid w:val="6AFAFEAC"/>
    <w:rsid w:val="6B2E284A"/>
    <w:rsid w:val="6B3FD0C2"/>
    <w:rsid w:val="6B5F395C"/>
    <w:rsid w:val="6B6FD2D3"/>
    <w:rsid w:val="6BAF5B7A"/>
    <w:rsid w:val="6BB764CE"/>
    <w:rsid w:val="6BB9DB74"/>
    <w:rsid w:val="6BD32740"/>
    <w:rsid w:val="6BD38FDB"/>
    <w:rsid w:val="6BDB0AEB"/>
    <w:rsid w:val="6BE4A124"/>
    <w:rsid w:val="6BE9B7AE"/>
    <w:rsid w:val="6BEDD801"/>
    <w:rsid w:val="6BEE7775"/>
    <w:rsid w:val="6BFE6409"/>
    <w:rsid w:val="6BFF285A"/>
    <w:rsid w:val="6BFFB8F9"/>
    <w:rsid w:val="6C7DF670"/>
    <w:rsid w:val="6D5EAAFE"/>
    <w:rsid w:val="6D79446D"/>
    <w:rsid w:val="6DA592EB"/>
    <w:rsid w:val="6DC6292B"/>
    <w:rsid w:val="6DDD053D"/>
    <w:rsid w:val="6DDEE117"/>
    <w:rsid w:val="6DDF0F86"/>
    <w:rsid w:val="6DE3E282"/>
    <w:rsid w:val="6DF717D2"/>
    <w:rsid w:val="6DF746CD"/>
    <w:rsid w:val="6DF778C8"/>
    <w:rsid w:val="6DFCC8A9"/>
    <w:rsid w:val="6DFE3855"/>
    <w:rsid w:val="6DFF3B02"/>
    <w:rsid w:val="6E45A8BD"/>
    <w:rsid w:val="6E650347"/>
    <w:rsid w:val="6E7AF307"/>
    <w:rsid w:val="6E830833"/>
    <w:rsid w:val="6EB71507"/>
    <w:rsid w:val="6EBF676E"/>
    <w:rsid w:val="6EBF866E"/>
    <w:rsid w:val="6ED41B9B"/>
    <w:rsid w:val="6ED77D80"/>
    <w:rsid w:val="6EDD9983"/>
    <w:rsid w:val="6EF6359E"/>
    <w:rsid w:val="6EF79A03"/>
    <w:rsid w:val="6EF7AC9F"/>
    <w:rsid w:val="6EFFC0F0"/>
    <w:rsid w:val="6F4EF478"/>
    <w:rsid w:val="6F650268"/>
    <w:rsid w:val="6F6D8594"/>
    <w:rsid w:val="6F6DD5C5"/>
    <w:rsid w:val="6F6F63AB"/>
    <w:rsid w:val="6F7D4617"/>
    <w:rsid w:val="6F7FD682"/>
    <w:rsid w:val="6F8F127B"/>
    <w:rsid w:val="6F9CD429"/>
    <w:rsid w:val="6F9FDEB1"/>
    <w:rsid w:val="6FB781AA"/>
    <w:rsid w:val="6FB790DA"/>
    <w:rsid w:val="6FB8FFC1"/>
    <w:rsid w:val="6FBD7890"/>
    <w:rsid w:val="6FBE39A1"/>
    <w:rsid w:val="6FCFB9C9"/>
    <w:rsid w:val="6FD3C3ED"/>
    <w:rsid w:val="6FDEEF8C"/>
    <w:rsid w:val="6FE4F49C"/>
    <w:rsid w:val="6FF5797D"/>
    <w:rsid w:val="6FF60CA3"/>
    <w:rsid w:val="6FF70E6F"/>
    <w:rsid w:val="6FF7D293"/>
    <w:rsid w:val="6FF7EE4D"/>
    <w:rsid w:val="6FF91A6A"/>
    <w:rsid w:val="6FF9C128"/>
    <w:rsid w:val="6FFA024B"/>
    <w:rsid w:val="6FFB09F9"/>
    <w:rsid w:val="6FFB4411"/>
    <w:rsid w:val="6FFBFF62"/>
    <w:rsid w:val="6FFDD4C5"/>
    <w:rsid w:val="6FFDD7FF"/>
    <w:rsid w:val="6FFDED36"/>
    <w:rsid w:val="6FFF453E"/>
    <w:rsid w:val="6FFFAE2E"/>
    <w:rsid w:val="6FFFDD50"/>
    <w:rsid w:val="7095F1B0"/>
    <w:rsid w:val="711D3D63"/>
    <w:rsid w:val="7149315B"/>
    <w:rsid w:val="7177BA95"/>
    <w:rsid w:val="717FD244"/>
    <w:rsid w:val="71B77300"/>
    <w:rsid w:val="71F6178A"/>
    <w:rsid w:val="71FF29CA"/>
    <w:rsid w:val="71FF8B9A"/>
    <w:rsid w:val="724E88B1"/>
    <w:rsid w:val="7266642E"/>
    <w:rsid w:val="7275A4B4"/>
    <w:rsid w:val="727FBB53"/>
    <w:rsid w:val="72BA8036"/>
    <w:rsid w:val="72CF316D"/>
    <w:rsid w:val="731C5860"/>
    <w:rsid w:val="733633B0"/>
    <w:rsid w:val="733E7CA6"/>
    <w:rsid w:val="735F5505"/>
    <w:rsid w:val="737CACF7"/>
    <w:rsid w:val="737DA5C3"/>
    <w:rsid w:val="737FAE0A"/>
    <w:rsid w:val="73B7802C"/>
    <w:rsid w:val="73BFE3CF"/>
    <w:rsid w:val="73CE8581"/>
    <w:rsid w:val="73D7ACF5"/>
    <w:rsid w:val="73DF007C"/>
    <w:rsid w:val="73FCD815"/>
    <w:rsid w:val="74BE51E5"/>
    <w:rsid w:val="74F349B2"/>
    <w:rsid w:val="753F3899"/>
    <w:rsid w:val="75570E8C"/>
    <w:rsid w:val="757BDB69"/>
    <w:rsid w:val="757FDBE1"/>
    <w:rsid w:val="75957AF4"/>
    <w:rsid w:val="759750EE"/>
    <w:rsid w:val="759E27F5"/>
    <w:rsid w:val="75BF2C08"/>
    <w:rsid w:val="75BFE57B"/>
    <w:rsid w:val="75CBA915"/>
    <w:rsid w:val="75DB3523"/>
    <w:rsid w:val="75EF3CBD"/>
    <w:rsid w:val="75F49FF6"/>
    <w:rsid w:val="75F83AA1"/>
    <w:rsid w:val="75FB34A5"/>
    <w:rsid w:val="75FC819E"/>
    <w:rsid w:val="75FD0BA5"/>
    <w:rsid w:val="75FFD3DB"/>
    <w:rsid w:val="761E385B"/>
    <w:rsid w:val="765FF2C8"/>
    <w:rsid w:val="767A76E4"/>
    <w:rsid w:val="767CCA02"/>
    <w:rsid w:val="767ECCFB"/>
    <w:rsid w:val="767F2AAD"/>
    <w:rsid w:val="769E161D"/>
    <w:rsid w:val="76B115B1"/>
    <w:rsid w:val="76BC4008"/>
    <w:rsid w:val="76C361A7"/>
    <w:rsid w:val="76C7639A"/>
    <w:rsid w:val="76D5D635"/>
    <w:rsid w:val="76D725B6"/>
    <w:rsid w:val="76DB4EFA"/>
    <w:rsid w:val="76DF82B8"/>
    <w:rsid w:val="76EF723D"/>
    <w:rsid w:val="76F5545E"/>
    <w:rsid w:val="76FD0415"/>
    <w:rsid w:val="76FEAD61"/>
    <w:rsid w:val="771EA253"/>
    <w:rsid w:val="773D794E"/>
    <w:rsid w:val="77665AB1"/>
    <w:rsid w:val="777B6B2B"/>
    <w:rsid w:val="777B6B5B"/>
    <w:rsid w:val="777C326A"/>
    <w:rsid w:val="777D7FFA"/>
    <w:rsid w:val="777DC8ED"/>
    <w:rsid w:val="777E1FBC"/>
    <w:rsid w:val="777F2B4A"/>
    <w:rsid w:val="779B059D"/>
    <w:rsid w:val="779F8D10"/>
    <w:rsid w:val="77AF21F8"/>
    <w:rsid w:val="77AF4A12"/>
    <w:rsid w:val="77AFF72A"/>
    <w:rsid w:val="77B9718F"/>
    <w:rsid w:val="77B9BF08"/>
    <w:rsid w:val="77BFAAAE"/>
    <w:rsid w:val="77CBD220"/>
    <w:rsid w:val="77CFDA25"/>
    <w:rsid w:val="77D2353F"/>
    <w:rsid w:val="77D3B638"/>
    <w:rsid w:val="77DDFAB3"/>
    <w:rsid w:val="77DE42E9"/>
    <w:rsid w:val="77DF1196"/>
    <w:rsid w:val="77DF4F2E"/>
    <w:rsid w:val="77E7E4E1"/>
    <w:rsid w:val="77E988E7"/>
    <w:rsid w:val="77EB4670"/>
    <w:rsid w:val="77EE0B30"/>
    <w:rsid w:val="77EF22D1"/>
    <w:rsid w:val="77EF8C15"/>
    <w:rsid w:val="77EFDC1D"/>
    <w:rsid w:val="77F19D59"/>
    <w:rsid w:val="77F74613"/>
    <w:rsid w:val="77F769E1"/>
    <w:rsid w:val="77F89F70"/>
    <w:rsid w:val="77FB2982"/>
    <w:rsid w:val="77FB3F89"/>
    <w:rsid w:val="77FD9348"/>
    <w:rsid w:val="77FE30B5"/>
    <w:rsid w:val="77FEE5F1"/>
    <w:rsid w:val="77FFA947"/>
    <w:rsid w:val="785A2F0E"/>
    <w:rsid w:val="78FE390A"/>
    <w:rsid w:val="78FF6B94"/>
    <w:rsid w:val="79566175"/>
    <w:rsid w:val="797F183A"/>
    <w:rsid w:val="79B9577C"/>
    <w:rsid w:val="79FF4D32"/>
    <w:rsid w:val="7A4FE24A"/>
    <w:rsid w:val="7A5F0FAB"/>
    <w:rsid w:val="7A7ED4F9"/>
    <w:rsid w:val="7A973714"/>
    <w:rsid w:val="7AAEDB9E"/>
    <w:rsid w:val="7AD6DDB3"/>
    <w:rsid w:val="7AD73294"/>
    <w:rsid w:val="7AF39C8F"/>
    <w:rsid w:val="7AFB4212"/>
    <w:rsid w:val="7AFF0C51"/>
    <w:rsid w:val="7AFF2CE8"/>
    <w:rsid w:val="7B0796B7"/>
    <w:rsid w:val="7B2DB7BA"/>
    <w:rsid w:val="7B328F78"/>
    <w:rsid w:val="7B69F3A4"/>
    <w:rsid w:val="7B6F2742"/>
    <w:rsid w:val="7B6FA86D"/>
    <w:rsid w:val="7B736A8C"/>
    <w:rsid w:val="7B76E786"/>
    <w:rsid w:val="7B7B06B9"/>
    <w:rsid w:val="7B7FB840"/>
    <w:rsid w:val="7B8745EE"/>
    <w:rsid w:val="7B9F24AA"/>
    <w:rsid w:val="7B9FC0B7"/>
    <w:rsid w:val="7BABC9D9"/>
    <w:rsid w:val="7BAF9126"/>
    <w:rsid w:val="7BB6F914"/>
    <w:rsid w:val="7BBA4897"/>
    <w:rsid w:val="7BBB3777"/>
    <w:rsid w:val="7BBB7C6E"/>
    <w:rsid w:val="7BBB8D21"/>
    <w:rsid w:val="7BBBCE26"/>
    <w:rsid w:val="7BBD93E8"/>
    <w:rsid w:val="7BBE20F7"/>
    <w:rsid w:val="7BBF3E51"/>
    <w:rsid w:val="7BBFA40C"/>
    <w:rsid w:val="7BBFE80C"/>
    <w:rsid w:val="7BC550C6"/>
    <w:rsid w:val="7BCB6B99"/>
    <w:rsid w:val="7BCD8439"/>
    <w:rsid w:val="7BCFB974"/>
    <w:rsid w:val="7BD6DE68"/>
    <w:rsid w:val="7BD7B40D"/>
    <w:rsid w:val="7BD85A4E"/>
    <w:rsid w:val="7BDD1174"/>
    <w:rsid w:val="7BDF7F47"/>
    <w:rsid w:val="7BE71230"/>
    <w:rsid w:val="7BE71C4C"/>
    <w:rsid w:val="7BE74043"/>
    <w:rsid w:val="7BEDF0FE"/>
    <w:rsid w:val="7BF968BE"/>
    <w:rsid w:val="7BFBA2B8"/>
    <w:rsid w:val="7BFBC344"/>
    <w:rsid w:val="7BFCFFC6"/>
    <w:rsid w:val="7BFDE642"/>
    <w:rsid w:val="7BFE09C6"/>
    <w:rsid w:val="7BFE4A21"/>
    <w:rsid w:val="7BFF1FDF"/>
    <w:rsid w:val="7BFF2648"/>
    <w:rsid w:val="7BFF3C94"/>
    <w:rsid w:val="7BFF80AC"/>
    <w:rsid w:val="7C1E4417"/>
    <w:rsid w:val="7C6F557A"/>
    <w:rsid w:val="7C7F2264"/>
    <w:rsid w:val="7C997053"/>
    <w:rsid w:val="7CA56A18"/>
    <w:rsid w:val="7CBC91DD"/>
    <w:rsid w:val="7CC993CA"/>
    <w:rsid w:val="7CCF5F12"/>
    <w:rsid w:val="7CD7B5F5"/>
    <w:rsid w:val="7CEEFECF"/>
    <w:rsid w:val="7CF70649"/>
    <w:rsid w:val="7CFD0CCA"/>
    <w:rsid w:val="7CFE37FB"/>
    <w:rsid w:val="7CFE4DE9"/>
    <w:rsid w:val="7CFE81C3"/>
    <w:rsid w:val="7CFF410D"/>
    <w:rsid w:val="7CFFC154"/>
    <w:rsid w:val="7D2B4097"/>
    <w:rsid w:val="7D378797"/>
    <w:rsid w:val="7D37FCF4"/>
    <w:rsid w:val="7D3D4C38"/>
    <w:rsid w:val="7D574322"/>
    <w:rsid w:val="7D5B2AE6"/>
    <w:rsid w:val="7D5B68BF"/>
    <w:rsid w:val="7D5F50AD"/>
    <w:rsid w:val="7D6FB7CA"/>
    <w:rsid w:val="7D77C372"/>
    <w:rsid w:val="7D78E825"/>
    <w:rsid w:val="7D7EEDE2"/>
    <w:rsid w:val="7D7F1E2C"/>
    <w:rsid w:val="7D990337"/>
    <w:rsid w:val="7D9F6986"/>
    <w:rsid w:val="7DB56E00"/>
    <w:rsid w:val="7DBFFCA8"/>
    <w:rsid w:val="7DC5DEFD"/>
    <w:rsid w:val="7DCBC3F9"/>
    <w:rsid w:val="7DCDDC17"/>
    <w:rsid w:val="7DD9E73D"/>
    <w:rsid w:val="7DDF4841"/>
    <w:rsid w:val="7DE8ADD4"/>
    <w:rsid w:val="7DED8D20"/>
    <w:rsid w:val="7DEEDE86"/>
    <w:rsid w:val="7DF353D1"/>
    <w:rsid w:val="7DF73D4A"/>
    <w:rsid w:val="7DF75785"/>
    <w:rsid w:val="7DF7EF50"/>
    <w:rsid w:val="7DF8975A"/>
    <w:rsid w:val="7DF8F2C9"/>
    <w:rsid w:val="7DFBFF35"/>
    <w:rsid w:val="7DFDFE6C"/>
    <w:rsid w:val="7DFE8E89"/>
    <w:rsid w:val="7DFF5198"/>
    <w:rsid w:val="7DFF8881"/>
    <w:rsid w:val="7DFFB456"/>
    <w:rsid w:val="7DFFC7FB"/>
    <w:rsid w:val="7DFFE79A"/>
    <w:rsid w:val="7E19DBCE"/>
    <w:rsid w:val="7E3BB788"/>
    <w:rsid w:val="7E59A333"/>
    <w:rsid w:val="7E5F69EE"/>
    <w:rsid w:val="7E5FDB17"/>
    <w:rsid w:val="7E655713"/>
    <w:rsid w:val="7E6B436C"/>
    <w:rsid w:val="7E6D7214"/>
    <w:rsid w:val="7E6E74B2"/>
    <w:rsid w:val="7E6E80BD"/>
    <w:rsid w:val="7E7223B2"/>
    <w:rsid w:val="7E7BD980"/>
    <w:rsid w:val="7E7E5554"/>
    <w:rsid w:val="7E7E5D76"/>
    <w:rsid w:val="7E7FDECB"/>
    <w:rsid w:val="7E9BA0A8"/>
    <w:rsid w:val="7EA7871B"/>
    <w:rsid w:val="7EAF2E8E"/>
    <w:rsid w:val="7EB7B9E9"/>
    <w:rsid w:val="7EDB45C6"/>
    <w:rsid w:val="7EDFD28C"/>
    <w:rsid w:val="7EDFFA00"/>
    <w:rsid w:val="7EEDBDC1"/>
    <w:rsid w:val="7EEE02D1"/>
    <w:rsid w:val="7EEF12F6"/>
    <w:rsid w:val="7EEF566C"/>
    <w:rsid w:val="7EF33AAA"/>
    <w:rsid w:val="7EF36167"/>
    <w:rsid w:val="7EF468B9"/>
    <w:rsid w:val="7EF499C0"/>
    <w:rsid w:val="7EF5B7CD"/>
    <w:rsid w:val="7EF7C8BF"/>
    <w:rsid w:val="7EF8AC6F"/>
    <w:rsid w:val="7EFB9DE1"/>
    <w:rsid w:val="7EFED9E3"/>
    <w:rsid w:val="7EFF150F"/>
    <w:rsid w:val="7EFF80EC"/>
    <w:rsid w:val="7EFF8798"/>
    <w:rsid w:val="7EFF92F1"/>
    <w:rsid w:val="7EFFE0AC"/>
    <w:rsid w:val="7F0A945E"/>
    <w:rsid w:val="7F275027"/>
    <w:rsid w:val="7F37AE22"/>
    <w:rsid w:val="7F393027"/>
    <w:rsid w:val="7F39BCB4"/>
    <w:rsid w:val="7F3C3DFF"/>
    <w:rsid w:val="7F3C5C12"/>
    <w:rsid w:val="7F3D041E"/>
    <w:rsid w:val="7F4DA852"/>
    <w:rsid w:val="7F4F1ABA"/>
    <w:rsid w:val="7F590A16"/>
    <w:rsid w:val="7F5BE6E8"/>
    <w:rsid w:val="7F5E92B0"/>
    <w:rsid w:val="7F5FDCD7"/>
    <w:rsid w:val="7F6381A4"/>
    <w:rsid w:val="7F6413ED"/>
    <w:rsid w:val="7F65A91F"/>
    <w:rsid w:val="7F6D489A"/>
    <w:rsid w:val="7F6EBD5E"/>
    <w:rsid w:val="7F6F1FB0"/>
    <w:rsid w:val="7F6F5569"/>
    <w:rsid w:val="7F6F6888"/>
    <w:rsid w:val="7F6FC6C4"/>
    <w:rsid w:val="7F77604F"/>
    <w:rsid w:val="7F779975"/>
    <w:rsid w:val="7F7B013C"/>
    <w:rsid w:val="7F7BE05E"/>
    <w:rsid w:val="7F7C64A7"/>
    <w:rsid w:val="7F7D58EC"/>
    <w:rsid w:val="7F7D5902"/>
    <w:rsid w:val="7F7E8DD5"/>
    <w:rsid w:val="7F7EE026"/>
    <w:rsid w:val="7F7F02ED"/>
    <w:rsid w:val="7F7F213E"/>
    <w:rsid w:val="7F7F703A"/>
    <w:rsid w:val="7F7F84E3"/>
    <w:rsid w:val="7F7FA4E0"/>
    <w:rsid w:val="7F84F069"/>
    <w:rsid w:val="7F858701"/>
    <w:rsid w:val="7F97E369"/>
    <w:rsid w:val="7F9ED0BC"/>
    <w:rsid w:val="7F9F6438"/>
    <w:rsid w:val="7F9F688D"/>
    <w:rsid w:val="7FA7A6AA"/>
    <w:rsid w:val="7FAAC6DF"/>
    <w:rsid w:val="7FB3A66A"/>
    <w:rsid w:val="7FB75E49"/>
    <w:rsid w:val="7FBA0E09"/>
    <w:rsid w:val="7FBA9B1B"/>
    <w:rsid w:val="7FBB69D9"/>
    <w:rsid w:val="7FBBCAA8"/>
    <w:rsid w:val="7FBBF5A9"/>
    <w:rsid w:val="7FBD6769"/>
    <w:rsid w:val="7FBE808D"/>
    <w:rsid w:val="7FBED0E6"/>
    <w:rsid w:val="7FBEDC10"/>
    <w:rsid w:val="7FBEEC0A"/>
    <w:rsid w:val="7FBEFBEB"/>
    <w:rsid w:val="7FBF2004"/>
    <w:rsid w:val="7FBF940A"/>
    <w:rsid w:val="7FBFCC4E"/>
    <w:rsid w:val="7FBFE23D"/>
    <w:rsid w:val="7FC31AAA"/>
    <w:rsid w:val="7FCD1415"/>
    <w:rsid w:val="7FCF187C"/>
    <w:rsid w:val="7FCF4092"/>
    <w:rsid w:val="7FCF56B4"/>
    <w:rsid w:val="7FCFABC1"/>
    <w:rsid w:val="7FCFE7F1"/>
    <w:rsid w:val="7FD50468"/>
    <w:rsid w:val="7FD770EF"/>
    <w:rsid w:val="7FD7E104"/>
    <w:rsid w:val="7FDBA7E4"/>
    <w:rsid w:val="7FDBC195"/>
    <w:rsid w:val="7FDCA3E4"/>
    <w:rsid w:val="7FDD684C"/>
    <w:rsid w:val="7FDD6A09"/>
    <w:rsid w:val="7FDE8AFC"/>
    <w:rsid w:val="7FDEAB47"/>
    <w:rsid w:val="7FDF7869"/>
    <w:rsid w:val="7FDF9337"/>
    <w:rsid w:val="7FDFB8DA"/>
    <w:rsid w:val="7FDFDF49"/>
    <w:rsid w:val="7FDFF94B"/>
    <w:rsid w:val="7FE37CF6"/>
    <w:rsid w:val="7FE3E4AC"/>
    <w:rsid w:val="7FE73852"/>
    <w:rsid w:val="7FE7BA0D"/>
    <w:rsid w:val="7FE7D1EC"/>
    <w:rsid w:val="7FE7F4E9"/>
    <w:rsid w:val="7FE9008B"/>
    <w:rsid w:val="7FED3D8A"/>
    <w:rsid w:val="7FEDD988"/>
    <w:rsid w:val="7FEDE761"/>
    <w:rsid w:val="7FEE0C2E"/>
    <w:rsid w:val="7FEE270B"/>
    <w:rsid w:val="7FEF4218"/>
    <w:rsid w:val="7FEF89A4"/>
    <w:rsid w:val="7FEFCA06"/>
    <w:rsid w:val="7FF1B690"/>
    <w:rsid w:val="7FF20AC9"/>
    <w:rsid w:val="7FF375CA"/>
    <w:rsid w:val="7FF3DFF6"/>
    <w:rsid w:val="7FF5C4E5"/>
    <w:rsid w:val="7FF6009F"/>
    <w:rsid w:val="7FF65976"/>
    <w:rsid w:val="7FF6FF92"/>
    <w:rsid w:val="7FF71704"/>
    <w:rsid w:val="7FF75968"/>
    <w:rsid w:val="7FF7C6E3"/>
    <w:rsid w:val="7FF7F3A0"/>
    <w:rsid w:val="7FF90AE3"/>
    <w:rsid w:val="7FFA70E7"/>
    <w:rsid w:val="7FFA8E49"/>
    <w:rsid w:val="7FFAB1F6"/>
    <w:rsid w:val="7FFB0163"/>
    <w:rsid w:val="7FFB15CF"/>
    <w:rsid w:val="7FFB2C38"/>
    <w:rsid w:val="7FFB8B22"/>
    <w:rsid w:val="7FFB99F8"/>
    <w:rsid w:val="7FFBC583"/>
    <w:rsid w:val="7FFBF2CD"/>
    <w:rsid w:val="7FFBFF22"/>
    <w:rsid w:val="7FFC58A6"/>
    <w:rsid w:val="7FFCDDA6"/>
    <w:rsid w:val="7FFD29D4"/>
    <w:rsid w:val="7FFD54EE"/>
    <w:rsid w:val="7FFD82D8"/>
    <w:rsid w:val="7FFD8956"/>
    <w:rsid w:val="7FFDBDD1"/>
    <w:rsid w:val="7FFDDA73"/>
    <w:rsid w:val="7FFE20E0"/>
    <w:rsid w:val="7FFF0B68"/>
    <w:rsid w:val="7FFF3E11"/>
    <w:rsid w:val="7FFF52F7"/>
    <w:rsid w:val="7FFF5483"/>
    <w:rsid w:val="7FFF5AB5"/>
    <w:rsid w:val="7FFF83E8"/>
    <w:rsid w:val="7FFF91EC"/>
    <w:rsid w:val="7FFF985F"/>
    <w:rsid w:val="7FFFEEDA"/>
    <w:rsid w:val="86E98DA6"/>
    <w:rsid w:val="86FCAD13"/>
    <w:rsid w:val="87AFED14"/>
    <w:rsid w:val="8B7728D9"/>
    <w:rsid w:val="8B9D1415"/>
    <w:rsid w:val="8BEA229E"/>
    <w:rsid w:val="8D9FCEA8"/>
    <w:rsid w:val="8DFB12FC"/>
    <w:rsid w:val="8E9DD563"/>
    <w:rsid w:val="8ECF6FDA"/>
    <w:rsid w:val="8F710BDB"/>
    <w:rsid w:val="8FDF5AEB"/>
    <w:rsid w:val="8FEDCC6B"/>
    <w:rsid w:val="8FFB2CFD"/>
    <w:rsid w:val="93EF5F82"/>
    <w:rsid w:val="94EBD7BA"/>
    <w:rsid w:val="963F91F5"/>
    <w:rsid w:val="976ADEAB"/>
    <w:rsid w:val="977D9D1E"/>
    <w:rsid w:val="977F8BD3"/>
    <w:rsid w:val="97BE5D78"/>
    <w:rsid w:val="97FDB2A4"/>
    <w:rsid w:val="97FF4550"/>
    <w:rsid w:val="97FFB4FE"/>
    <w:rsid w:val="98DB1B87"/>
    <w:rsid w:val="9B3FD356"/>
    <w:rsid w:val="9BA33973"/>
    <w:rsid w:val="9BCD9B73"/>
    <w:rsid w:val="9BDFE78D"/>
    <w:rsid w:val="9BE5963E"/>
    <w:rsid w:val="9BFBC7B5"/>
    <w:rsid w:val="9CE70888"/>
    <w:rsid w:val="9D4B5CFF"/>
    <w:rsid w:val="9D550BC2"/>
    <w:rsid w:val="9DAF159C"/>
    <w:rsid w:val="9DCCDADB"/>
    <w:rsid w:val="9DCEA86D"/>
    <w:rsid w:val="9DF76E5F"/>
    <w:rsid w:val="9DFF7E0C"/>
    <w:rsid w:val="9E17FDCA"/>
    <w:rsid w:val="9E9B7B95"/>
    <w:rsid w:val="9EEAC9D3"/>
    <w:rsid w:val="9EF9CE58"/>
    <w:rsid w:val="9EFF9E62"/>
    <w:rsid w:val="9F6F0530"/>
    <w:rsid w:val="9F7FB3C6"/>
    <w:rsid w:val="9FB598F7"/>
    <w:rsid w:val="9FBE1183"/>
    <w:rsid w:val="9FC9F0E0"/>
    <w:rsid w:val="9FDE7A58"/>
    <w:rsid w:val="9FE4BAFF"/>
    <w:rsid w:val="9FE5324B"/>
    <w:rsid w:val="9FEF3B8C"/>
    <w:rsid w:val="9FF948C2"/>
    <w:rsid w:val="9FFAA40A"/>
    <w:rsid w:val="9FFBFC63"/>
    <w:rsid w:val="9FFE59EE"/>
    <w:rsid w:val="9FFFDA42"/>
    <w:rsid w:val="A2F57ACA"/>
    <w:rsid w:val="A39DCB44"/>
    <w:rsid w:val="A4331E6C"/>
    <w:rsid w:val="A56727BE"/>
    <w:rsid w:val="A5BF567A"/>
    <w:rsid w:val="A5BFCD66"/>
    <w:rsid w:val="A5F9B0E5"/>
    <w:rsid w:val="A673B6C9"/>
    <w:rsid w:val="A6FF5A4D"/>
    <w:rsid w:val="A7BFFA0D"/>
    <w:rsid w:val="A7CFDF03"/>
    <w:rsid w:val="A7EFAF7F"/>
    <w:rsid w:val="A7F10100"/>
    <w:rsid w:val="A7FF22A6"/>
    <w:rsid w:val="AA635E9F"/>
    <w:rsid w:val="AA7E5687"/>
    <w:rsid w:val="AAFEA46F"/>
    <w:rsid w:val="AB630ACF"/>
    <w:rsid w:val="AB963A46"/>
    <w:rsid w:val="AD762D75"/>
    <w:rsid w:val="ADB69FCE"/>
    <w:rsid w:val="ADDB5625"/>
    <w:rsid w:val="ADED5347"/>
    <w:rsid w:val="ADFB7D49"/>
    <w:rsid w:val="AE7F3D8A"/>
    <w:rsid w:val="AEAF5EF9"/>
    <w:rsid w:val="AEBA2234"/>
    <w:rsid w:val="AEF607E7"/>
    <w:rsid w:val="AEF64B86"/>
    <w:rsid w:val="AEF77EE6"/>
    <w:rsid w:val="AEFDD463"/>
    <w:rsid w:val="AEFDE908"/>
    <w:rsid w:val="AF1B759A"/>
    <w:rsid w:val="AF3FC609"/>
    <w:rsid w:val="AF5F2271"/>
    <w:rsid w:val="AF67CACC"/>
    <w:rsid w:val="AFA73EB8"/>
    <w:rsid w:val="AFBDF61E"/>
    <w:rsid w:val="AFDEFD4B"/>
    <w:rsid w:val="AFEECB30"/>
    <w:rsid w:val="AFEF2BF6"/>
    <w:rsid w:val="AFFA73E0"/>
    <w:rsid w:val="AFFB68CD"/>
    <w:rsid w:val="AFFD2663"/>
    <w:rsid w:val="AFFD690B"/>
    <w:rsid w:val="B18D7F30"/>
    <w:rsid w:val="B1FBA1D1"/>
    <w:rsid w:val="B31E356C"/>
    <w:rsid w:val="B37EE1BB"/>
    <w:rsid w:val="B3E5B7EA"/>
    <w:rsid w:val="B3FB2297"/>
    <w:rsid w:val="B46837FC"/>
    <w:rsid w:val="B47F18DF"/>
    <w:rsid w:val="B56F49EE"/>
    <w:rsid w:val="B5B7B817"/>
    <w:rsid w:val="B5DF7798"/>
    <w:rsid w:val="B5DFDA39"/>
    <w:rsid w:val="B5EFFDCA"/>
    <w:rsid w:val="B5FC15BA"/>
    <w:rsid w:val="B676DF74"/>
    <w:rsid w:val="B6943C2E"/>
    <w:rsid w:val="B6BFF047"/>
    <w:rsid w:val="B6DF02F1"/>
    <w:rsid w:val="B6EF1AC3"/>
    <w:rsid w:val="B6F52EFA"/>
    <w:rsid w:val="B75F63E8"/>
    <w:rsid w:val="B7767589"/>
    <w:rsid w:val="B77D534A"/>
    <w:rsid w:val="B79F021A"/>
    <w:rsid w:val="B7CB4508"/>
    <w:rsid w:val="B7E4F9A6"/>
    <w:rsid w:val="B7EF07E0"/>
    <w:rsid w:val="B7FD27B1"/>
    <w:rsid w:val="B8FB25E0"/>
    <w:rsid w:val="B97F1B82"/>
    <w:rsid w:val="B9DF217A"/>
    <w:rsid w:val="B9EF1062"/>
    <w:rsid w:val="B9EF95EE"/>
    <w:rsid w:val="B9FD61E5"/>
    <w:rsid w:val="B9FFEB6A"/>
    <w:rsid w:val="BA576F7E"/>
    <w:rsid w:val="BA7B23C6"/>
    <w:rsid w:val="BABDAA87"/>
    <w:rsid w:val="BADCD66A"/>
    <w:rsid w:val="BAF711D5"/>
    <w:rsid w:val="BAFFBA57"/>
    <w:rsid w:val="BB3FE2C9"/>
    <w:rsid w:val="BB6E53AB"/>
    <w:rsid w:val="BB7DB22F"/>
    <w:rsid w:val="BB7DE3C0"/>
    <w:rsid w:val="BB7FF8B5"/>
    <w:rsid w:val="BB9EC574"/>
    <w:rsid w:val="BBB555E1"/>
    <w:rsid w:val="BBB72EAD"/>
    <w:rsid w:val="BBBFC74A"/>
    <w:rsid w:val="BBC93E92"/>
    <w:rsid w:val="BBD66912"/>
    <w:rsid w:val="BBD88674"/>
    <w:rsid w:val="BBD9BFC9"/>
    <w:rsid w:val="BBEE63CA"/>
    <w:rsid w:val="BBF7D615"/>
    <w:rsid w:val="BBF91200"/>
    <w:rsid w:val="BBFEF683"/>
    <w:rsid w:val="BC59A02B"/>
    <w:rsid w:val="BCBEFE4F"/>
    <w:rsid w:val="BCCEEDCB"/>
    <w:rsid w:val="BCDB3AC6"/>
    <w:rsid w:val="BCF6FFCF"/>
    <w:rsid w:val="BCFD9236"/>
    <w:rsid w:val="BD233A42"/>
    <w:rsid w:val="BD37D534"/>
    <w:rsid w:val="BD3F6E16"/>
    <w:rsid w:val="BD733298"/>
    <w:rsid w:val="BD753E70"/>
    <w:rsid w:val="BD7653E2"/>
    <w:rsid w:val="BD7EE0D1"/>
    <w:rsid w:val="BD9F7A83"/>
    <w:rsid w:val="BDB30C9A"/>
    <w:rsid w:val="BDBA57BA"/>
    <w:rsid w:val="BDD78B0C"/>
    <w:rsid w:val="BDDB7328"/>
    <w:rsid w:val="BDDBB278"/>
    <w:rsid w:val="BDDE8231"/>
    <w:rsid w:val="BDDF6A36"/>
    <w:rsid w:val="BDDFC903"/>
    <w:rsid w:val="BDE7E8FB"/>
    <w:rsid w:val="BDEB54E3"/>
    <w:rsid w:val="BDEC02DB"/>
    <w:rsid w:val="BDEEF3D2"/>
    <w:rsid w:val="BDEF37D7"/>
    <w:rsid w:val="BDF18456"/>
    <w:rsid w:val="BDF324BD"/>
    <w:rsid w:val="BDF7292F"/>
    <w:rsid w:val="BDF7EABE"/>
    <w:rsid w:val="BDF89269"/>
    <w:rsid w:val="BDFB4D67"/>
    <w:rsid w:val="BDFD7CE9"/>
    <w:rsid w:val="BE3F131F"/>
    <w:rsid w:val="BE47AE0F"/>
    <w:rsid w:val="BE5A815B"/>
    <w:rsid w:val="BE5ACFB5"/>
    <w:rsid w:val="BE67A851"/>
    <w:rsid w:val="BE7E3B17"/>
    <w:rsid w:val="BE7F5967"/>
    <w:rsid w:val="BE9503EC"/>
    <w:rsid w:val="BEAFD1F6"/>
    <w:rsid w:val="BEBF7830"/>
    <w:rsid w:val="BEBFC21E"/>
    <w:rsid w:val="BECFC1DA"/>
    <w:rsid w:val="BEE7DF9F"/>
    <w:rsid w:val="BEEB64C8"/>
    <w:rsid w:val="BEEBF19F"/>
    <w:rsid w:val="BEEFEB1F"/>
    <w:rsid w:val="BEF5EC12"/>
    <w:rsid w:val="BEFBC5C7"/>
    <w:rsid w:val="BEFD1F20"/>
    <w:rsid w:val="BF377333"/>
    <w:rsid w:val="BF5B9FF6"/>
    <w:rsid w:val="BF5DEBCF"/>
    <w:rsid w:val="BF5DEC66"/>
    <w:rsid w:val="BF671DE3"/>
    <w:rsid w:val="BF6B33F7"/>
    <w:rsid w:val="BF6F1476"/>
    <w:rsid w:val="BF7B02C3"/>
    <w:rsid w:val="BF7F5001"/>
    <w:rsid w:val="BF7F700B"/>
    <w:rsid w:val="BF7FE166"/>
    <w:rsid w:val="BF9F9C51"/>
    <w:rsid w:val="BF9FA5E7"/>
    <w:rsid w:val="BFA5A5DD"/>
    <w:rsid w:val="BFA70BF7"/>
    <w:rsid w:val="BFB3AA5D"/>
    <w:rsid w:val="BFB5438D"/>
    <w:rsid w:val="BFB72007"/>
    <w:rsid w:val="BFBAB849"/>
    <w:rsid w:val="BFBAE2E5"/>
    <w:rsid w:val="BFBF24DE"/>
    <w:rsid w:val="BFBF4E65"/>
    <w:rsid w:val="BFBF9DC0"/>
    <w:rsid w:val="BFC312DD"/>
    <w:rsid w:val="BFC8541C"/>
    <w:rsid w:val="BFCB4CAA"/>
    <w:rsid w:val="BFD7976B"/>
    <w:rsid w:val="BFD81FD5"/>
    <w:rsid w:val="BFDB460E"/>
    <w:rsid w:val="BFDC4CDC"/>
    <w:rsid w:val="BFDD2472"/>
    <w:rsid w:val="BFDE0F11"/>
    <w:rsid w:val="BFDF9557"/>
    <w:rsid w:val="BFE31653"/>
    <w:rsid w:val="BFE3BE5E"/>
    <w:rsid w:val="BFE93947"/>
    <w:rsid w:val="BFE98698"/>
    <w:rsid w:val="BFEB8DA5"/>
    <w:rsid w:val="BFEBF647"/>
    <w:rsid w:val="BFEF5BB8"/>
    <w:rsid w:val="BFF0FA70"/>
    <w:rsid w:val="BFF294B2"/>
    <w:rsid w:val="BFF784E9"/>
    <w:rsid w:val="BFF79F92"/>
    <w:rsid w:val="BFF7C039"/>
    <w:rsid w:val="BFFAE474"/>
    <w:rsid w:val="BFFB2891"/>
    <w:rsid w:val="BFFB6556"/>
    <w:rsid w:val="BFFC107A"/>
    <w:rsid w:val="BFFD0004"/>
    <w:rsid w:val="BFFF2002"/>
    <w:rsid w:val="BFFFE1CD"/>
    <w:rsid w:val="BFFFF099"/>
    <w:rsid w:val="C4F9C64F"/>
    <w:rsid w:val="C5BD651C"/>
    <w:rsid w:val="C5D561A6"/>
    <w:rsid w:val="C76F086A"/>
    <w:rsid w:val="C775C732"/>
    <w:rsid w:val="C77F7A52"/>
    <w:rsid w:val="C7996E4B"/>
    <w:rsid w:val="C7BE7583"/>
    <w:rsid w:val="C7FBD073"/>
    <w:rsid w:val="C7FF94E5"/>
    <w:rsid w:val="C9F09967"/>
    <w:rsid w:val="CABBAC7F"/>
    <w:rsid w:val="CADEBE31"/>
    <w:rsid w:val="CAF7E56D"/>
    <w:rsid w:val="CB7D66C9"/>
    <w:rsid w:val="CBB7D540"/>
    <w:rsid w:val="CBBDBF58"/>
    <w:rsid w:val="CBD9538C"/>
    <w:rsid w:val="CBF7085B"/>
    <w:rsid w:val="CBF7287C"/>
    <w:rsid w:val="CBFFA7F9"/>
    <w:rsid w:val="CBFFA9C7"/>
    <w:rsid w:val="CD7B6121"/>
    <w:rsid w:val="CD7E672E"/>
    <w:rsid w:val="CDE7B924"/>
    <w:rsid w:val="CDF7BE9F"/>
    <w:rsid w:val="CDFEB01C"/>
    <w:rsid w:val="CE1A2DF5"/>
    <w:rsid w:val="CE7FDDDA"/>
    <w:rsid w:val="CEAD7842"/>
    <w:rsid w:val="CEAF371D"/>
    <w:rsid w:val="CEBE7475"/>
    <w:rsid w:val="CEDF7E46"/>
    <w:rsid w:val="CEFE9CD2"/>
    <w:rsid w:val="CF3DF0BC"/>
    <w:rsid w:val="CF3E6163"/>
    <w:rsid w:val="CF727A72"/>
    <w:rsid w:val="CF73F71B"/>
    <w:rsid w:val="CF76EC22"/>
    <w:rsid w:val="CFB7807F"/>
    <w:rsid w:val="CFBEE588"/>
    <w:rsid w:val="CFF1E7F4"/>
    <w:rsid w:val="CFFC170E"/>
    <w:rsid w:val="CFFEA3CC"/>
    <w:rsid w:val="CFFF0435"/>
    <w:rsid w:val="CFFF05AD"/>
    <w:rsid w:val="CFFF0943"/>
    <w:rsid w:val="CFFF197F"/>
    <w:rsid w:val="CFFFFD8A"/>
    <w:rsid w:val="D0B73AAE"/>
    <w:rsid w:val="D1665533"/>
    <w:rsid w:val="D1AF35DA"/>
    <w:rsid w:val="D27D5E9A"/>
    <w:rsid w:val="D2DF638F"/>
    <w:rsid w:val="D34D1BF6"/>
    <w:rsid w:val="D3BF0040"/>
    <w:rsid w:val="D3DDBEAB"/>
    <w:rsid w:val="D3FF2F39"/>
    <w:rsid w:val="D47E80EE"/>
    <w:rsid w:val="D5BFF685"/>
    <w:rsid w:val="D5DE5225"/>
    <w:rsid w:val="D5ED2C50"/>
    <w:rsid w:val="D5FC13EB"/>
    <w:rsid w:val="D5FE9B94"/>
    <w:rsid w:val="D5FFDFA6"/>
    <w:rsid w:val="D6677EC3"/>
    <w:rsid w:val="D66D57A0"/>
    <w:rsid w:val="D6BFBBB6"/>
    <w:rsid w:val="D6CEB2BE"/>
    <w:rsid w:val="D6D71FAA"/>
    <w:rsid w:val="D6DFDD97"/>
    <w:rsid w:val="D6F622BE"/>
    <w:rsid w:val="D6FA577C"/>
    <w:rsid w:val="D6FB6119"/>
    <w:rsid w:val="D735CF66"/>
    <w:rsid w:val="D7433DE2"/>
    <w:rsid w:val="D77D4913"/>
    <w:rsid w:val="D77E35F9"/>
    <w:rsid w:val="D77F3632"/>
    <w:rsid w:val="D77FC1E1"/>
    <w:rsid w:val="D79FA1CF"/>
    <w:rsid w:val="D7AEAFA2"/>
    <w:rsid w:val="D7C3B616"/>
    <w:rsid w:val="D7D92D5A"/>
    <w:rsid w:val="D7EE190D"/>
    <w:rsid w:val="D7EFA520"/>
    <w:rsid w:val="D7FE1B21"/>
    <w:rsid w:val="D7FF1257"/>
    <w:rsid w:val="D7FFB347"/>
    <w:rsid w:val="D7FFF446"/>
    <w:rsid w:val="D8EFEF9F"/>
    <w:rsid w:val="D9733264"/>
    <w:rsid w:val="D9DFAAA1"/>
    <w:rsid w:val="D9DFC7A0"/>
    <w:rsid w:val="D9E04D0F"/>
    <w:rsid w:val="DA370FEB"/>
    <w:rsid w:val="DA6D5C42"/>
    <w:rsid w:val="DAA726DC"/>
    <w:rsid w:val="DADF194E"/>
    <w:rsid w:val="DAF75167"/>
    <w:rsid w:val="DAFFEB39"/>
    <w:rsid w:val="DB072402"/>
    <w:rsid w:val="DB7F2DAD"/>
    <w:rsid w:val="DB7FB920"/>
    <w:rsid w:val="DB9EB4ED"/>
    <w:rsid w:val="DBAD6E98"/>
    <w:rsid w:val="DBBD5445"/>
    <w:rsid w:val="DBBF169B"/>
    <w:rsid w:val="DBBF7ACD"/>
    <w:rsid w:val="DBE70087"/>
    <w:rsid w:val="DBEFAAF8"/>
    <w:rsid w:val="DBF662B4"/>
    <w:rsid w:val="DBF73931"/>
    <w:rsid w:val="DBF95CCA"/>
    <w:rsid w:val="DBFCC2C4"/>
    <w:rsid w:val="DBFF20A0"/>
    <w:rsid w:val="DBFF3484"/>
    <w:rsid w:val="DBFF9DCB"/>
    <w:rsid w:val="DC5D4B7C"/>
    <w:rsid w:val="DC73620D"/>
    <w:rsid w:val="DC74F501"/>
    <w:rsid w:val="DCBE4579"/>
    <w:rsid w:val="DCCA063B"/>
    <w:rsid w:val="DCE7B256"/>
    <w:rsid w:val="DCF6AC81"/>
    <w:rsid w:val="DCF9050D"/>
    <w:rsid w:val="DCFFEC86"/>
    <w:rsid w:val="DD1F0892"/>
    <w:rsid w:val="DD7E23B0"/>
    <w:rsid w:val="DDB7C0BB"/>
    <w:rsid w:val="DDBD5264"/>
    <w:rsid w:val="DDBEF85C"/>
    <w:rsid w:val="DDCCB192"/>
    <w:rsid w:val="DDDDB6AD"/>
    <w:rsid w:val="DDDF2BA1"/>
    <w:rsid w:val="DDDFBB09"/>
    <w:rsid w:val="DDEDC010"/>
    <w:rsid w:val="DDF9DDC5"/>
    <w:rsid w:val="DDFCE56C"/>
    <w:rsid w:val="DDFE5607"/>
    <w:rsid w:val="DE6D1191"/>
    <w:rsid w:val="DE6FD964"/>
    <w:rsid w:val="DE7FE32D"/>
    <w:rsid w:val="DE9F4868"/>
    <w:rsid w:val="DEAD0969"/>
    <w:rsid w:val="DEB31B8B"/>
    <w:rsid w:val="DEF58AFD"/>
    <w:rsid w:val="DEF66DEB"/>
    <w:rsid w:val="DEF7F387"/>
    <w:rsid w:val="DEF880DC"/>
    <w:rsid w:val="DEFAA614"/>
    <w:rsid w:val="DEFD59A8"/>
    <w:rsid w:val="DEFE739C"/>
    <w:rsid w:val="DEFF6C78"/>
    <w:rsid w:val="DEFF8B5D"/>
    <w:rsid w:val="DF1AA86C"/>
    <w:rsid w:val="DF1F9FAC"/>
    <w:rsid w:val="DF2F5C18"/>
    <w:rsid w:val="DF3637FE"/>
    <w:rsid w:val="DF3B2731"/>
    <w:rsid w:val="DF3BF95B"/>
    <w:rsid w:val="DF3FD0BB"/>
    <w:rsid w:val="DF573250"/>
    <w:rsid w:val="DF5F7CDE"/>
    <w:rsid w:val="DF6F8BE5"/>
    <w:rsid w:val="DF6F9C19"/>
    <w:rsid w:val="DF77EB14"/>
    <w:rsid w:val="DF7BEBA6"/>
    <w:rsid w:val="DF9BD039"/>
    <w:rsid w:val="DFAFC7DE"/>
    <w:rsid w:val="DFB14BF2"/>
    <w:rsid w:val="DFBF3A83"/>
    <w:rsid w:val="DFD63A6E"/>
    <w:rsid w:val="DFD96DFC"/>
    <w:rsid w:val="DFDB079C"/>
    <w:rsid w:val="DFDE380E"/>
    <w:rsid w:val="DFDF120B"/>
    <w:rsid w:val="DFDF6613"/>
    <w:rsid w:val="DFDFDADF"/>
    <w:rsid w:val="DFE3BF8F"/>
    <w:rsid w:val="DFE73C3F"/>
    <w:rsid w:val="DFEEAA25"/>
    <w:rsid w:val="DFF0A33C"/>
    <w:rsid w:val="DFF3FA00"/>
    <w:rsid w:val="DFF583B5"/>
    <w:rsid w:val="DFF96E27"/>
    <w:rsid w:val="DFFB6375"/>
    <w:rsid w:val="DFFB9D35"/>
    <w:rsid w:val="DFFBF640"/>
    <w:rsid w:val="DFFC6524"/>
    <w:rsid w:val="DFFCACFF"/>
    <w:rsid w:val="DFFD2E4C"/>
    <w:rsid w:val="DFFE0398"/>
    <w:rsid w:val="DFFE5A17"/>
    <w:rsid w:val="DFFED163"/>
    <w:rsid w:val="DFFF44C7"/>
    <w:rsid w:val="DFFF4623"/>
    <w:rsid w:val="DFFF878B"/>
    <w:rsid w:val="DFFF87EA"/>
    <w:rsid w:val="DFFFB4D2"/>
    <w:rsid w:val="DFFFEA99"/>
    <w:rsid w:val="E05F7CA7"/>
    <w:rsid w:val="E0F70F73"/>
    <w:rsid w:val="E17B846C"/>
    <w:rsid w:val="E19F723B"/>
    <w:rsid w:val="E1DD765C"/>
    <w:rsid w:val="E2A5AC9E"/>
    <w:rsid w:val="E37B56A7"/>
    <w:rsid w:val="E3B63CA3"/>
    <w:rsid w:val="E3BDC2C3"/>
    <w:rsid w:val="E3DE4FED"/>
    <w:rsid w:val="E46F464F"/>
    <w:rsid w:val="E47F3972"/>
    <w:rsid w:val="E59D7345"/>
    <w:rsid w:val="E5BE2ED3"/>
    <w:rsid w:val="E5D759CF"/>
    <w:rsid w:val="E5F9906F"/>
    <w:rsid w:val="E5F9D245"/>
    <w:rsid w:val="E6CE3022"/>
    <w:rsid w:val="E6FE7573"/>
    <w:rsid w:val="E6FFCA61"/>
    <w:rsid w:val="E7773F0C"/>
    <w:rsid w:val="E77EAA32"/>
    <w:rsid w:val="E7BF9C7E"/>
    <w:rsid w:val="E7BFA788"/>
    <w:rsid w:val="E7DB1701"/>
    <w:rsid w:val="E7DDE766"/>
    <w:rsid w:val="E7EF6DCB"/>
    <w:rsid w:val="E7F72F06"/>
    <w:rsid w:val="E7FE0E66"/>
    <w:rsid w:val="E7FFB046"/>
    <w:rsid w:val="E8A52DED"/>
    <w:rsid w:val="E8BFB45A"/>
    <w:rsid w:val="E8EF0683"/>
    <w:rsid w:val="E8FB5F48"/>
    <w:rsid w:val="E9E7DF5A"/>
    <w:rsid w:val="E9F386CC"/>
    <w:rsid w:val="E9FC8973"/>
    <w:rsid w:val="E9FD794B"/>
    <w:rsid w:val="EA7E7DA2"/>
    <w:rsid w:val="EAF184E9"/>
    <w:rsid w:val="EAF335EB"/>
    <w:rsid w:val="EB3FF4D6"/>
    <w:rsid w:val="EB45631D"/>
    <w:rsid w:val="EB760B92"/>
    <w:rsid w:val="EB7BACB1"/>
    <w:rsid w:val="EB7BFC54"/>
    <w:rsid w:val="EBA774B7"/>
    <w:rsid w:val="EBAD336D"/>
    <w:rsid w:val="EBB306C7"/>
    <w:rsid w:val="EBB3DA95"/>
    <w:rsid w:val="EBD9D59E"/>
    <w:rsid w:val="EBEEF4B0"/>
    <w:rsid w:val="EBF317D2"/>
    <w:rsid w:val="EBF56777"/>
    <w:rsid w:val="EBF59129"/>
    <w:rsid w:val="EBFBC1A8"/>
    <w:rsid w:val="EC6F27FE"/>
    <w:rsid w:val="ED10BB1E"/>
    <w:rsid w:val="ED364F00"/>
    <w:rsid w:val="ED76D3F2"/>
    <w:rsid w:val="ED776279"/>
    <w:rsid w:val="ED7F9C63"/>
    <w:rsid w:val="ED975CC4"/>
    <w:rsid w:val="EDA31A6F"/>
    <w:rsid w:val="EDBD13D8"/>
    <w:rsid w:val="EDBE894E"/>
    <w:rsid w:val="EDBF419D"/>
    <w:rsid w:val="EDC2F8E5"/>
    <w:rsid w:val="EDDD6CE3"/>
    <w:rsid w:val="EDDE2D76"/>
    <w:rsid w:val="EDE60C20"/>
    <w:rsid w:val="EDEB504E"/>
    <w:rsid w:val="EDEF5F05"/>
    <w:rsid w:val="EDFB7EFC"/>
    <w:rsid w:val="EDFEFFDF"/>
    <w:rsid w:val="EE7285D2"/>
    <w:rsid w:val="EE775385"/>
    <w:rsid w:val="EE77A02A"/>
    <w:rsid w:val="EE7DCD9E"/>
    <w:rsid w:val="EEA79ADA"/>
    <w:rsid w:val="EEB68343"/>
    <w:rsid w:val="EEDD1DAD"/>
    <w:rsid w:val="EEDD4ABE"/>
    <w:rsid w:val="EEE7A9EC"/>
    <w:rsid w:val="EEEF4846"/>
    <w:rsid w:val="EEFFD878"/>
    <w:rsid w:val="EEFFECCC"/>
    <w:rsid w:val="EF2732AA"/>
    <w:rsid w:val="EF35FC42"/>
    <w:rsid w:val="EF52CE56"/>
    <w:rsid w:val="EF5B94C9"/>
    <w:rsid w:val="EF5BA5D6"/>
    <w:rsid w:val="EF5F20AA"/>
    <w:rsid w:val="EF683A5B"/>
    <w:rsid w:val="EF6F1DA4"/>
    <w:rsid w:val="EF7DEDC8"/>
    <w:rsid w:val="EF7FD479"/>
    <w:rsid w:val="EFAA1C61"/>
    <w:rsid w:val="EFAF54C5"/>
    <w:rsid w:val="EFAFE850"/>
    <w:rsid w:val="EFB05FAA"/>
    <w:rsid w:val="EFB70404"/>
    <w:rsid w:val="EFB7229A"/>
    <w:rsid w:val="EFBB4559"/>
    <w:rsid w:val="EFBE5884"/>
    <w:rsid w:val="EFBEB54B"/>
    <w:rsid w:val="EFBF09B5"/>
    <w:rsid w:val="EFCC749D"/>
    <w:rsid w:val="EFD3105E"/>
    <w:rsid w:val="EFD7E964"/>
    <w:rsid w:val="EFDB2000"/>
    <w:rsid w:val="EFDCDE04"/>
    <w:rsid w:val="EFDCED95"/>
    <w:rsid w:val="EFDDA45A"/>
    <w:rsid w:val="EFDE5C45"/>
    <w:rsid w:val="EFDF3B3C"/>
    <w:rsid w:val="EFDF5807"/>
    <w:rsid w:val="EFDF596D"/>
    <w:rsid w:val="EFDF9843"/>
    <w:rsid w:val="EFE9979C"/>
    <w:rsid w:val="EFECE042"/>
    <w:rsid w:val="EFED30D1"/>
    <w:rsid w:val="EFED8C19"/>
    <w:rsid w:val="EFED9590"/>
    <w:rsid w:val="EFEE000F"/>
    <w:rsid w:val="EFEFE053"/>
    <w:rsid w:val="EFF72940"/>
    <w:rsid w:val="EFF78A9D"/>
    <w:rsid w:val="EFF91E23"/>
    <w:rsid w:val="EFF9F25B"/>
    <w:rsid w:val="EFFD89E9"/>
    <w:rsid w:val="EFFF0FBB"/>
    <w:rsid w:val="EFFF3827"/>
    <w:rsid w:val="EFFF4B6A"/>
    <w:rsid w:val="EFFF63C2"/>
    <w:rsid w:val="EFFF7A08"/>
    <w:rsid w:val="EFFFB13E"/>
    <w:rsid w:val="F0FCF3A8"/>
    <w:rsid w:val="F14ED54B"/>
    <w:rsid w:val="F1963832"/>
    <w:rsid w:val="F1B3B377"/>
    <w:rsid w:val="F1F57CFA"/>
    <w:rsid w:val="F1FF427A"/>
    <w:rsid w:val="F1FF7DC4"/>
    <w:rsid w:val="F2DB354D"/>
    <w:rsid w:val="F2DF3538"/>
    <w:rsid w:val="F2EFCA58"/>
    <w:rsid w:val="F32ABD7A"/>
    <w:rsid w:val="F32E2C19"/>
    <w:rsid w:val="F3350F67"/>
    <w:rsid w:val="F33FC57E"/>
    <w:rsid w:val="F34F967C"/>
    <w:rsid w:val="F3777D71"/>
    <w:rsid w:val="F37E8165"/>
    <w:rsid w:val="F37EABC6"/>
    <w:rsid w:val="F3B19F5E"/>
    <w:rsid w:val="F3B20E74"/>
    <w:rsid w:val="F3BF3DC8"/>
    <w:rsid w:val="F3BF7388"/>
    <w:rsid w:val="F3CF1CA2"/>
    <w:rsid w:val="F3D74DE1"/>
    <w:rsid w:val="F3E14E6E"/>
    <w:rsid w:val="F3E419C8"/>
    <w:rsid w:val="F3ECB97F"/>
    <w:rsid w:val="F3F38255"/>
    <w:rsid w:val="F3F5AD8E"/>
    <w:rsid w:val="F3F77C74"/>
    <w:rsid w:val="F3F79768"/>
    <w:rsid w:val="F3F96523"/>
    <w:rsid w:val="F3FA5CAB"/>
    <w:rsid w:val="F3FC8743"/>
    <w:rsid w:val="F3FD6182"/>
    <w:rsid w:val="F3FF1E84"/>
    <w:rsid w:val="F4DEE105"/>
    <w:rsid w:val="F4F7BA9E"/>
    <w:rsid w:val="F4FB5C50"/>
    <w:rsid w:val="F4FF03B9"/>
    <w:rsid w:val="F51F0ADA"/>
    <w:rsid w:val="F53EDE01"/>
    <w:rsid w:val="F55C806D"/>
    <w:rsid w:val="F57F0DC0"/>
    <w:rsid w:val="F57F7C5B"/>
    <w:rsid w:val="F5967C4E"/>
    <w:rsid w:val="F5A7347D"/>
    <w:rsid w:val="F5BF76BC"/>
    <w:rsid w:val="F5CF3172"/>
    <w:rsid w:val="F5DF3440"/>
    <w:rsid w:val="F5DFA805"/>
    <w:rsid w:val="F5E724E0"/>
    <w:rsid w:val="F5EB85C0"/>
    <w:rsid w:val="F5EE6324"/>
    <w:rsid w:val="F5FBF2BB"/>
    <w:rsid w:val="F5FC664B"/>
    <w:rsid w:val="F6651317"/>
    <w:rsid w:val="F66F6E6B"/>
    <w:rsid w:val="F6767EA4"/>
    <w:rsid w:val="F67DA224"/>
    <w:rsid w:val="F67F1025"/>
    <w:rsid w:val="F6BE1155"/>
    <w:rsid w:val="F6C6F693"/>
    <w:rsid w:val="F6CAD5BF"/>
    <w:rsid w:val="F6D3522E"/>
    <w:rsid w:val="F6D9556F"/>
    <w:rsid w:val="F6EC149E"/>
    <w:rsid w:val="F6F9B8AA"/>
    <w:rsid w:val="F6FF66F1"/>
    <w:rsid w:val="F6FF9849"/>
    <w:rsid w:val="F6FFAA4C"/>
    <w:rsid w:val="F6FFC374"/>
    <w:rsid w:val="F727B7B2"/>
    <w:rsid w:val="F7394B52"/>
    <w:rsid w:val="F73BB65D"/>
    <w:rsid w:val="F73F8400"/>
    <w:rsid w:val="F764BCF5"/>
    <w:rsid w:val="F76B1B2F"/>
    <w:rsid w:val="F77CF646"/>
    <w:rsid w:val="F78FEF91"/>
    <w:rsid w:val="F793B616"/>
    <w:rsid w:val="F7952C32"/>
    <w:rsid w:val="F79F6E90"/>
    <w:rsid w:val="F7AF652D"/>
    <w:rsid w:val="F7B35321"/>
    <w:rsid w:val="F7B39EE0"/>
    <w:rsid w:val="F7BAFD92"/>
    <w:rsid w:val="F7BBDB6A"/>
    <w:rsid w:val="F7BD6D7D"/>
    <w:rsid w:val="F7BF0795"/>
    <w:rsid w:val="F7DAE04F"/>
    <w:rsid w:val="F7DB5D22"/>
    <w:rsid w:val="F7DD6E68"/>
    <w:rsid w:val="F7DE3BAF"/>
    <w:rsid w:val="F7DFD2FD"/>
    <w:rsid w:val="F7ECD2E9"/>
    <w:rsid w:val="F7F70CDF"/>
    <w:rsid w:val="F7F75E39"/>
    <w:rsid w:val="F7F769B8"/>
    <w:rsid w:val="F7F78C18"/>
    <w:rsid w:val="F7F790A2"/>
    <w:rsid w:val="F7F797E1"/>
    <w:rsid w:val="F7FA0DCF"/>
    <w:rsid w:val="F7FB2634"/>
    <w:rsid w:val="F7FB92F7"/>
    <w:rsid w:val="F7FDA3A8"/>
    <w:rsid w:val="F7FDA720"/>
    <w:rsid w:val="F7FDAA1E"/>
    <w:rsid w:val="F7FEADA6"/>
    <w:rsid w:val="F7FEFF80"/>
    <w:rsid w:val="F7FF45B4"/>
    <w:rsid w:val="F7FF50EE"/>
    <w:rsid w:val="F7FF5620"/>
    <w:rsid w:val="F7FF69DC"/>
    <w:rsid w:val="F7FFA7B6"/>
    <w:rsid w:val="F7FFFB34"/>
    <w:rsid w:val="F83F3CDF"/>
    <w:rsid w:val="F8774E4C"/>
    <w:rsid w:val="F87FAFD8"/>
    <w:rsid w:val="F8C84A35"/>
    <w:rsid w:val="F91E7CB9"/>
    <w:rsid w:val="F96FF448"/>
    <w:rsid w:val="F9731021"/>
    <w:rsid w:val="F97F01F4"/>
    <w:rsid w:val="F9946EA7"/>
    <w:rsid w:val="F9BB788D"/>
    <w:rsid w:val="F9BBF783"/>
    <w:rsid w:val="F9BDC4A3"/>
    <w:rsid w:val="F9BF6E4F"/>
    <w:rsid w:val="F9CF7528"/>
    <w:rsid w:val="F9CF9069"/>
    <w:rsid w:val="F9D67AB9"/>
    <w:rsid w:val="F9DA10D3"/>
    <w:rsid w:val="F9DFE8D6"/>
    <w:rsid w:val="F9E6A9E3"/>
    <w:rsid w:val="F9EE0B16"/>
    <w:rsid w:val="F9EE3A17"/>
    <w:rsid w:val="F9EFFC71"/>
    <w:rsid w:val="F9F3F059"/>
    <w:rsid w:val="F9F7F91B"/>
    <w:rsid w:val="F9F87622"/>
    <w:rsid w:val="F9FA42CC"/>
    <w:rsid w:val="F9FB3294"/>
    <w:rsid w:val="F9FBA290"/>
    <w:rsid w:val="F9FBDD84"/>
    <w:rsid w:val="F9FDDC9A"/>
    <w:rsid w:val="F9FF49E1"/>
    <w:rsid w:val="F9FF521B"/>
    <w:rsid w:val="FA1F5BF3"/>
    <w:rsid w:val="FA3B9E69"/>
    <w:rsid w:val="FAAF46EE"/>
    <w:rsid w:val="FAB7F661"/>
    <w:rsid w:val="FABEAEBF"/>
    <w:rsid w:val="FABFC8EC"/>
    <w:rsid w:val="FABFFFC3"/>
    <w:rsid w:val="FAD7B399"/>
    <w:rsid w:val="FADB2DED"/>
    <w:rsid w:val="FADF5F48"/>
    <w:rsid w:val="FAE5514B"/>
    <w:rsid w:val="FAE55457"/>
    <w:rsid w:val="FAEF8103"/>
    <w:rsid w:val="FAF3F3DF"/>
    <w:rsid w:val="FAF7829A"/>
    <w:rsid w:val="FAF91206"/>
    <w:rsid w:val="FAF9223A"/>
    <w:rsid w:val="FAFB23C8"/>
    <w:rsid w:val="FAFB91E0"/>
    <w:rsid w:val="FAFC39D0"/>
    <w:rsid w:val="FB4129B1"/>
    <w:rsid w:val="FB571E57"/>
    <w:rsid w:val="FB5F63E9"/>
    <w:rsid w:val="FB6D0F58"/>
    <w:rsid w:val="FB6F5FC2"/>
    <w:rsid w:val="FB7CD713"/>
    <w:rsid w:val="FB7F3141"/>
    <w:rsid w:val="FB7F4C9D"/>
    <w:rsid w:val="FB97D40A"/>
    <w:rsid w:val="FB9E24F1"/>
    <w:rsid w:val="FB9EAA04"/>
    <w:rsid w:val="FB9F0D36"/>
    <w:rsid w:val="FB9FB03D"/>
    <w:rsid w:val="FBA90389"/>
    <w:rsid w:val="FBAF629E"/>
    <w:rsid w:val="FBB9B00D"/>
    <w:rsid w:val="FBBB24D0"/>
    <w:rsid w:val="FBBF821B"/>
    <w:rsid w:val="FBC9462F"/>
    <w:rsid w:val="FBCB98CF"/>
    <w:rsid w:val="FBCF0E97"/>
    <w:rsid w:val="FBCF759B"/>
    <w:rsid w:val="FBD2ADEE"/>
    <w:rsid w:val="FBDC1D79"/>
    <w:rsid w:val="FBDD604A"/>
    <w:rsid w:val="FBDF6EAA"/>
    <w:rsid w:val="FBDFAFF4"/>
    <w:rsid w:val="FBDFBA9D"/>
    <w:rsid w:val="FBDFC655"/>
    <w:rsid w:val="FBDFF039"/>
    <w:rsid w:val="FBE7656A"/>
    <w:rsid w:val="FBEF5F06"/>
    <w:rsid w:val="FBEF773F"/>
    <w:rsid w:val="FBEFE019"/>
    <w:rsid w:val="FBEFEDFD"/>
    <w:rsid w:val="FBF5C93E"/>
    <w:rsid w:val="FBF674AA"/>
    <w:rsid w:val="FBF680D2"/>
    <w:rsid w:val="FBF709DB"/>
    <w:rsid w:val="FBF791E7"/>
    <w:rsid w:val="FBF7F97C"/>
    <w:rsid w:val="FBF7FDC5"/>
    <w:rsid w:val="FBF98A7F"/>
    <w:rsid w:val="FBFD0726"/>
    <w:rsid w:val="FBFDC241"/>
    <w:rsid w:val="FBFF0648"/>
    <w:rsid w:val="FBFF0A6E"/>
    <w:rsid w:val="FBFF59F1"/>
    <w:rsid w:val="FBFF5CC7"/>
    <w:rsid w:val="FBFF7849"/>
    <w:rsid w:val="FBFF8152"/>
    <w:rsid w:val="FBFFAF3E"/>
    <w:rsid w:val="FC3E8884"/>
    <w:rsid w:val="FC5E3781"/>
    <w:rsid w:val="FC7718A7"/>
    <w:rsid w:val="FC97990D"/>
    <w:rsid w:val="FC9D9F08"/>
    <w:rsid w:val="FCBB59AB"/>
    <w:rsid w:val="FCBF63BD"/>
    <w:rsid w:val="FCCE4203"/>
    <w:rsid w:val="FCFE31FA"/>
    <w:rsid w:val="FD1EB655"/>
    <w:rsid w:val="FD33176D"/>
    <w:rsid w:val="FD3B0298"/>
    <w:rsid w:val="FD3D60E8"/>
    <w:rsid w:val="FD3F115F"/>
    <w:rsid w:val="FD4F4667"/>
    <w:rsid w:val="FD57D7D3"/>
    <w:rsid w:val="FD65664D"/>
    <w:rsid w:val="FD692FF8"/>
    <w:rsid w:val="FD725F15"/>
    <w:rsid w:val="FD8FFA64"/>
    <w:rsid w:val="FD91EB6F"/>
    <w:rsid w:val="FD9C9C70"/>
    <w:rsid w:val="FDA360D1"/>
    <w:rsid w:val="FDABB0E2"/>
    <w:rsid w:val="FDBBF75F"/>
    <w:rsid w:val="FDBD15CE"/>
    <w:rsid w:val="FDBF7595"/>
    <w:rsid w:val="FDBFAEE7"/>
    <w:rsid w:val="FDEBB9FE"/>
    <w:rsid w:val="FDEF453F"/>
    <w:rsid w:val="FDEFC912"/>
    <w:rsid w:val="FDEFD1D3"/>
    <w:rsid w:val="FDF64663"/>
    <w:rsid w:val="FDF74A46"/>
    <w:rsid w:val="FDF7FC38"/>
    <w:rsid w:val="FDF91949"/>
    <w:rsid w:val="FDFB7C3A"/>
    <w:rsid w:val="FDFBC36C"/>
    <w:rsid w:val="FDFBF556"/>
    <w:rsid w:val="FDFBFA1C"/>
    <w:rsid w:val="FDFD06D1"/>
    <w:rsid w:val="FDFD76B7"/>
    <w:rsid w:val="FDFDA42D"/>
    <w:rsid w:val="FDFEDB50"/>
    <w:rsid w:val="FDFF44A0"/>
    <w:rsid w:val="FDFF81B6"/>
    <w:rsid w:val="FDFF99D2"/>
    <w:rsid w:val="FDFFB542"/>
    <w:rsid w:val="FDFFD9D3"/>
    <w:rsid w:val="FDFFF542"/>
    <w:rsid w:val="FE4F63A4"/>
    <w:rsid w:val="FE668F63"/>
    <w:rsid w:val="FE734873"/>
    <w:rsid w:val="FE77FEFF"/>
    <w:rsid w:val="FE7B1EA1"/>
    <w:rsid w:val="FE7F3A3D"/>
    <w:rsid w:val="FE7F6DEC"/>
    <w:rsid w:val="FE7F8067"/>
    <w:rsid w:val="FE7F8201"/>
    <w:rsid w:val="FEB20F8E"/>
    <w:rsid w:val="FEB77815"/>
    <w:rsid w:val="FEBD34EC"/>
    <w:rsid w:val="FEBF11D1"/>
    <w:rsid w:val="FECEA16C"/>
    <w:rsid w:val="FEDDF456"/>
    <w:rsid w:val="FEE51AFC"/>
    <w:rsid w:val="FEEB04F8"/>
    <w:rsid w:val="FEEBEC7B"/>
    <w:rsid w:val="FEED36A7"/>
    <w:rsid w:val="FEEEF49A"/>
    <w:rsid w:val="FEEF015C"/>
    <w:rsid w:val="FEEF443A"/>
    <w:rsid w:val="FEEF56C4"/>
    <w:rsid w:val="FEEF71E1"/>
    <w:rsid w:val="FEEF941B"/>
    <w:rsid w:val="FEF26B38"/>
    <w:rsid w:val="FEF3B58C"/>
    <w:rsid w:val="FEF3E1D2"/>
    <w:rsid w:val="FEF4CC14"/>
    <w:rsid w:val="FEF5A3C3"/>
    <w:rsid w:val="FEF6367A"/>
    <w:rsid w:val="FEF648E9"/>
    <w:rsid w:val="FEF7CF96"/>
    <w:rsid w:val="FEF94CE9"/>
    <w:rsid w:val="FEFBB6A3"/>
    <w:rsid w:val="FEFC316B"/>
    <w:rsid w:val="FEFF1215"/>
    <w:rsid w:val="FEFF60D9"/>
    <w:rsid w:val="FF1259CF"/>
    <w:rsid w:val="FF17275C"/>
    <w:rsid w:val="FF2F58C6"/>
    <w:rsid w:val="FF3129AD"/>
    <w:rsid w:val="FF3569B6"/>
    <w:rsid w:val="FF37BD78"/>
    <w:rsid w:val="FF3F09D5"/>
    <w:rsid w:val="FF3F1B58"/>
    <w:rsid w:val="FF3F9CF6"/>
    <w:rsid w:val="FF481175"/>
    <w:rsid w:val="FF5B0C82"/>
    <w:rsid w:val="FF5C7063"/>
    <w:rsid w:val="FF5D8B32"/>
    <w:rsid w:val="FF5F02AF"/>
    <w:rsid w:val="FF5FA768"/>
    <w:rsid w:val="FF66798F"/>
    <w:rsid w:val="FF67482E"/>
    <w:rsid w:val="FF6BA3B7"/>
    <w:rsid w:val="FF6D7F9B"/>
    <w:rsid w:val="FF6DC285"/>
    <w:rsid w:val="FF6FECF8"/>
    <w:rsid w:val="FF6FF972"/>
    <w:rsid w:val="FF71F8E8"/>
    <w:rsid w:val="FF742195"/>
    <w:rsid w:val="FF74D996"/>
    <w:rsid w:val="FF761319"/>
    <w:rsid w:val="FF769BF6"/>
    <w:rsid w:val="FF799E61"/>
    <w:rsid w:val="FF7ADA5B"/>
    <w:rsid w:val="FF7B4300"/>
    <w:rsid w:val="FF7BEB43"/>
    <w:rsid w:val="FF7BFBF7"/>
    <w:rsid w:val="FF7D5622"/>
    <w:rsid w:val="FF7D8D3C"/>
    <w:rsid w:val="FF7DBF4F"/>
    <w:rsid w:val="FF7E4E6D"/>
    <w:rsid w:val="FF7E7576"/>
    <w:rsid w:val="FF7EA5B7"/>
    <w:rsid w:val="FF7EDED2"/>
    <w:rsid w:val="FF7F9D4D"/>
    <w:rsid w:val="FF7FB971"/>
    <w:rsid w:val="FF7FD682"/>
    <w:rsid w:val="FF9668CA"/>
    <w:rsid w:val="FF9F35AB"/>
    <w:rsid w:val="FF9F59BA"/>
    <w:rsid w:val="FF9F6162"/>
    <w:rsid w:val="FFA13317"/>
    <w:rsid w:val="FFA5AAA1"/>
    <w:rsid w:val="FFAE8669"/>
    <w:rsid w:val="FFAF802B"/>
    <w:rsid w:val="FFAFA13B"/>
    <w:rsid w:val="FFB59795"/>
    <w:rsid w:val="FFB924D2"/>
    <w:rsid w:val="FFB9BD11"/>
    <w:rsid w:val="FFB9C462"/>
    <w:rsid w:val="FFBA89E6"/>
    <w:rsid w:val="FFBBB7CF"/>
    <w:rsid w:val="FFBD218E"/>
    <w:rsid w:val="FFBE773E"/>
    <w:rsid w:val="FFBED7AF"/>
    <w:rsid w:val="FFBF01B1"/>
    <w:rsid w:val="FFBF1502"/>
    <w:rsid w:val="FFBF2DD7"/>
    <w:rsid w:val="FFBF3ACD"/>
    <w:rsid w:val="FFBF9D7B"/>
    <w:rsid w:val="FFBFBADE"/>
    <w:rsid w:val="FFD6AAA5"/>
    <w:rsid w:val="FFD7608C"/>
    <w:rsid w:val="FFD7C2CA"/>
    <w:rsid w:val="FFD7CD81"/>
    <w:rsid w:val="FFDB4D3F"/>
    <w:rsid w:val="FFDB8CB6"/>
    <w:rsid w:val="FFDB92B8"/>
    <w:rsid w:val="FFDE03CD"/>
    <w:rsid w:val="FFDF1A6B"/>
    <w:rsid w:val="FFDF2677"/>
    <w:rsid w:val="FFDF3240"/>
    <w:rsid w:val="FFDFD0EB"/>
    <w:rsid w:val="FFDFFB6B"/>
    <w:rsid w:val="FFE5EEE1"/>
    <w:rsid w:val="FFE606FD"/>
    <w:rsid w:val="FFE6962D"/>
    <w:rsid w:val="FFE76AFD"/>
    <w:rsid w:val="FFE7A302"/>
    <w:rsid w:val="FFEB2D48"/>
    <w:rsid w:val="FFEB8395"/>
    <w:rsid w:val="FFEBA62C"/>
    <w:rsid w:val="FFEDCBB9"/>
    <w:rsid w:val="FFEE17AC"/>
    <w:rsid w:val="FFEED57C"/>
    <w:rsid w:val="FFEF3BE8"/>
    <w:rsid w:val="FFEF594B"/>
    <w:rsid w:val="FFEFEC33"/>
    <w:rsid w:val="FFF00623"/>
    <w:rsid w:val="FFF2FA34"/>
    <w:rsid w:val="FFF36861"/>
    <w:rsid w:val="FFF3CCCE"/>
    <w:rsid w:val="FFF3D74A"/>
    <w:rsid w:val="FFF68E00"/>
    <w:rsid w:val="FFF72DB6"/>
    <w:rsid w:val="FFF73FEA"/>
    <w:rsid w:val="FFF7A70C"/>
    <w:rsid w:val="FFF7AEFB"/>
    <w:rsid w:val="FFF7D66E"/>
    <w:rsid w:val="FFF7FFCE"/>
    <w:rsid w:val="FFFA18A3"/>
    <w:rsid w:val="FFFA50AA"/>
    <w:rsid w:val="FFFAAE76"/>
    <w:rsid w:val="FFFAB74F"/>
    <w:rsid w:val="FFFB12B4"/>
    <w:rsid w:val="FFFB2E30"/>
    <w:rsid w:val="FFFBA65A"/>
    <w:rsid w:val="FFFBB55B"/>
    <w:rsid w:val="FFFBBD65"/>
    <w:rsid w:val="FFFBDA98"/>
    <w:rsid w:val="FFFC3E0A"/>
    <w:rsid w:val="FFFCD41D"/>
    <w:rsid w:val="FFFD1368"/>
    <w:rsid w:val="FFFD933C"/>
    <w:rsid w:val="FFFD9736"/>
    <w:rsid w:val="FFFDD9B6"/>
    <w:rsid w:val="FFFE2C26"/>
    <w:rsid w:val="FFFE6B0B"/>
    <w:rsid w:val="FFFECD0D"/>
    <w:rsid w:val="FFFED979"/>
    <w:rsid w:val="FFFEDE87"/>
    <w:rsid w:val="FFFF02AB"/>
    <w:rsid w:val="FFFF1F90"/>
    <w:rsid w:val="FFFF23D8"/>
    <w:rsid w:val="FFFF3D9A"/>
    <w:rsid w:val="FFFF5F85"/>
    <w:rsid w:val="FFFF66CF"/>
    <w:rsid w:val="FFFF66F5"/>
    <w:rsid w:val="FFFF6712"/>
    <w:rsid w:val="FFFF69DD"/>
    <w:rsid w:val="FFFF6F34"/>
    <w:rsid w:val="FFFF8017"/>
    <w:rsid w:val="FFFF84A4"/>
    <w:rsid w:val="FFFF85B0"/>
    <w:rsid w:val="FFFF8DF7"/>
    <w:rsid w:val="FFFFBC77"/>
    <w:rsid w:val="FFFFBEFB"/>
    <w:rsid w:val="FFFFD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643</Words>
  <Characters>3671</Characters>
  <Lines>30</Lines>
  <Paragraphs>8</Paragraphs>
  <TotalTime>5</TotalTime>
  <ScaleCrop>false</ScaleCrop>
  <LinksUpToDate>false</LinksUpToDate>
  <CharactersWithSpaces>4306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2021-08-11T21:21:00Z</dcterms:created>
  <dc:creator>little  德   （小德）</dc:creator>
  <cp:lastModifiedBy>little  德   （小德）</cp:lastModifiedBy>
  <dcterms:modified xsi:type="dcterms:W3CDTF">2021-08-23T15:18:09Z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