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4143" w14:textId="77777777" w:rsidR="001F167C" w:rsidRDefault="005D169D">
      <w:pPr>
        <w:pStyle w:val="Heading4"/>
        <w:numPr>
          <w:ilvl w:val="0"/>
          <w:numId w:val="1"/>
        </w:numPr>
        <w:rPr>
          <w:i/>
          <w:iCs/>
        </w:rPr>
      </w:pPr>
      <w:r>
        <w:rPr>
          <w:rFonts w:hint="eastAsia"/>
          <w:i/>
          <w:iCs/>
        </w:rPr>
        <w:t>小作文</w:t>
      </w:r>
    </w:p>
    <w:p w14:paraId="07646DA0" w14:textId="77777777" w:rsidR="001F167C" w:rsidRDefault="005D169D">
      <w:pPr>
        <w:widowControl w:val="0"/>
        <w:jc w:val="both"/>
      </w:pPr>
      <w:hyperlink r:id="rId8" w:history="1">
        <w:r>
          <w:rPr>
            <w:rStyle w:val="Hyperlink"/>
            <w:rFonts w:hint="eastAsia"/>
          </w:rPr>
          <w:t>https://www.english-exam.org/IELTS/academic_writing_samples_task_1/996/</w:t>
        </w:r>
      </w:hyperlink>
    </w:p>
    <w:p w14:paraId="32CE5523" w14:textId="77777777" w:rsidR="001F167C" w:rsidRDefault="005D169D">
      <w:pPr>
        <w:widowControl w:val="0"/>
        <w:jc w:val="both"/>
      </w:pPr>
      <w:r>
        <w:rPr>
          <w:noProof/>
        </w:rPr>
        <w:drawing>
          <wp:inline distT="0" distB="0" distL="114300" distR="114300" wp14:anchorId="3500EFF3" wp14:editId="00021ADE">
            <wp:extent cx="5010785" cy="4446270"/>
            <wp:effectExtent l="0" t="0" r="889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010785" cy="4446270"/>
                    </a:xfrm>
                    <a:prstGeom prst="rect">
                      <a:avLst/>
                    </a:prstGeom>
                    <a:noFill/>
                    <a:ln>
                      <a:noFill/>
                    </a:ln>
                  </pic:spPr>
                </pic:pic>
              </a:graphicData>
            </a:graphic>
          </wp:inline>
        </w:drawing>
      </w:r>
    </w:p>
    <w:p w14:paraId="30A4FA87" w14:textId="77777777" w:rsidR="001F167C" w:rsidRDefault="005D169D">
      <w:pPr>
        <w:widowControl w:val="0"/>
        <w:jc w:val="both"/>
      </w:pPr>
      <w:r>
        <w:rPr>
          <w:rFonts w:hint="eastAsia"/>
        </w:rPr>
        <w:t xml:space="preserve">The line graph apparently demonstrates the comparisons of </w:t>
      </w:r>
      <w:r>
        <w:rPr>
          <w:rFonts w:hint="eastAsia"/>
        </w:rPr>
        <w:t>the population</w:t>
      </w:r>
      <w:r>
        <w:rPr>
          <w:rFonts w:hint="eastAsia"/>
        </w:rPr>
        <w:t xml:space="preserve"> concerning </w:t>
      </w:r>
      <w:r>
        <w:rPr>
          <w:rFonts w:hint="eastAsia"/>
        </w:rPr>
        <w:t>India and China</w:t>
      </w:r>
      <w:r>
        <w:rPr>
          <w:rFonts w:hint="eastAsia"/>
        </w:rPr>
        <w:t xml:space="preserve"> </w:t>
      </w:r>
      <w:r>
        <w:rPr>
          <w:rFonts w:hint="eastAsia"/>
        </w:rPr>
        <w:t>from 2000 to 2050.</w:t>
      </w:r>
    </w:p>
    <w:p w14:paraId="442BEC94" w14:textId="4526EA3C" w:rsidR="001F167C" w:rsidRDefault="005D169D">
      <w:pPr>
        <w:widowControl w:val="0"/>
        <w:jc w:val="both"/>
      </w:pPr>
      <w:r>
        <w:rPr>
          <w:rFonts w:hint="eastAsia"/>
        </w:rPr>
        <w:t>I</w:t>
      </w:r>
      <w:r>
        <w:rPr>
          <w:rFonts w:hint="eastAsia"/>
        </w:rPr>
        <w:t>n 2000</w:t>
      </w:r>
      <w:r>
        <w:rPr>
          <w:rFonts w:hint="eastAsia"/>
        </w:rPr>
        <w:t xml:space="preserve">, there were more people living in China than in India. The number of Chinese was about 1.25 billion, </w:t>
      </w:r>
      <w:r>
        <w:rPr>
          <w:rFonts w:hint="eastAsia"/>
        </w:rPr>
        <w:t>while India's population was</w:t>
      </w:r>
      <w:r>
        <w:rPr>
          <w:rFonts w:hint="eastAsia"/>
        </w:rPr>
        <w:t xml:space="preserve"> about 1 billion</w:t>
      </w:r>
      <w:r>
        <w:rPr>
          <w:rFonts w:hint="eastAsia"/>
        </w:rPr>
        <w:t xml:space="preserve">. </w:t>
      </w:r>
      <w:r>
        <w:rPr>
          <w:rFonts w:hint="eastAsia"/>
        </w:rPr>
        <w:t xml:space="preserve">Between 2000 and the present, there </w:t>
      </w:r>
      <w:r>
        <w:rPr>
          <w:rFonts w:hint="eastAsia"/>
        </w:rPr>
        <w:t>has a 0.2 increase</w:t>
      </w:r>
      <w:ins w:id="0" w:author="Kendra" w:date="2021-08-25T11:38:00Z">
        <w:r w:rsidR="00B97791">
          <w:t xml:space="preserve"> </w:t>
        </w:r>
        <w:r w:rsidR="00B97791">
          <w:rPr>
            <w:rFonts w:hint="eastAsia"/>
          </w:rPr>
          <w:t>这里是名词</w:t>
        </w:r>
      </w:ins>
      <w:del w:id="1" w:author="Kendra" w:date="2021-08-25T11:38:00Z">
        <w:r w:rsidDel="00B97791">
          <w:rPr>
            <w:rFonts w:hint="eastAsia"/>
          </w:rPr>
          <w:delText>d</w:delText>
        </w:r>
      </w:del>
      <w:r>
        <w:rPr>
          <w:rFonts w:hint="eastAsia"/>
        </w:rPr>
        <w:t xml:space="preserve"> in the number of Chinese people. </w:t>
      </w:r>
      <w:r>
        <w:rPr>
          <w:rFonts w:hint="eastAsia"/>
        </w:rPr>
        <w:t xml:space="preserve">Over the same period, </w:t>
      </w:r>
      <w:r>
        <w:rPr>
          <w:rFonts w:hint="eastAsia"/>
        </w:rPr>
        <w:t>India</w:t>
      </w:r>
      <w:r>
        <w:rPr>
          <w:rFonts w:hint="eastAsia"/>
        </w:rPr>
        <w:t>'s population has r</w:t>
      </w:r>
      <w:del w:id="2" w:author="Kendra" w:date="2021-08-25T11:38:00Z">
        <w:r w:rsidDel="00B97791">
          <w:rPr>
            <w:rFonts w:hint="eastAsia"/>
          </w:rPr>
          <w:delText>ose</w:delText>
        </w:r>
      </w:del>
      <w:ins w:id="3" w:author="Kendra" w:date="2021-08-25T11:38:00Z">
        <w:r w:rsidR="00B97791">
          <w:rPr>
            <w:rFonts w:hint="eastAsia"/>
          </w:rPr>
          <w:t>isen</w:t>
        </w:r>
      </w:ins>
      <w:r>
        <w:rPr>
          <w:rFonts w:hint="eastAsia"/>
        </w:rPr>
        <w:t xml:space="preserve"> </w:t>
      </w:r>
      <w:r>
        <w:rPr>
          <w:rFonts w:hint="eastAsia"/>
        </w:rPr>
        <w:t xml:space="preserve">by </w:t>
      </w:r>
      <w:r>
        <w:rPr>
          <w:rFonts w:hint="eastAsia"/>
        </w:rPr>
        <w:t>1</w:t>
      </w:r>
      <w:r>
        <w:rPr>
          <w:rFonts w:hint="eastAsia"/>
        </w:rPr>
        <w:t xml:space="preserve"> billion to reach over </w:t>
      </w:r>
      <w:r>
        <w:rPr>
          <w:rFonts w:hint="eastAsia"/>
        </w:rPr>
        <w:t>1.32</w:t>
      </w:r>
      <w:r>
        <w:rPr>
          <w:rFonts w:hint="eastAsia"/>
        </w:rPr>
        <w:t xml:space="preserve"> billion</w:t>
      </w:r>
      <w:r>
        <w:rPr>
          <w:rFonts w:hint="eastAsia"/>
        </w:rPr>
        <w:t>.</w:t>
      </w:r>
    </w:p>
    <w:p w14:paraId="641FB3F1" w14:textId="77777777" w:rsidR="001F167C" w:rsidRDefault="005D169D">
      <w:pPr>
        <w:widowControl w:val="0"/>
        <w:jc w:val="both"/>
      </w:pPr>
      <w:r>
        <w:rPr>
          <w:rFonts w:hint="eastAsia"/>
        </w:rPr>
        <w:t>According to the graph, the population in India will incre</w:t>
      </w:r>
      <w:r>
        <w:rPr>
          <w:rFonts w:hint="eastAsia"/>
        </w:rPr>
        <w:t xml:space="preserve">ase more quickly than in China. By 2030, both countries will have the same population of 1.45 billion. After that, China's population is likely to fall slightly to 1.4 billion in 2050, </w:t>
      </w:r>
      <w:r>
        <w:rPr>
          <w:rFonts w:hint="eastAsia"/>
        </w:rPr>
        <w:t xml:space="preserve">whereas </w:t>
      </w:r>
      <w:r>
        <w:rPr>
          <w:rFonts w:hint="eastAsia"/>
        </w:rPr>
        <w:t>India's population will probably rise to 1.6 billion.</w:t>
      </w:r>
    </w:p>
    <w:p w14:paraId="2F471E03" w14:textId="77777777" w:rsidR="001F167C" w:rsidRDefault="005D169D">
      <w:pPr>
        <w:widowControl w:val="0"/>
        <w:ind w:left="220" w:hangingChars="100" w:hanging="220"/>
        <w:jc w:val="both"/>
      </w:pPr>
      <w:r>
        <w:rPr>
          <w:rFonts w:hint="eastAsia"/>
        </w:rPr>
        <w:t xml:space="preserve">Overall, </w:t>
      </w:r>
      <w:r>
        <w:rPr>
          <w:rFonts w:hint="eastAsia"/>
        </w:rPr>
        <w:t xml:space="preserve">during the 50-year period, </w:t>
      </w:r>
      <w:r>
        <w:rPr>
          <w:rFonts w:hint="eastAsia"/>
        </w:rPr>
        <w:t xml:space="preserve">the </w:t>
      </w:r>
      <w:r>
        <w:rPr>
          <w:rFonts w:hint="eastAsia"/>
        </w:rPr>
        <w:t xml:space="preserve">population </w:t>
      </w:r>
      <w:r>
        <w:rPr>
          <w:rFonts w:hint="eastAsia"/>
        </w:rPr>
        <w:t xml:space="preserve">of </w:t>
      </w:r>
      <w:r>
        <w:rPr>
          <w:rFonts w:hint="eastAsia"/>
        </w:rPr>
        <w:t xml:space="preserve">India is going to have a steady growth and overtake Chinese. </w:t>
      </w:r>
      <w:proofErr w:type="spellStart"/>
      <w:r>
        <w:rPr>
          <w:rFonts w:hint="eastAsia"/>
        </w:rPr>
        <w:t>Inaddition</w:t>
      </w:r>
      <w:proofErr w:type="spellEnd"/>
      <w:r>
        <w:rPr>
          <w:rFonts w:hint="eastAsia"/>
        </w:rPr>
        <w:t>, China's population will peak in 2030 and then begin to fall.</w:t>
      </w:r>
    </w:p>
    <w:p w14:paraId="56571D6C" w14:textId="77777777" w:rsidR="001F167C" w:rsidRDefault="005D169D">
      <w:pPr>
        <w:widowControl w:val="0"/>
        <w:jc w:val="both"/>
      </w:pPr>
      <w:r>
        <w:rPr>
          <w:noProof/>
        </w:rPr>
        <w:lastRenderedPageBreak/>
        <w:drawing>
          <wp:inline distT="0" distB="0" distL="114300" distR="114300" wp14:anchorId="6BCD651A" wp14:editId="41AC87F7">
            <wp:extent cx="5274310" cy="5927725"/>
            <wp:effectExtent l="0" t="0" r="254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5927725"/>
                    </a:xfrm>
                    <a:prstGeom prst="rect">
                      <a:avLst/>
                    </a:prstGeom>
                    <a:noFill/>
                    <a:ln>
                      <a:noFill/>
                    </a:ln>
                  </pic:spPr>
                </pic:pic>
              </a:graphicData>
            </a:graphic>
          </wp:inline>
        </w:drawing>
      </w:r>
    </w:p>
    <w:p w14:paraId="6710AB3F" w14:textId="77777777" w:rsidR="001F167C" w:rsidRDefault="005D169D">
      <w:pPr>
        <w:widowControl w:val="0"/>
        <w:jc w:val="both"/>
      </w:pPr>
      <w:r>
        <w:rPr>
          <w:rFonts w:hint="eastAsia"/>
        </w:rPr>
        <w:t xml:space="preserve">The bar chart apparently demonstrates the comparisons of </w:t>
      </w:r>
      <w:r>
        <w:rPr>
          <w:rFonts w:hint="eastAsia"/>
        </w:rPr>
        <w:t xml:space="preserve">the percentage </w:t>
      </w:r>
      <w:r>
        <w:rPr>
          <w:rFonts w:hint="eastAsia"/>
        </w:rPr>
        <w:t>con</w:t>
      </w:r>
      <w:r>
        <w:rPr>
          <w:rFonts w:hint="eastAsia"/>
        </w:rPr>
        <w:t xml:space="preserve">cerning </w:t>
      </w:r>
      <w:r>
        <w:rPr>
          <w:rFonts w:hint="eastAsia"/>
        </w:rPr>
        <w:t xml:space="preserve">of households in </w:t>
      </w:r>
      <w:proofErr w:type="spellStart"/>
      <w:r w:rsidRPr="00957EDD">
        <w:rPr>
          <w:rFonts w:hint="eastAsia"/>
          <w:highlight w:val="yellow"/>
          <w:rPrChange w:id="4" w:author="Kendra" w:date="2021-08-25T12:37:00Z">
            <w:rPr>
              <w:rFonts w:hint="eastAsia"/>
            </w:rPr>
          </w:rPrChange>
        </w:rPr>
        <w:t>woned</w:t>
      </w:r>
      <w:proofErr w:type="spellEnd"/>
      <w:r>
        <w:rPr>
          <w:rFonts w:hint="eastAsia"/>
        </w:rPr>
        <w:t xml:space="preserve"> and rented in England and Wales from 1918 to 2011.</w:t>
      </w:r>
    </w:p>
    <w:p w14:paraId="05868920" w14:textId="01EACA80" w:rsidR="001F167C" w:rsidRDefault="005D169D">
      <w:pPr>
        <w:widowControl w:val="0"/>
        <w:jc w:val="both"/>
      </w:pPr>
      <w:r>
        <w:rPr>
          <w:rFonts w:hint="eastAsia"/>
        </w:rPr>
        <w:t>I</w:t>
      </w:r>
      <w:r>
        <w:rPr>
          <w:rFonts w:hint="eastAsia"/>
        </w:rPr>
        <w:t xml:space="preserve">n </w:t>
      </w:r>
      <w:r>
        <w:rPr>
          <w:rFonts w:hint="eastAsia"/>
        </w:rPr>
        <w:t xml:space="preserve">1918, there were more families in rented than in owned. The proportion of households in rented was about 77 percent, </w:t>
      </w:r>
      <w:r>
        <w:rPr>
          <w:rFonts w:hint="eastAsia"/>
        </w:rPr>
        <w:t xml:space="preserve">while </w:t>
      </w:r>
      <w:r>
        <w:rPr>
          <w:rFonts w:hint="eastAsia"/>
        </w:rPr>
        <w:t xml:space="preserve">households in owned </w:t>
      </w:r>
      <w:r>
        <w:rPr>
          <w:rFonts w:hint="eastAsia"/>
        </w:rPr>
        <w:t xml:space="preserve">was </w:t>
      </w:r>
      <w:r>
        <w:rPr>
          <w:rFonts w:hint="eastAsia"/>
        </w:rPr>
        <w:t xml:space="preserve">23 percent. </w:t>
      </w:r>
      <w:r>
        <w:rPr>
          <w:rFonts w:hint="eastAsia"/>
        </w:rPr>
        <w:t xml:space="preserve">Between </w:t>
      </w:r>
      <w:r>
        <w:rPr>
          <w:rFonts w:hint="eastAsia"/>
        </w:rPr>
        <w:t>1918</w:t>
      </w:r>
      <w:r>
        <w:rPr>
          <w:rFonts w:hint="eastAsia"/>
        </w:rPr>
        <w:t xml:space="preserve"> and </w:t>
      </w:r>
      <w:r>
        <w:rPr>
          <w:rFonts w:hint="eastAsia"/>
        </w:rPr>
        <w:t>1971</w:t>
      </w:r>
      <w:r>
        <w:rPr>
          <w:rFonts w:hint="eastAsia"/>
        </w:rPr>
        <w:t xml:space="preserve">, there </w:t>
      </w:r>
      <w:r>
        <w:rPr>
          <w:rFonts w:hint="eastAsia"/>
        </w:rPr>
        <w:t>has a 27</w:t>
      </w:r>
      <w:ins w:id="5" w:author="Kendra" w:date="2021-08-25T12:37:00Z">
        <w:r w:rsidR="00957EDD">
          <w:rPr>
            <w:rFonts w:hint="eastAsia"/>
          </w:rPr>
          <w:t>%</w:t>
        </w:r>
      </w:ins>
      <w:r>
        <w:rPr>
          <w:rFonts w:hint="eastAsia"/>
        </w:rPr>
        <w:t xml:space="preserve"> increase</w:t>
      </w:r>
      <w:del w:id="6" w:author="Kendra" w:date="2021-08-25T12:37:00Z">
        <w:r w:rsidDel="00957EDD">
          <w:rPr>
            <w:rFonts w:hint="eastAsia"/>
          </w:rPr>
          <w:delText>d</w:delText>
        </w:r>
      </w:del>
      <w:r>
        <w:rPr>
          <w:rFonts w:hint="eastAsia"/>
        </w:rPr>
        <w:t xml:space="preserve"> in the percent of households in rented accommodation. </w:t>
      </w:r>
      <w:r>
        <w:rPr>
          <w:rFonts w:hint="eastAsia"/>
        </w:rPr>
        <w:t xml:space="preserve">Over the same period, </w:t>
      </w:r>
      <w:r>
        <w:rPr>
          <w:rFonts w:hint="eastAsia"/>
        </w:rPr>
        <w:t xml:space="preserve">the percent of households in owned </w:t>
      </w:r>
      <w:r>
        <w:rPr>
          <w:rFonts w:hint="eastAsia"/>
        </w:rPr>
        <w:t xml:space="preserve">has </w:t>
      </w:r>
      <w:r>
        <w:rPr>
          <w:rFonts w:hint="eastAsia"/>
        </w:rPr>
        <w:t>f</w:t>
      </w:r>
      <w:del w:id="7" w:author="Kendra" w:date="2021-08-25T12:37:00Z">
        <w:r w:rsidDel="00957EDD">
          <w:rPr>
            <w:rFonts w:hint="eastAsia"/>
          </w:rPr>
          <w:delText>ell</w:delText>
        </w:r>
      </w:del>
      <w:ins w:id="8" w:author="Kendra" w:date="2021-08-25T12:37:00Z">
        <w:r w:rsidR="00957EDD">
          <w:rPr>
            <w:rFonts w:hint="eastAsia"/>
          </w:rPr>
          <w:t>allen</w:t>
        </w:r>
      </w:ins>
      <w:r>
        <w:rPr>
          <w:rFonts w:hint="eastAsia"/>
        </w:rPr>
        <w:t xml:space="preserve"> to 50 and </w:t>
      </w:r>
      <w:r>
        <w:rPr>
          <w:rFonts w:hint="eastAsia"/>
        </w:rPr>
        <w:t>reach</w:t>
      </w:r>
      <w:r>
        <w:rPr>
          <w:rFonts w:hint="eastAsia"/>
        </w:rPr>
        <w:t>ed</w:t>
      </w:r>
      <w:r>
        <w:rPr>
          <w:rFonts w:hint="eastAsia"/>
        </w:rPr>
        <w:t xml:space="preserve"> </w:t>
      </w:r>
      <w:r>
        <w:rPr>
          <w:rFonts w:hint="eastAsia"/>
        </w:rPr>
        <w:t xml:space="preserve">the same level as the </w:t>
      </w:r>
      <w:proofErr w:type="gramStart"/>
      <w:r>
        <w:rPr>
          <w:rFonts w:hint="eastAsia"/>
        </w:rPr>
        <w:t>households</w:t>
      </w:r>
      <w:r>
        <w:t>’</w:t>
      </w:r>
      <w:proofErr w:type="gramEnd"/>
      <w:r>
        <w:rPr>
          <w:rFonts w:hint="eastAsia"/>
        </w:rPr>
        <w:t xml:space="preserve"> in owned.</w:t>
      </w:r>
    </w:p>
    <w:p w14:paraId="1547400F" w14:textId="317DAD6C" w:rsidR="001F167C" w:rsidRDefault="005D169D">
      <w:pPr>
        <w:widowControl w:val="0"/>
        <w:jc w:val="both"/>
        <w:rPr>
          <w:rFonts w:hint="eastAsia"/>
        </w:rPr>
      </w:pPr>
      <w:r>
        <w:rPr>
          <w:rFonts w:hint="eastAsia"/>
        </w:rPr>
        <w:t xml:space="preserve">According to the </w:t>
      </w:r>
      <w:del w:id="9" w:author="Kendra" w:date="2021-08-25T12:41:00Z">
        <w:r w:rsidDel="00957EDD">
          <w:rPr>
            <w:rFonts w:hint="eastAsia"/>
          </w:rPr>
          <w:delText>graph</w:delText>
        </w:r>
      </w:del>
      <w:ins w:id="10" w:author="Kendra" w:date="2021-08-25T12:41:00Z">
        <w:r w:rsidR="00957EDD">
          <w:rPr>
            <w:rFonts w:hint="eastAsia"/>
          </w:rPr>
          <w:t>chart</w:t>
        </w:r>
      </w:ins>
      <w:r>
        <w:rPr>
          <w:rFonts w:hint="eastAsia"/>
        </w:rPr>
        <w:t>, by 2030, the p</w:t>
      </w:r>
      <w:r>
        <w:rPr>
          <w:rFonts w:hint="eastAsia"/>
        </w:rPr>
        <w:t xml:space="preserve">ercentage of households in </w:t>
      </w:r>
      <w:proofErr w:type="spellStart"/>
      <w:r>
        <w:rPr>
          <w:rFonts w:hint="eastAsia"/>
        </w:rPr>
        <w:t>woned</w:t>
      </w:r>
      <w:proofErr w:type="spellEnd"/>
      <w:r>
        <w:rPr>
          <w:rFonts w:hint="eastAsia"/>
        </w:rPr>
        <w:t xml:space="preserve"> accommodation kept a significant</w:t>
      </w:r>
      <w:del w:id="11" w:author="Kendra" w:date="2021-08-25T12:41:00Z">
        <w:r w:rsidDel="00957EDD">
          <w:rPr>
            <w:rFonts w:hint="eastAsia"/>
          </w:rPr>
          <w:delText>ly</w:delText>
        </w:r>
      </w:del>
      <w:r>
        <w:rPr>
          <w:rFonts w:hint="eastAsia"/>
        </w:rPr>
        <w:t xml:space="preserve"> growth to the peak at 68</w:t>
      </w:r>
      <w:ins w:id="12" w:author="Kendra" w:date="2021-08-25T12:41:00Z">
        <w:r w:rsidR="00957EDD">
          <w:rPr>
            <w:rFonts w:hint="eastAsia"/>
          </w:rPr>
          <w:t>%</w:t>
        </w:r>
      </w:ins>
      <w:r>
        <w:rPr>
          <w:rFonts w:hint="eastAsia"/>
        </w:rPr>
        <w:t xml:space="preserve"> and followed by a slow drop to 65</w:t>
      </w:r>
      <w:ins w:id="13" w:author="Kendra" w:date="2021-08-25T12:41:00Z">
        <w:r w:rsidR="00957EDD">
          <w:rPr>
            <w:rFonts w:hint="eastAsia"/>
          </w:rPr>
          <w:t>%</w:t>
        </w:r>
      </w:ins>
      <w:r>
        <w:rPr>
          <w:rFonts w:hint="eastAsia"/>
        </w:rPr>
        <w:t>. In addition, the proportion of households in rented decreased sharply to the bottom of 31 and rose to the end at 32</w:t>
      </w:r>
      <w:ins w:id="14" w:author="Kendra" w:date="2021-08-25T12:41:00Z">
        <w:r w:rsidR="00957EDD">
          <w:rPr>
            <w:rFonts w:hint="eastAsia"/>
          </w:rPr>
          <w:t>%</w:t>
        </w:r>
      </w:ins>
      <w:r>
        <w:rPr>
          <w:rFonts w:hint="eastAsia"/>
        </w:rPr>
        <w:t>.</w:t>
      </w:r>
      <w:ins w:id="15" w:author="Kendra" w:date="2021-08-25T12:41:00Z">
        <w:r w:rsidR="00957EDD">
          <w:t xml:space="preserve">  </w:t>
        </w:r>
        <w:r w:rsidR="00957EDD">
          <w:rPr>
            <w:rFonts w:hint="eastAsia"/>
          </w:rPr>
          <w:t>这个段落最好对比着写</w:t>
        </w:r>
      </w:ins>
    </w:p>
    <w:p w14:paraId="69713219" w14:textId="3D72DB8E" w:rsidR="001F167C" w:rsidRDefault="005D169D">
      <w:pPr>
        <w:widowControl w:val="0"/>
        <w:ind w:left="220" w:hangingChars="100" w:hanging="220"/>
        <w:jc w:val="both"/>
        <w:rPr>
          <w:ins w:id="16" w:author="Kendra" w:date="2021-08-25T12:41:00Z"/>
        </w:rPr>
      </w:pPr>
      <w:r>
        <w:rPr>
          <w:rFonts w:hint="eastAsia"/>
        </w:rPr>
        <w:lastRenderedPageBreak/>
        <w:t xml:space="preserve">Overall, </w:t>
      </w:r>
      <w:r w:rsidRPr="00957EDD">
        <w:rPr>
          <w:rFonts w:hint="eastAsia"/>
          <w:highlight w:val="yellow"/>
          <w:rPrChange w:id="17" w:author="Kendra" w:date="2021-08-25T12:42:00Z">
            <w:rPr>
              <w:rFonts w:hint="eastAsia"/>
            </w:rPr>
          </w:rPrChange>
        </w:rPr>
        <w:t>during the 9-year period, more and more people in England and Wales could afford to buy a house, instead of living in rented houses.</w:t>
      </w:r>
    </w:p>
    <w:p w14:paraId="7A5DAFD3" w14:textId="31A1AC35" w:rsidR="00957EDD" w:rsidRDefault="00957EDD">
      <w:pPr>
        <w:widowControl w:val="0"/>
        <w:ind w:left="220" w:hangingChars="100" w:hanging="220"/>
        <w:jc w:val="both"/>
        <w:rPr>
          <w:rFonts w:hint="eastAsia"/>
          <w:sz w:val="32"/>
          <w:szCs w:val="32"/>
        </w:rPr>
      </w:pPr>
      <w:ins w:id="18" w:author="Kendra" w:date="2021-08-25T12:41:00Z">
        <w:r>
          <w:t>W</w:t>
        </w:r>
        <w:r>
          <w:rPr>
            <w:rFonts w:hint="eastAsia"/>
          </w:rPr>
          <w:t>hen</w:t>
        </w:r>
        <w:r>
          <w:t xml:space="preserve"> </w:t>
        </w:r>
      </w:ins>
      <w:ins w:id="19" w:author="Kendra" w:date="2021-08-25T12:42:00Z">
        <w:r>
          <w:rPr>
            <w:rFonts w:hint="eastAsia"/>
          </w:rPr>
          <w:t>A</w:t>
        </w:r>
        <w:r>
          <w:t xml:space="preserve"> </w:t>
        </w:r>
        <w:r>
          <w:rPr>
            <w:rFonts w:hint="eastAsia"/>
          </w:rPr>
          <w:t>上升的时候，</w:t>
        </w:r>
        <w:r>
          <w:rPr>
            <w:rFonts w:hint="eastAsia"/>
          </w:rPr>
          <w:t xml:space="preserve"> there</w:t>
        </w:r>
        <w:r>
          <w:t xml:space="preserve"> was a corresponding in </w:t>
        </w:r>
        <w:proofErr w:type="gramStart"/>
        <w:r>
          <w:t>B .</w:t>
        </w:r>
        <w:proofErr w:type="gramEnd"/>
        <w:r>
          <w:t xml:space="preserve"> </w:t>
        </w:r>
      </w:ins>
    </w:p>
    <w:p w14:paraId="369BE131" w14:textId="77777777" w:rsidR="001F167C" w:rsidRDefault="001F167C">
      <w:pPr>
        <w:tabs>
          <w:tab w:val="left" w:pos="999"/>
        </w:tabs>
        <w:rPr>
          <w:sz w:val="32"/>
          <w:szCs w:val="32"/>
        </w:rPr>
      </w:pPr>
    </w:p>
    <w:p w14:paraId="151AF529" w14:textId="77777777" w:rsidR="001F167C" w:rsidRDefault="005D169D">
      <w:pPr>
        <w:tabs>
          <w:tab w:val="left" w:pos="999"/>
        </w:tabs>
        <w:rPr>
          <w:sz w:val="32"/>
          <w:szCs w:val="32"/>
        </w:rPr>
      </w:pPr>
      <w:r>
        <w:rPr>
          <w:rFonts w:hint="eastAsia"/>
          <w:sz w:val="32"/>
          <w:szCs w:val="32"/>
        </w:rPr>
        <w:t>作业</w:t>
      </w:r>
    </w:p>
    <w:p w14:paraId="463BF000" w14:textId="77777777" w:rsidR="001F167C" w:rsidRDefault="005D169D">
      <w:pPr>
        <w:pStyle w:val="ListParagraph"/>
        <w:numPr>
          <w:ilvl w:val="0"/>
          <w:numId w:val="2"/>
        </w:numPr>
        <w:tabs>
          <w:tab w:val="left" w:pos="999"/>
        </w:tabs>
        <w:rPr>
          <w:sz w:val="32"/>
          <w:szCs w:val="32"/>
        </w:rPr>
      </w:pPr>
      <w:r>
        <w:rPr>
          <w:rFonts w:hint="eastAsia"/>
          <w:sz w:val="32"/>
          <w:szCs w:val="32"/>
        </w:rPr>
        <w:t>表格，开头段，</w:t>
      </w:r>
      <w:proofErr w:type="gramStart"/>
      <w:r>
        <w:rPr>
          <w:rFonts w:hint="eastAsia"/>
          <w:sz w:val="32"/>
          <w:szCs w:val="32"/>
        </w:rPr>
        <w:t>连接词背完</w:t>
      </w:r>
      <w:proofErr w:type="gramEnd"/>
    </w:p>
    <w:p w14:paraId="0472FC22" w14:textId="77777777" w:rsidR="001F167C" w:rsidRDefault="005D169D">
      <w:pPr>
        <w:pStyle w:val="ListParagraph"/>
        <w:numPr>
          <w:ilvl w:val="0"/>
          <w:numId w:val="2"/>
        </w:numPr>
        <w:tabs>
          <w:tab w:val="left" w:pos="999"/>
        </w:tabs>
        <w:rPr>
          <w:sz w:val="32"/>
          <w:szCs w:val="32"/>
        </w:rPr>
      </w:pPr>
      <w:r>
        <w:rPr>
          <w:rFonts w:hint="eastAsia"/>
          <w:sz w:val="32"/>
          <w:szCs w:val="32"/>
        </w:rPr>
        <w:t>背完后练作文</w:t>
      </w:r>
    </w:p>
    <w:p w14:paraId="4A3F4672" w14:textId="77777777" w:rsidR="001F167C" w:rsidRDefault="005D169D">
      <w:pPr>
        <w:tabs>
          <w:tab w:val="left" w:pos="999"/>
        </w:tabs>
        <w:ind w:left="360"/>
        <w:rPr>
          <w:sz w:val="32"/>
          <w:szCs w:val="32"/>
        </w:rPr>
      </w:pPr>
      <w:r>
        <w:rPr>
          <w:sz w:val="32"/>
          <w:szCs w:val="32"/>
        </w:rPr>
        <w:t>D</w:t>
      </w:r>
      <w:r>
        <w:rPr>
          <w:rFonts w:hint="eastAsia"/>
          <w:sz w:val="32"/>
          <w:szCs w:val="32"/>
        </w:rPr>
        <w:t>ay</w:t>
      </w:r>
      <w:r>
        <w:rPr>
          <w:sz w:val="32"/>
          <w:szCs w:val="32"/>
        </w:rPr>
        <w:t xml:space="preserve"> 1 ---- </w:t>
      </w:r>
      <w:r>
        <w:rPr>
          <w:rFonts w:hint="eastAsia"/>
          <w:sz w:val="32"/>
          <w:szCs w:val="32"/>
        </w:rPr>
        <w:t>练两条线的三次</w:t>
      </w:r>
      <w:r>
        <w:rPr>
          <w:rFonts w:hint="eastAsia"/>
          <w:sz w:val="32"/>
          <w:szCs w:val="32"/>
        </w:rPr>
        <w:t xml:space="preserve"> +</w:t>
      </w:r>
      <w:r>
        <w:rPr>
          <w:sz w:val="32"/>
          <w:szCs w:val="32"/>
        </w:rPr>
        <w:t xml:space="preserve"> </w:t>
      </w:r>
      <w:r>
        <w:rPr>
          <w:rFonts w:hint="eastAsia"/>
          <w:sz w:val="32"/>
          <w:szCs w:val="32"/>
        </w:rPr>
        <w:t>写剑</w:t>
      </w:r>
      <w:r>
        <w:rPr>
          <w:rFonts w:hint="eastAsia"/>
          <w:sz w:val="32"/>
          <w:szCs w:val="32"/>
        </w:rPr>
        <w:t>1</w:t>
      </w:r>
      <w:r>
        <w:rPr>
          <w:sz w:val="32"/>
          <w:szCs w:val="32"/>
        </w:rPr>
        <w:t xml:space="preserve">3 </w:t>
      </w:r>
      <w:r>
        <w:rPr>
          <w:rFonts w:hint="eastAsia"/>
          <w:sz w:val="32"/>
          <w:szCs w:val="32"/>
        </w:rPr>
        <w:t>P</w:t>
      </w:r>
      <w:r>
        <w:rPr>
          <w:sz w:val="32"/>
          <w:szCs w:val="32"/>
        </w:rPr>
        <w:t>51</w:t>
      </w:r>
      <w:r>
        <w:rPr>
          <w:rFonts w:hint="eastAsia"/>
          <w:sz w:val="32"/>
          <w:szCs w:val="32"/>
        </w:rPr>
        <w:t>`</w:t>
      </w:r>
    </w:p>
    <w:p w14:paraId="787E4FB0" w14:textId="77777777" w:rsidR="001F167C" w:rsidRDefault="005D169D">
      <w:pPr>
        <w:tabs>
          <w:tab w:val="left" w:pos="999"/>
        </w:tabs>
        <w:ind w:left="360"/>
        <w:rPr>
          <w:sz w:val="32"/>
          <w:szCs w:val="32"/>
        </w:rPr>
      </w:pPr>
      <w:r>
        <w:rPr>
          <w:sz w:val="32"/>
          <w:szCs w:val="32"/>
        </w:rPr>
        <w:t>D</w:t>
      </w:r>
      <w:r>
        <w:rPr>
          <w:rFonts w:hint="eastAsia"/>
          <w:sz w:val="32"/>
          <w:szCs w:val="32"/>
        </w:rPr>
        <w:t>ay</w:t>
      </w:r>
      <w:r>
        <w:rPr>
          <w:sz w:val="32"/>
          <w:szCs w:val="32"/>
        </w:rPr>
        <w:t xml:space="preserve"> 2-----</w:t>
      </w:r>
      <w:r>
        <w:rPr>
          <w:rFonts w:hint="eastAsia"/>
          <w:sz w:val="32"/>
          <w:szCs w:val="32"/>
        </w:rPr>
        <w:t>练三条线的三次</w:t>
      </w:r>
      <w:r>
        <w:rPr>
          <w:rFonts w:hint="eastAsia"/>
          <w:sz w:val="32"/>
          <w:szCs w:val="32"/>
        </w:rPr>
        <w:t xml:space="preserve"> +</w:t>
      </w:r>
      <w:r>
        <w:rPr>
          <w:sz w:val="32"/>
          <w:szCs w:val="32"/>
        </w:rPr>
        <w:t xml:space="preserve"> </w:t>
      </w:r>
      <w:r>
        <w:rPr>
          <w:rFonts w:hint="eastAsia"/>
          <w:sz w:val="32"/>
          <w:szCs w:val="32"/>
        </w:rPr>
        <w:t>写剑</w:t>
      </w:r>
      <w:r>
        <w:rPr>
          <w:rFonts w:hint="eastAsia"/>
          <w:sz w:val="32"/>
          <w:szCs w:val="32"/>
        </w:rPr>
        <w:t>9</w:t>
      </w:r>
      <w:r>
        <w:rPr>
          <w:sz w:val="32"/>
          <w:szCs w:val="32"/>
        </w:rPr>
        <w:t xml:space="preserve"> </w:t>
      </w:r>
      <w:r>
        <w:rPr>
          <w:rFonts w:hint="eastAsia"/>
          <w:sz w:val="32"/>
          <w:szCs w:val="32"/>
        </w:rPr>
        <w:t>P</w:t>
      </w:r>
      <w:r>
        <w:rPr>
          <w:sz w:val="32"/>
          <w:szCs w:val="32"/>
        </w:rPr>
        <w:t>53</w:t>
      </w:r>
    </w:p>
    <w:p w14:paraId="20C40FB2" w14:textId="77777777" w:rsidR="001F167C" w:rsidRDefault="005D169D">
      <w:pPr>
        <w:tabs>
          <w:tab w:val="left" w:pos="999"/>
        </w:tabs>
        <w:ind w:left="360"/>
        <w:rPr>
          <w:sz w:val="32"/>
          <w:szCs w:val="32"/>
        </w:rPr>
      </w:pPr>
      <w:r>
        <w:rPr>
          <w:sz w:val="32"/>
          <w:szCs w:val="32"/>
        </w:rPr>
        <w:t>D</w:t>
      </w:r>
      <w:r>
        <w:rPr>
          <w:rFonts w:hint="eastAsia"/>
          <w:sz w:val="32"/>
          <w:szCs w:val="32"/>
        </w:rPr>
        <w:t>ay</w:t>
      </w:r>
      <w:r>
        <w:rPr>
          <w:sz w:val="32"/>
          <w:szCs w:val="32"/>
        </w:rPr>
        <w:t xml:space="preserve"> 3 ---</w:t>
      </w:r>
      <w:r>
        <w:rPr>
          <w:rFonts w:hint="eastAsia"/>
          <w:sz w:val="32"/>
          <w:szCs w:val="32"/>
        </w:rPr>
        <w:t>练四条线</w:t>
      </w:r>
      <w:r>
        <w:rPr>
          <w:rFonts w:hint="eastAsia"/>
          <w:sz w:val="32"/>
          <w:szCs w:val="32"/>
        </w:rPr>
        <w:t xml:space="preserve"> +</w:t>
      </w:r>
      <w:r>
        <w:rPr>
          <w:sz w:val="32"/>
          <w:szCs w:val="32"/>
        </w:rPr>
        <w:t xml:space="preserve"> </w:t>
      </w:r>
      <w:r>
        <w:rPr>
          <w:rFonts w:hint="eastAsia"/>
          <w:sz w:val="32"/>
          <w:szCs w:val="32"/>
        </w:rPr>
        <w:t>写剑</w:t>
      </w:r>
      <w:r>
        <w:rPr>
          <w:rFonts w:hint="eastAsia"/>
          <w:sz w:val="32"/>
          <w:szCs w:val="32"/>
        </w:rPr>
        <w:t>1</w:t>
      </w:r>
      <w:r>
        <w:rPr>
          <w:sz w:val="32"/>
          <w:szCs w:val="32"/>
        </w:rPr>
        <w:t xml:space="preserve">1 </w:t>
      </w:r>
      <w:r>
        <w:rPr>
          <w:rFonts w:hint="eastAsia"/>
          <w:sz w:val="32"/>
          <w:szCs w:val="32"/>
        </w:rPr>
        <w:t>P</w:t>
      </w:r>
      <w:r>
        <w:rPr>
          <w:sz w:val="32"/>
          <w:szCs w:val="32"/>
        </w:rPr>
        <w:t>77</w:t>
      </w:r>
    </w:p>
    <w:p w14:paraId="1C9AE3C7" w14:textId="77777777" w:rsidR="001F167C" w:rsidRDefault="005D169D">
      <w:pPr>
        <w:tabs>
          <w:tab w:val="left" w:pos="999"/>
        </w:tabs>
        <w:ind w:left="360"/>
        <w:rPr>
          <w:sz w:val="32"/>
          <w:szCs w:val="32"/>
        </w:rPr>
      </w:pPr>
      <w:r>
        <w:rPr>
          <w:sz w:val="32"/>
          <w:szCs w:val="32"/>
        </w:rPr>
        <w:t>D</w:t>
      </w:r>
      <w:r>
        <w:rPr>
          <w:rFonts w:hint="eastAsia"/>
          <w:sz w:val="32"/>
          <w:szCs w:val="32"/>
        </w:rPr>
        <w:t>ay</w:t>
      </w:r>
      <w:r>
        <w:rPr>
          <w:sz w:val="32"/>
          <w:szCs w:val="32"/>
        </w:rPr>
        <w:t xml:space="preserve"> 4 </w:t>
      </w:r>
      <w:r>
        <w:rPr>
          <w:sz w:val="32"/>
          <w:szCs w:val="32"/>
        </w:rPr>
        <w:t>---</w:t>
      </w:r>
      <w:r>
        <w:rPr>
          <w:rFonts w:hint="eastAsia"/>
          <w:sz w:val="32"/>
          <w:szCs w:val="32"/>
        </w:rPr>
        <w:t>练</w:t>
      </w:r>
      <w:r>
        <w:rPr>
          <w:rFonts w:hint="eastAsia"/>
          <w:sz w:val="32"/>
          <w:szCs w:val="32"/>
        </w:rPr>
        <w:t>6</w:t>
      </w:r>
      <w:r>
        <w:rPr>
          <w:rFonts w:hint="eastAsia"/>
          <w:sz w:val="32"/>
          <w:szCs w:val="32"/>
        </w:rPr>
        <w:t>条线的三次</w:t>
      </w:r>
    </w:p>
    <w:p w14:paraId="7D210109" w14:textId="77777777" w:rsidR="001F167C" w:rsidRDefault="001F167C">
      <w:pPr>
        <w:widowControl w:val="0"/>
        <w:jc w:val="both"/>
      </w:pPr>
    </w:p>
    <w:p w14:paraId="7631BBDD" w14:textId="77777777" w:rsidR="001F167C" w:rsidRDefault="001F167C">
      <w:pPr>
        <w:widowControl w:val="0"/>
        <w:jc w:val="both"/>
      </w:pPr>
    </w:p>
    <w:p w14:paraId="6D010864" w14:textId="77777777" w:rsidR="001F167C" w:rsidRDefault="005D169D">
      <w:pPr>
        <w:pStyle w:val="ListParagraph"/>
        <w:ind w:left="1440"/>
        <w:rPr>
          <w:sz w:val="36"/>
          <w:szCs w:val="36"/>
        </w:rPr>
      </w:pPr>
      <w:r>
        <w:rPr>
          <w:rFonts w:hint="eastAsia"/>
          <w:sz w:val="36"/>
          <w:szCs w:val="36"/>
        </w:rPr>
        <w:t>蓝色书</w:t>
      </w:r>
      <w:r>
        <w:rPr>
          <w:rFonts w:hint="eastAsia"/>
          <w:sz w:val="36"/>
          <w:szCs w:val="36"/>
        </w:rPr>
        <w:t>1</w:t>
      </w:r>
      <w:r>
        <w:rPr>
          <w:sz w:val="36"/>
          <w:szCs w:val="36"/>
        </w:rPr>
        <w:t>46. 3</w:t>
      </w:r>
      <w:r>
        <w:rPr>
          <w:rFonts w:hint="eastAsia"/>
          <w:sz w:val="36"/>
          <w:szCs w:val="36"/>
        </w:rPr>
        <w:t>---</w:t>
      </w:r>
      <w:r>
        <w:rPr>
          <w:rFonts w:hint="eastAsia"/>
          <w:sz w:val="36"/>
          <w:szCs w:val="36"/>
        </w:rPr>
        <w:t>观点类</w:t>
      </w:r>
      <w:r>
        <w:rPr>
          <w:sz w:val="36"/>
          <w:szCs w:val="36"/>
        </w:rPr>
        <w:t>9.1</w:t>
      </w:r>
    </w:p>
    <w:p w14:paraId="5BABCEF3" w14:textId="77777777" w:rsidR="001F167C" w:rsidRDefault="005D169D">
      <w:pPr>
        <w:pStyle w:val="ListParagraph"/>
        <w:ind w:left="1440"/>
        <w:rPr>
          <w:sz w:val="36"/>
          <w:szCs w:val="36"/>
        </w:rPr>
      </w:pPr>
      <w:r>
        <w:rPr>
          <w:rFonts w:hint="eastAsia"/>
          <w:sz w:val="36"/>
          <w:szCs w:val="36"/>
        </w:rPr>
        <w:t>讨论类</w:t>
      </w:r>
      <w:r>
        <w:rPr>
          <w:rFonts w:hint="eastAsia"/>
          <w:sz w:val="36"/>
          <w:szCs w:val="36"/>
        </w:rPr>
        <w:t xml:space="preserve"> </w:t>
      </w:r>
      <w:r>
        <w:rPr>
          <w:sz w:val="36"/>
          <w:szCs w:val="36"/>
        </w:rPr>
        <w:t xml:space="preserve">161.1 </w:t>
      </w:r>
      <w:r>
        <w:rPr>
          <w:rFonts w:hint="eastAsia"/>
          <w:sz w:val="36"/>
          <w:szCs w:val="36"/>
        </w:rPr>
        <w:t>----</w:t>
      </w:r>
      <w:r>
        <w:rPr>
          <w:sz w:val="36"/>
          <w:szCs w:val="36"/>
        </w:rPr>
        <w:t xml:space="preserve"> </w:t>
      </w:r>
      <w:r>
        <w:rPr>
          <w:rFonts w:hint="eastAsia"/>
          <w:sz w:val="36"/>
          <w:szCs w:val="36"/>
        </w:rPr>
        <w:t>讨论类</w:t>
      </w:r>
      <w:r>
        <w:rPr>
          <w:rFonts w:hint="eastAsia"/>
          <w:sz w:val="36"/>
          <w:szCs w:val="36"/>
        </w:rPr>
        <w:t>9,</w:t>
      </w:r>
      <w:r>
        <w:rPr>
          <w:sz w:val="36"/>
          <w:szCs w:val="36"/>
        </w:rPr>
        <w:t>2</w:t>
      </w:r>
    </w:p>
    <w:p w14:paraId="692F2C66" w14:textId="77777777" w:rsidR="001F167C" w:rsidRDefault="005D169D">
      <w:pPr>
        <w:pStyle w:val="ListParagraph"/>
        <w:ind w:left="1440"/>
        <w:rPr>
          <w:sz w:val="36"/>
          <w:szCs w:val="36"/>
        </w:rPr>
      </w:pPr>
      <w:r>
        <w:rPr>
          <w:rFonts w:hint="eastAsia"/>
          <w:sz w:val="36"/>
          <w:szCs w:val="36"/>
        </w:rPr>
        <w:t>蓝色书</w:t>
      </w:r>
      <w:r>
        <w:rPr>
          <w:rFonts w:hint="eastAsia"/>
          <w:sz w:val="36"/>
          <w:szCs w:val="36"/>
        </w:rPr>
        <w:t>1</w:t>
      </w:r>
      <w:r>
        <w:rPr>
          <w:sz w:val="36"/>
          <w:szCs w:val="36"/>
        </w:rPr>
        <w:t>57. 2</w:t>
      </w:r>
      <w:r>
        <w:rPr>
          <w:rFonts w:hint="eastAsia"/>
          <w:sz w:val="36"/>
          <w:szCs w:val="36"/>
        </w:rPr>
        <w:t>----</w:t>
      </w:r>
      <w:r>
        <w:rPr>
          <w:rFonts w:hint="eastAsia"/>
          <w:sz w:val="36"/>
          <w:szCs w:val="36"/>
        </w:rPr>
        <w:t>报告类</w:t>
      </w:r>
      <w:r>
        <w:rPr>
          <w:rFonts w:hint="eastAsia"/>
          <w:sz w:val="36"/>
          <w:szCs w:val="36"/>
        </w:rPr>
        <w:t>9</w:t>
      </w:r>
      <w:r>
        <w:rPr>
          <w:sz w:val="36"/>
          <w:szCs w:val="36"/>
        </w:rPr>
        <w:t>.3</w:t>
      </w:r>
    </w:p>
    <w:p w14:paraId="51C72304" w14:textId="77777777" w:rsidR="001F167C" w:rsidRDefault="005D169D">
      <w:pPr>
        <w:pStyle w:val="ListParagraph"/>
        <w:ind w:left="1440"/>
        <w:rPr>
          <w:sz w:val="36"/>
          <w:szCs w:val="36"/>
        </w:rPr>
      </w:pPr>
      <w:r>
        <w:rPr>
          <w:rFonts w:hint="eastAsia"/>
          <w:sz w:val="36"/>
          <w:szCs w:val="36"/>
        </w:rPr>
        <w:t>蓝色书</w:t>
      </w:r>
      <w:r>
        <w:rPr>
          <w:rFonts w:hint="eastAsia"/>
          <w:sz w:val="36"/>
          <w:szCs w:val="36"/>
        </w:rPr>
        <w:t>1</w:t>
      </w:r>
      <w:r>
        <w:rPr>
          <w:sz w:val="36"/>
          <w:szCs w:val="36"/>
        </w:rPr>
        <w:t xml:space="preserve">74.1  </w:t>
      </w:r>
      <w:r>
        <w:rPr>
          <w:rFonts w:hint="eastAsia"/>
          <w:sz w:val="36"/>
          <w:szCs w:val="36"/>
        </w:rPr>
        <w:t>----</w:t>
      </w:r>
      <w:r>
        <w:rPr>
          <w:rFonts w:hint="eastAsia"/>
          <w:sz w:val="36"/>
          <w:szCs w:val="36"/>
        </w:rPr>
        <w:t>混合类</w:t>
      </w:r>
      <w:r>
        <w:rPr>
          <w:rFonts w:hint="eastAsia"/>
          <w:sz w:val="36"/>
          <w:szCs w:val="36"/>
        </w:rPr>
        <w:t>9</w:t>
      </w:r>
      <w:r>
        <w:rPr>
          <w:sz w:val="36"/>
          <w:szCs w:val="36"/>
        </w:rPr>
        <w:t>.4</w:t>
      </w:r>
    </w:p>
    <w:p w14:paraId="5F9721C0" w14:textId="77777777" w:rsidR="001F167C" w:rsidRDefault="005D169D">
      <w:pPr>
        <w:pStyle w:val="ListParagraph"/>
        <w:ind w:left="1440"/>
        <w:rPr>
          <w:sz w:val="36"/>
          <w:szCs w:val="36"/>
        </w:rPr>
      </w:pPr>
      <w:r>
        <w:rPr>
          <w:sz w:val="36"/>
          <w:szCs w:val="36"/>
        </w:rPr>
        <w:t xml:space="preserve">153. 1 </w:t>
      </w:r>
      <w:r>
        <w:rPr>
          <w:rFonts w:hint="eastAsia"/>
          <w:sz w:val="36"/>
          <w:szCs w:val="36"/>
        </w:rPr>
        <w:t>------</w:t>
      </w:r>
      <w:r>
        <w:rPr>
          <w:sz w:val="36"/>
          <w:szCs w:val="36"/>
        </w:rPr>
        <w:t xml:space="preserve"> 9.5</w:t>
      </w:r>
    </w:p>
    <w:p w14:paraId="43F69FA9" w14:textId="0171A1C3" w:rsidR="001F167C" w:rsidRDefault="001F167C">
      <w:pPr>
        <w:widowControl w:val="0"/>
        <w:jc w:val="both"/>
        <w:rPr>
          <w:ins w:id="20" w:author="Kendra" w:date="2021-08-25T12:02:00Z"/>
        </w:rPr>
      </w:pPr>
    </w:p>
    <w:p w14:paraId="5DB3AC86" w14:textId="1FED1B27" w:rsidR="00171A53" w:rsidRDefault="00171A53">
      <w:pPr>
        <w:widowControl w:val="0"/>
        <w:jc w:val="both"/>
        <w:rPr>
          <w:ins w:id="21" w:author="Kendra" w:date="2021-08-25T12:02:00Z"/>
        </w:rPr>
      </w:pPr>
    </w:p>
    <w:p w14:paraId="66BB3380" w14:textId="0F76302D" w:rsidR="00171A53" w:rsidRDefault="00171A53">
      <w:pPr>
        <w:widowControl w:val="0"/>
        <w:jc w:val="both"/>
      </w:pPr>
    </w:p>
    <w:p w14:paraId="6757F939" w14:textId="2A2B6FBB" w:rsidR="001F167C" w:rsidRDefault="001F167C">
      <w:pPr>
        <w:widowControl w:val="0"/>
        <w:jc w:val="both"/>
      </w:pPr>
    </w:p>
    <w:sectPr w:rsidR="001F1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0F04" w14:textId="77777777" w:rsidR="005D169D" w:rsidRDefault="005D169D">
      <w:pPr>
        <w:spacing w:line="240" w:lineRule="auto"/>
      </w:pPr>
      <w:r>
        <w:separator/>
      </w:r>
    </w:p>
  </w:endnote>
  <w:endnote w:type="continuationSeparator" w:id="0">
    <w:p w14:paraId="09D861C8" w14:textId="77777777" w:rsidR="005D169D" w:rsidRDefault="005D1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9CAA6" w14:textId="77777777" w:rsidR="005D169D" w:rsidRDefault="005D169D">
      <w:pPr>
        <w:spacing w:line="240" w:lineRule="auto"/>
      </w:pPr>
      <w:r>
        <w:separator/>
      </w:r>
    </w:p>
  </w:footnote>
  <w:footnote w:type="continuationSeparator" w:id="0">
    <w:p w14:paraId="2883DCFA" w14:textId="77777777" w:rsidR="005D169D" w:rsidRDefault="005D16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E503B"/>
    <w:multiLevelType w:val="multilevel"/>
    <w:tmpl w:val="3A1E503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7A6C5E"/>
    <w:multiLevelType w:val="singleLevel"/>
    <w:tmpl w:val="3A7A6C5E"/>
    <w:lvl w:ilvl="0">
      <w:start w:val="1"/>
      <w:numFmt w:val="chineseCounting"/>
      <w:suff w:val="space"/>
      <w:lvlText w:val="%1."/>
      <w:lvlJc w:val="left"/>
      <w:rPr>
        <w:rFonts w:hint="eastAsi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dra">
    <w15:presenceInfo w15:providerId="None" w15:userId="Ken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1E385B"/>
    <w:rsid w:val="003265A0"/>
    <w:rsid w:val="007A6AE7"/>
    <w:rsid w:val="00863C2C"/>
    <w:rsid w:val="0236BC7F"/>
    <w:rsid w:val="03B80D67"/>
    <w:rsid w:val="03FF309D"/>
    <w:rsid w:val="05FCFB2A"/>
    <w:rsid w:val="05FFC033"/>
    <w:rsid w:val="069D4B4A"/>
    <w:rsid w:val="07E5A29B"/>
    <w:rsid w:val="09AF221F"/>
    <w:rsid w:val="0BBF4F70"/>
    <w:rsid w:val="0BFD9AF6"/>
    <w:rsid w:val="0CB7AB33"/>
    <w:rsid w:val="0DD7320F"/>
    <w:rsid w:val="0E75FBBB"/>
    <w:rsid w:val="0EAFA351"/>
    <w:rsid w:val="0EFF11B3"/>
    <w:rsid w:val="0FCAA510"/>
    <w:rsid w:val="0FD6A540"/>
    <w:rsid w:val="0FD8C3BB"/>
    <w:rsid w:val="0FD943FD"/>
    <w:rsid w:val="0FDF5983"/>
    <w:rsid w:val="0FE73E21"/>
    <w:rsid w:val="0FF7AB79"/>
    <w:rsid w:val="0FFDA225"/>
    <w:rsid w:val="13CFAC57"/>
    <w:rsid w:val="14FF008A"/>
    <w:rsid w:val="15279BFA"/>
    <w:rsid w:val="157D65DA"/>
    <w:rsid w:val="15FC682F"/>
    <w:rsid w:val="16738425"/>
    <w:rsid w:val="167F6A17"/>
    <w:rsid w:val="16876F14"/>
    <w:rsid w:val="169D905E"/>
    <w:rsid w:val="16EFA909"/>
    <w:rsid w:val="173F0B9F"/>
    <w:rsid w:val="1749C918"/>
    <w:rsid w:val="17544798"/>
    <w:rsid w:val="1757F758"/>
    <w:rsid w:val="17BF3395"/>
    <w:rsid w:val="17C6E025"/>
    <w:rsid w:val="17D67E6E"/>
    <w:rsid w:val="19EFCD9A"/>
    <w:rsid w:val="19FA85A6"/>
    <w:rsid w:val="19FF067B"/>
    <w:rsid w:val="1A5F0620"/>
    <w:rsid w:val="1A711E66"/>
    <w:rsid w:val="1B33E74F"/>
    <w:rsid w:val="1B3BD1CE"/>
    <w:rsid w:val="1B7BFEA3"/>
    <w:rsid w:val="1BA7EF1B"/>
    <w:rsid w:val="1BBDB42A"/>
    <w:rsid w:val="1BD79228"/>
    <w:rsid w:val="1BDF07E0"/>
    <w:rsid w:val="1BE7C849"/>
    <w:rsid w:val="1BEF1381"/>
    <w:rsid w:val="1BFB0CAA"/>
    <w:rsid w:val="1BFF5329"/>
    <w:rsid w:val="1CDDEAA8"/>
    <w:rsid w:val="1CF70EE5"/>
    <w:rsid w:val="1D1FAEBE"/>
    <w:rsid w:val="1D71CA00"/>
    <w:rsid w:val="1D7FE27E"/>
    <w:rsid w:val="1D97DCF5"/>
    <w:rsid w:val="1D9F7E3D"/>
    <w:rsid w:val="1DBB5979"/>
    <w:rsid w:val="1DF3FF2C"/>
    <w:rsid w:val="1DFDF6F5"/>
    <w:rsid w:val="1DFF3C76"/>
    <w:rsid w:val="1E4C589E"/>
    <w:rsid w:val="1EDE62CF"/>
    <w:rsid w:val="1EEA8E4A"/>
    <w:rsid w:val="1EF60FA1"/>
    <w:rsid w:val="1EFE0324"/>
    <w:rsid w:val="1F19A05E"/>
    <w:rsid w:val="1F6F501B"/>
    <w:rsid w:val="1F7BB191"/>
    <w:rsid w:val="1F7EDB50"/>
    <w:rsid w:val="1F7F6B0B"/>
    <w:rsid w:val="1F9518E3"/>
    <w:rsid w:val="1F972061"/>
    <w:rsid w:val="1FBB6D8B"/>
    <w:rsid w:val="1FBE8019"/>
    <w:rsid w:val="1FFBA808"/>
    <w:rsid w:val="1FFD050E"/>
    <w:rsid w:val="1FFD3764"/>
    <w:rsid w:val="1FFD69F7"/>
    <w:rsid w:val="1FFDEF48"/>
    <w:rsid w:val="1FFEC92A"/>
    <w:rsid w:val="1FFF52C4"/>
    <w:rsid w:val="1FFF97BE"/>
    <w:rsid w:val="1FFFDDD7"/>
    <w:rsid w:val="2327AE3B"/>
    <w:rsid w:val="23B70931"/>
    <w:rsid w:val="23BEAC3E"/>
    <w:rsid w:val="23FFC61A"/>
    <w:rsid w:val="25AEC211"/>
    <w:rsid w:val="25BA16A1"/>
    <w:rsid w:val="25FB5B75"/>
    <w:rsid w:val="267E6F8A"/>
    <w:rsid w:val="26FF0E92"/>
    <w:rsid w:val="27597EE4"/>
    <w:rsid w:val="275FE514"/>
    <w:rsid w:val="277704CA"/>
    <w:rsid w:val="27BFA212"/>
    <w:rsid w:val="27DF5FF0"/>
    <w:rsid w:val="27FE43A4"/>
    <w:rsid w:val="27FFA080"/>
    <w:rsid w:val="283E5A93"/>
    <w:rsid w:val="28DF649C"/>
    <w:rsid w:val="29EDB33E"/>
    <w:rsid w:val="2A5FBD39"/>
    <w:rsid w:val="2ADFCC28"/>
    <w:rsid w:val="2AFD6C17"/>
    <w:rsid w:val="2B3BC6EB"/>
    <w:rsid w:val="2BF71A4B"/>
    <w:rsid w:val="2BFB2033"/>
    <w:rsid w:val="2BFB3691"/>
    <w:rsid w:val="2BFD6ECD"/>
    <w:rsid w:val="2C359BF1"/>
    <w:rsid w:val="2C5FFBFE"/>
    <w:rsid w:val="2C7E40A2"/>
    <w:rsid w:val="2CEB0C88"/>
    <w:rsid w:val="2CFF0122"/>
    <w:rsid w:val="2D0F1218"/>
    <w:rsid w:val="2D57AE82"/>
    <w:rsid w:val="2D6D3615"/>
    <w:rsid w:val="2D7F6BB6"/>
    <w:rsid w:val="2DBBEC45"/>
    <w:rsid w:val="2DDE1266"/>
    <w:rsid w:val="2DF6C0A0"/>
    <w:rsid w:val="2DF7BB33"/>
    <w:rsid w:val="2DFFAA06"/>
    <w:rsid w:val="2E4F14CE"/>
    <w:rsid w:val="2E6C5993"/>
    <w:rsid w:val="2E7D49A3"/>
    <w:rsid w:val="2EEF84DD"/>
    <w:rsid w:val="2EF723C1"/>
    <w:rsid w:val="2EFA8053"/>
    <w:rsid w:val="2F2F47FE"/>
    <w:rsid w:val="2F6ED4A5"/>
    <w:rsid w:val="2F774E1C"/>
    <w:rsid w:val="2F9F51FA"/>
    <w:rsid w:val="2FB14D92"/>
    <w:rsid w:val="2FB27562"/>
    <w:rsid w:val="2FB79B73"/>
    <w:rsid w:val="2FB7FA54"/>
    <w:rsid w:val="2FBF5400"/>
    <w:rsid w:val="2FBF7BCB"/>
    <w:rsid w:val="2FDB8807"/>
    <w:rsid w:val="2FF06FE2"/>
    <w:rsid w:val="2FF50D2C"/>
    <w:rsid w:val="2FFF1093"/>
    <w:rsid w:val="2FFF60B4"/>
    <w:rsid w:val="2FFF7F70"/>
    <w:rsid w:val="2FFFA6D1"/>
    <w:rsid w:val="2FFFB0E5"/>
    <w:rsid w:val="313B8E2A"/>
    <w:rsid w:val="31FFA15E"/>
    <w:rsid w:val="337F393E"/>
    <w:rsid w:val="337F985B"/>
    <w:rsid w:val="33AF3E42"/>
    <w:rsid w:val="33B3DDB4"/>
    <w:rsid w:val="33EF2D16"/>
    <w:rsid w:val="33FA2D1F"/>
    <w:rsid w:val="33FFC5BB"/>
    <w:rsid w:val="345F5BFB"/>
    <w:rsid w:val="349FDF36"/>
    <w:rsid w:val="34FE681A"/>
    <w:rsid w:val="357F6FDA"/>
    <w:rsid w:val="35BFDD24"/>
    <w:rsid w:val="35ED17EB"/>
    <w:rsid w:val="35F86957"/>
    <w:rsid w:val="35FFCDA0"/>
    <w:rsid w:val="36191B4E"/>
    <w:rsid w:val="366E649C"/>
    <w:rsid w:val="36962586"/>
    <w:rsid w:val="36A702A1"/>
    <w:rsid w:val="36DF1BBB"/>
    <w:rsid w:val="36F72FBA"/>
    <w:rsid w:val="36FB167E"/>
    <w:rsid w:val="37376812"/>
    <w:rsid w:val="375E4B19"/>
    <w:rsid w:val="379D31F3"/>
    <w:rsid w:val="37A7FFE1"/>
    <w:rsid w:val="37BDED0F"/>
    <w:rsid w:val="37BFA3F8"/>
    <w:rsid w:val="37CFB7EB"/>
    <w:rsid w:val="37D119FA"/>
    <w:rsid w:val="37DD544A"/>
    <w:rsid w:val="37DDE1D2"/>
    <w:rsid w:val="37DF8D7B"/>
    <w:rsid w:val="37F44A0F"/>
    <w:rsid w:val="37F60190"/>
    <w:rsid w:val="37F65F76"/>
    <w:rsid w:val="37F72DE3"/>
    <w:rsid w:val="37F74D38"/>
    <w:rsid w:val="37F74E60"/>
    <w:rsid w:val="37F97E90"/>
    <w:rsid w:val="37FE807A"/>
    <w:rsid w:val="37FEA285"/>
    <w:rsid w:val="37FFE9A1"/>
    <w:rsid w:val="38D39404"/>
    <w:rsid w:val="38DF7CCC"/>
    <w:rsid w:val="395E7D9D"/>
    <w:rsid w:val="3972DFAE"/>
    <w:rsid w:val="397D1202"/>
    <w:rsid w:val="397FB8B5"/>
    <w:rsid w:val="39BD6B29"/>
    <w:rsid w:val="39BF2A72"/>
    <w:rsid w:val="39FF2835"/>
    <w:rsid w:val="3A6F7FDC"/>
    <w:rsid w:val="3ABE7BBE"/>
    <w:rsid w:val="3ABF2A34"/>
    <w:rsid w:val="3ACF844E"/>
    <w:rsid w:val="3AD64DFA"/>
    <w:rsid w:val="3AE785DA"/>
    <w:rsid w:val="3AF51BA4"/>
    <w:rsid w:val="3AFEFF75"/>
    <w:rsid w:val="3AFF506C"/>
    <w:rsid w:val="3B17A3B3"/>
    <w:rsid w:val="3B76EE78"/>
    <w:rsid w:val="3B77FB94"/>
    <w:rsid w:val="3B7AAE39"/>
    <w:rsid w:val="3B7D3B87"/>
    <w:rsid w:val="3B7F0B53"/>
    <w:rsid w:val="3B8BDEC2"/>
    <w:rsid w:val="3B97AEA6"/>
    <w:rsid w:val="3B9C03D5"/>
    <w:rsid w:val="3BABC040"/>
    <w:rsid w:val="3BC31621"/>
    <w:rsid w:val="3BD2E689"/>
    <w:rsid w:val="3BD3FB31"/>
    <w:rsid w:val="3BDD1C4E"/>
    <w:rsid w:val="3BDE8B7A"/>
    <w:rsid w:val="3BDEDFC1"/>
    <w:rsid w:val="3BDF1A52"/>
    <w:rsid w:val="3BDFB1A3"/>
    <w:rsid w:val="3BE6A12C"/>
    <w:rsid w:val="3BE71746"/>
    <w:rsid w:val="3BEF2D94"/>
    <w:rsid w:val="3BF7A45B"/>
    <w:rsid w:val="3BFF9DC5"/>
    <w:rsid w:val="3C5B0B0B"/>
    <w:rsid w:val="3C778C0A"/>
    <w:rsid w:val="3CBEB2BF"/>
    <w:rsid w:val="3CF7DE7E"/>
    <w:rsid w:val="3CFD9B88"/>
    <w:rsid w:val="3CFEDDB2"/>
    <w:rsid w:val="3D3F0805"/>
    <w:rsid w:val="3D568EA6"/>
    <w:rsid w:val="3D67ADEB"/>
    <w:rsid w:val="3D6B9DD3"/>
    <w:rsid w:val="3D6F3E6B"/>
    <w:rsid w:val="3D7F78A5"/>
    <w:rsid w:val="3D9F23D0"/>
    <w:rsid w:val="3DAFF434"/>
    <w:rsid w:val="3DBF5184"/>
    <w:rsid w:val="3DCA3553"/>
    <w:rsid w:val="3DCD7D39"/>
    <w:rsid w:val="3DDB5232"/>
    <w:rsid w:val="3DDE2AD9"/>
    <w:rsid w:val="3DDE2B08"/>
    <w:rsid w:val="3DF1966D"/>
    <w:rsid w:val="3DF7357F"/>
    <w:rsid w:val="3DF7AF89"/>
    <w:rsid w:val="3DFBE776"/>
    <w:rsid w:val="3DFF3D77"/>
    <w:rsid w:val="3E13A577"/>
    <w:rsid w:val="3E3B01EA"/>
    <w:rsid w:val="3E75600D"/>
    <w:rsid w:val="3E7D0AE3"/>
    <w:rsid w:val="3E7F36BE"/>
    <w:rsid w:val="3EAF72DA"/>
    <w:rsid w:val="3EBBD89D"/>
    <w:rsid w:val="3EBC92BB"/>
    <w:rsid w:val="3EBF62BA"/>
    <w:rsid w:val="3EBFEBA9"/>
    <w:rsid w:val="3ED37800"/>
    <w:rsid w:val="3EDF5FD3"/>
    <w:rsid w:val="3EEDB9BB"/>
    <w:rsid w:val="3EEEDCDC"/>
    <w:rsid w:val="3EEEE8C7"/>
    <w:rsid w:val="3EEF7648"/>
    <w:rsid w:val="3EF7819D"/>
    <w:rsid w:val="3EFB2847"/>
    <w:rsid w:val="3EFD04B7"/>
    <w:rsid w:val="3EFE27D5"/>
    <w:rsid w:val="3EFE2D4A"/>
    <w:rsid w:val="3EFECBF1"/>
    <w:rsid w:val="3EFF74B2"/>
    <w:rsid w:val="3EFF8F2B"/>
    <w:rsid w:val="3EFFE6FA"/>
    <w:rsid w:val="3EFFEDAF"/>
    <w:rsid w:val="3F0F1CB9"/>
    <w:rsid w:val="3F1E9BA3"/>
    <w:rsid w:val="3F268B21"/>
    <w:rsid w:val="3F3937BE"/>
    <w:rsid w:val="3F3F4506"/>
    <w:rsid w:val="3F5D4B69"/>
    <w:rsid w:val="3F5DB470"/>
    <w:rsid w:val="3F5F36BF"/>
    <w:rsid w:val="3F7357FB"/>
    <w:rsid w:val="3F77B787"/>
    <w:rsid w:val="3F78FF9D"/>
    <w:rsid w:val="3F7B3607"/>
    <w:rsid w:val="3F7D1CB4"/>
    <w:rsid w:val="3F7EBD96"/>
    <w:rsid w:val="3F7F4F22"/>
    <w:rsid w:val="3F97E906"/>
    <w:rsid w:val="3F9D9356"/>
    <w:rsid w:val="3F9FC9AA"/>
    <w:rsid w:val="3FAE93DA"/>
    <w:rsid w:val="3FB17963"/>
    <w:rsid w:val="3FB7F41A"/>
    <w:rsid w:val="3FB9CB40"/>
    <w:rsid w:val="3FBE1AB6"/>
    <w:rsid w:val="3FBED3D2"/>
    <w:rsid w:val="3FBEEE26"/>
    <w:rsid w:val="3FBF6605"/>
    <w:rsid w:val="3FCB290D"/>
    <w:rsid w:val="3FCBD920"/>
    <w:rsid w:val="3FCE1A4D"/>
    <w:rsid w:val="3FCEE51C"/>
    <w:rsid w:val="3FCFB7C3"/>
    <w:rsid w:val="3FD62120"/>
    <w:rsid w:val="3FD971C5"/>
    <w:rsid w:val="3FDEACF7"/>
    <w:rsid w:val="3FDF13E6"/>
    <w:rsid w:val="3FDF45B9"/>
    <w:rsid w:val="3FE38700"/>
    <w:rsid w:val="3FE686C0"/>
    <w:rsid w:val="3FE6B9F3"/>
    <w:rsid w:val="3FEB4046"/>
    <w:rsid w:val="3FEFFDBD"/>
    <w:rsid w:val="3FF3284B"/>
    <w:rsid w:val="3FF54649"/>
    <w:rsid w:val="3FF70EC6"/>
    <w:rsid w:val="3FF710F0"/>
    <w:rsid w:val="3FF79895"/>
    <w:rsid w:val="3FF7EBAF"/>
    <w:rsid w:val="3FF86BA4"/>
    <w:rsid w:val="3FFC15B4"/>
    <w:rsid w:val="3FFD6053"/>
    <w:rsid w:val="3FFDB3FB"/>
    <w:rsid w:val="3FFDD14F"/>
    <w:rsid w:val="3FFF120F"/>
    <w:rsid w:val="3FFF1965"/>
    <w:rsid w:val="3FFF2CCF"/>
    <w:rsid w:val="3FFF531D"/>
    <w:rsid w:val="3FFF634B"/>
    <w:rsid w:val="3FFF904C"/>
    <w:rsid w:val="3FFF9EDA"/>
    <w:rsid w:val="3FFFB1C1"/>
    <w:rsid w:val="3FFFBF7D"/>
    <w:rsid w:val="3FFFD94B"/>
    <w:rsid w:val="3FFFDAC4"/>
    <w:rsid w:val="3FFFF9F8"/>
    <w:rsid w:val="42CD0265"/>
    <w:rsid w:val="42DF05BD"/>
    <w:rsid w:val="42FFCC42"/>
    <w:rsid w:val="437B4ADF"/>
    <w:rsid w:val="43E6D736"/>
    <w:rsid w:val="43F13E86"/>
    <w:rsid w:val="43FFB627"/>
    <w:rsid w:val="459E0E60"/>
    <w:rsid w:val="45FFF95A"/>
    <w:rsid w:val="462EB284"/>
    <w:rsid w:val="467F7D9A"/>
    <w:rsid w:val="46C01EC8"/>
    <w:rsid w:val="46ECE646"/>
    <w:rsid w:val="477FF12F"/>
    <w:rsid w:val="478FDA7A"/>
    <w:rsid w:val="47DF79F0"/>
    <w:rsid w:val="47F73D42"/>
    <w:rsid w:val="47FF2DD1"/>
    <w:rsid w:val="47FF8A9D"/>
    <w:rsid w:val="49EF616F"/>
    <w:rsid w:val="49F785DB"/>
    <w:rsid w:val="4A4BA00B"/>
    <w:rsid w:val="4ACFD6E7"/>
    <w:rsid w:val="4ADFA8ED"/>
    <w:rsid w:val="4ADFB22A"/>
    <w:rsid w:val="4AFF09DE"/>
    <w:rsid w:val="4B5F6C36"/>
    <w:rsid w:val="4BBCCBE3"/>
    <w:rsid w:val="4BBF44C8"/>
    <w:rsid w:val="4BD38E25"/>
    <w:rsid w:val="4BF8BF06"/>
    <w:rsid w:val="4BFFD5BC"/>
    <w:rsid w:val="4CB20C89"/>
    <w:rsid w:val="4CCF648E"/>
    <w:rsid w:val="4CD362FF"/>
    <w:rsid w:val="4CD715DA"/>
    <w:rsid w:val="4D351B96"/>
    <w:rsid w:val="4DE75B64"/>
    <w:rsid w:val="4DF218D4"/>
    <w:rsid w:val="4DFCA7F7"/>
    <w:rsid w:val="4DFFB773"/>
    <w:rsid w:val="4E125195"/>
    <w:rsid w:val="4E2F323F"/>
    <w:rsid w:val="4E7D06D9"/>
    <w:rsid w:val="4E7F579A"/>
    <w:rsid w:val="4E7F8703"/>
    <w:rsid w:val="4E93D527"/>
    <w:rsid w:val="4EB4C242"/>
    <w:rsid w:val="4EEB6A52"/>
    <w:rsid w:val="4EFB14A0"/>
    <w:rsid w:val="4F6C543F"/>
    <w:rsid w:val="4F6FB3FF"/>
    <w:rsid w:val="4F7B2EA0"/>
    <w:rsid w:val="4F7FACB1"/>
    <w:rsid w:val="4F7FDE13"/>
    <w:rsid w:val="4F91A5CC"/>
    <w:rsid w:val="4FA760B6"/>
    <w:rsid w:val="4FAFD91E"/>
    <w:rsid w:val="4FCB0534"/>
    <w:rsid w:val="4FDF9743"/>
    <w:rsid w:val="4FE785E1"/>
    <w:rsid w:val="4FE79E7D"/>
    <w:rsid w:val="4FEA858F"/>
    <w:rsid w:val="4FEAA0CF"/>
    <w:rsid w:val="4FED3CE6"/>
    <w:rsid w:val="4FEF2A19"/>
    <w:rsid w:val="4FEF9D51"/>
    <w:rsid w:val="4FF749E2"/>
    <w:rsid w:val="4FFB5CD9"/>
    <w:rsid w:val="4FFE0233"/>
    <w:rsid w:val="4FFE6C30"/>
    <w:rsid w:val="517ED764"/>
    <w:rsid w:val="517F055E"/>
    <w:rsid w:val="51CA2F36"/>
    <w:rsid w:val="51F70F12"/>
    <w:rsid w:val="531641DE"/>
    <w:rsid w:val="53D784AF"/>
    <w:rsid w:val="53E3E185"/>
    <w:rsid w:val="53EFD897"/>
    <w:rsid w:val="53F97935"/>
    <w:rsid w:val="53FB5053"/>
    <w:rsid w:val="53FF2272"/>
    <w:rsid w:val="54FBC2D9"/>
    <w:rsid w:val="55573D18"/>
    <w:rsid w:val="555B86D1"/>
    <w:rsid w:val="557DCFF2"/>
    <w:rsid w:val="55AF7B3F"/>
    <w:rsid w:val="55BBA3CB"/>
    <w:rsid w:val="55BFC930"/>
    <w:rsid w:val="55CD94AC"/>
    <w:rsid w:val="55DF9515"/>
    <w:rsid w:val="55FA2BA3"/>
    <w:rsid w:val="55FF5D4D"/>
    <w:rsid w:val="55FF7AFA"/>
    <w:rsid w:val="55FFF7E7"/>
    <w:rsid w:val="56757353"/>
    <w:rsid w:val="567707A5"/>
    <w:rsid w:val="569778A6"/>
    <w:rsid w:val="56BF59C0"/>
    <w:rsid w:val="56C9C881"/>
    <w:rsid w:val="56CD94D4"/>
    <w:rsid w:val="56DFFA0C"/>
    <w:rsid w:val="56F67D1E"/>
    <w:rsid w:val="56FA781A"/>
    <w:rsid w:val="56FF5057"/>
    <w:rsid w:val="5718FD5E"/>
    <w:rsid w:val="571F3CEE"/>
    <w:rsid w:val="575E8567"/>
    <w:rsid w:val="576D5EC8"/>
    <w:rsid w:val="5777E469"/>
    <w:rsid w:val="577CD618"/>
    <w:rsid w:val="577F329D"/>
    <w:rsid w:val="5794C71A"/>
    <w:rsid w:val="579FBFBB"/>
    <w:rsid w:val="57A37DAC"/>
    <w:rsid w:val="57A7A8E0"/>
    <w:rsid w:val="57BBE4F1"/>
    <w:rsid w:val="57CFC77E"/>
    <w:rsid w:val="57D77B98"/>
    <w:rsid w:val="57DF3CA3"/>
    <w:rsid w:val="57DF927C"/>
    <w:rsid w:val="57EA22A4"/>
    <w:rsid w:val="57EB6496"/>
    <w:rsid w:val="57EFD88D"/>
    <w:rsid w:val="57F88876"/>
    <w:rsid w:val="57FA8B19"/>
    <w:rsid w:val="57FB275B"/>
    <w:rsid w:val="57FCACDF"/>
    <w:rsid w:val="58720301"/>
    <w:rsid w:val="5873AD9E"/>
    <w:rsid w:val="5886E04A"/>
    <w:rsid w:val="58B61178"/>
    <w:rsid w:val="58E9C06E"/>
    <w:rsid w:val="58FC3B36"/>
    <w:rsid w:val="59AF2C46"/>
    <w:rsid w:val="59BFE734"/>
    <w:rsid w:val="59ED07F9"/>
    <w:rsid w:val="59FBED74"/>
    <w:rsid w:val="5AB320E9"/>
    <w:rsid w:val="5AC6EC5A"/>
    <w:rsid w:val="5ADF4BCB"/>
    <w:rsid w:val="5AEAC7C0"/>
    <w:rsid w:val="5AF1A46F"/>
    <w:rsid w:val="5AF5D2D5"/>
    <w:rsid w:val="5AFF80CB"/>
    <w:rsid w:val="5B354685"/>
    <w:rsid w:val="5B3BC36A"/>
    <w:rsid w:val="5B5E0696"/>
    <w:rsid w:val="5B6BCD44"/>
    <w:rsid w:val="5B7620D3"/>
    <w:rsid w:val="5B7DEF43"/>
    <w:rsid w:val="5B8F3CDB"/>
    <w:rsid w:val="5BA90F4D"/>
    <w:rsid w:val="5BBBA2E0"/>
    <w:rsid w:val="5BD52298"/>
    <w:rsid w:val="5BDD2617"/>
    <w:rsid w:val="5BEF558D"/>
    <w:rsid w:val="5BF748D0"/>
    <w:rsid w:val="5BF928B0"/>
    <w:rsid w:val="5BF9AE34"/>
    <w:rsid w:val="5BFBF874"/>
    <w:rsid w:val="5BFC9887"/>
    <w:rsid w:val="5BFE0C22"/>
    <w:rsid w:val="5BFF18EC"/>
    <w:rsid w:val="5BFF34D1"/>
    <w:rsid w:val="5BFF79EF"/>
    <w:rsid w:val="5C7B99F9"/>
    <w:rsid w:val="5C964367"/>
    <w:rsid w:val="5CF32249"/>
    <w:rsid w:val="5CF3E062"/>
    <w:rsid w:val="5CFD6077"/>
    <w:rsid w:val="5D2E0F0D"/>
    <w:rsid w:val="5D322DD6"/>
    <w:rsid w:val="5D6A17B6"/>
    <w:rsid w:val="5D777381"/>
    <w:rsid w:val="5D979C4F"/>
    <w:rsid w:val="5DB5B600"/>
    <w:rsid w:val="5DBDB697"/>
    <w:rsid w:val="5DDA73DD"/>
    <w:rsid w:val="5DDF4A59"/>
    <w:rsid w:val="5DDFDFBD"/>
    <w:rsid w:val="5DE778B9"/>
    <w:rsid w:val="5DEFF5DA"/>
    <w:rsid w:val="5DF7488C"/>
    <w:rsid w:val="5DF77C58"/>
    <w:rsid w:val="5DFA5CC6"/>
    <w:rsid w:val="5DFBBF9D"/>
    <w:rsid w:val="5DFBD794"/>
    <w:rsid w:val="5DFBF8E4"/>
    <w:rsid w:val="5DFBFBA9"/>
    <w:rsid w:val="5DFD269E"/>
    <w:rsid w:val="5DFDC91E"/>
    <w:rsid w:val="5DFF60AD"/>
    <w:rsid w:val="5E4FDD9E"/>
    <w:rsid w:val="5E66F5D1"/>
    <w:rsid w:val="5E6E6474"/>
    <w:rsid w:val="5E7B0037"/>
    <w:rsid w:val="5E7B53A5"/>
    <w:rsid w:val="5E7EC39A"/>
    <w:rsid w:val="5E960E1C"/>
    <w:rsid w:val="5E971839"/>
    <w:rsid w:val="5EAB6640"/>
    <w:rsid w:val="5EBB241A"/>
    <w:rsid w:val="5EBF2DD1"/>
    <w:rsid w:val="5ECB6F48"/>
    <w:rsid w:val="5ECD8DCE"/>
    <w:rsid w:val="5EDADC1A"/>
    <w:rsid w:val="5EDF399C"/>
    <w:rsid w:val="5EE09F64"/>
    <w:rsid w:val="5EEF3D8D"/>
    <w:rsid w:val="5EF0E693"/>
    <w:rsid w:val="5EF77414"/>
    <w:rsid w:val="5EFA7CCD"/>
    <w:rsid w:val="5EFD9BB6"/>
    <w:rsid w:val="5EFE333C"/>
    <w:rsid w:val="5EFF9B19"/>
    <w:rsid w:val="5F1ECDA1"/>
    <w:rsid w:val="5F3BF9D4"/>
    <w:rsid w:val="5F4DCAC9"/>
    <w:rsid w:val="5F577DA6"/>
    <w:rsid w:val="5F5DCAB6"/>
    <w:rsid w:val="5F5FA831"/>
    <w:rsid w:val="5F6E8691"/>
    <w:rsid w:val="5F6F16F6"/>
    <w:rsid w:val="5F6F226D"/>
    <w:rsid w:val="5F707BBF"/>
    <w:rsid w:val="5F773BBE"/>
    <w:rsid w:val="5F7E4C47"/>
    <w:rsid w:val="5F7F1D8C"/>
    <w:rsid w:val="5F7FE140"/>
    <w:rsid w:val="5F9DE97C"/>
    <w:rsid w:val="5F9F0E64"/>
    <w:rsid w:val="5FAE4ACE"/>
    <w:rsid w:val="5FAF95F5"/>
    <w:rsid w:val="5FAFF05D"/>
    <w:rsid w:val="5FB27A77"/>
    <w:rsid w:val="5FB76820"/>
    <w:rsid w:val="5FBB96D6"/>
    <w:rsid w:val="5FBD4515"/>
    <w:rsid w:val="5FBEAAC2"/>
    <w:rsid w:val="5FBF8471"/>
    <w:rsid w:val="5FBFDE79"/>
    <w:rsid w:val="5FBFF109"/>
    <w:rsid w:val="5FBFFF5C"/>
    <w:rsid w:val="5FC0F3E7"/>
    <w:rsid w:val="5FC7703E"/>
    <w:rsid w:val="5FD76C17"/>
    <w:rsid w:val="5FDD11F6"/>
    <w:rsid w:val="5FDDB3B3"/>
    <w:rsid w:val="5FDF9EA8"/>
    <w:rsid w:val="5FDFC079"/>
    <w:rsid w:val="5FDFF3E5"/>
    <w:rsid w:val="5FE600DA"/>
    <w:rsid w:val="5FE65E66"/>
    <w:rsid w:val="5FE74F1E"/>
    <w:rsid w:val="5FEDC9CF"/>
    <w:rsid w:val="5FEEDB0C"/>
    <w:rsid w:val="5FEEEA57"/>
    <w:rsid w:val="5FF747BE"/>
    <w:rsid w:val="5FF7A9D4"/>
    <w:rsid w:val="5FF9FE9E"/>
    <w:rsid w:val="5FFA02C6"/>
    <w:rsid w:val="5FFB3CE0"/>
    <w:rsid w:val="5FFB5668"/>
    <w:rsid w:val="5FFD5301"/>
    <w:rsid w:val="5FFDE3C9"/>
    <w:rsid w:val="5FFE2A51"/>
    <w:rsid w:val="5FFE356A"/>
    <w:rsid w:val="5FFE3667"/>
    <w:rsid w:val="5FFE7E58"/>
    <w:rsid w:val="5FFF03DA"/>
    <w:rsid w:val="5FFFBAD5"/>
    <w:rsid w:val="5FFFC377"/>
    <w:rsid w:val="5FFFD9B4"/>
    <w:rsid w:val="60FB89C3"/>
    <w:rsid w:val="615F7E6E"/>
    <w:rsid w:val="615FF300"/>
    <w:rsid w:val="61BEF3E3"/>
    <w:rsid w:val="61BFCF72"/>
    <w:rsid w:val="61F7B7CD"/>
    <w:rsid w:val="633720AD"/>
    <w:rsid w:val="63435DD9"/>
    <w:rsid w:val="634ED682"/>
    <w:rsid w:val="635F72DD"/>
    <w:rsid w:val="6377B3A8"/>
    <w:rsid w:val="63B81AA8"/>
    <w:rsid w:val="63DF2332"/>
    <w:rsid w:val="63F5352F"/>
    <w:rsid w:val="64BD983A"/>
    <w:rsid w:val="64FD3309"/>
    <w:rsid w:val="653FCF6D"/>
    <w:rsid w:val="65CDE28A"/>
    <w:rsid w:val="65DD31C2"/>
    <w:rsid w:val="65E76A13"/>
    <w:rsid w:val="65EBB01B"/>
    <w:rsid w:val="65FA92BC"/>
    <w:rsid w:val="65FE413B"/>
    <w:rsid w:val="65FF24B2"/>
    <w:rsid w:val="65FFEA93"/>
    <w:rsid w:val="669FD217"/>
    <w:rsid w:val="66AFB4CA"/>
    <w:rsid w:val="66BF2C37"/>
    <w:rsid w:val="66D9FCC4"/>
    <w:rsid w:val="66DEB5F7"/>
    <w:rsid w:val="66F7FEE4"/>
    <w:rsid w:val="66FF8D6C"/>
    <w:rsid w:val="670F3562"/>
    <w:rsid w:val="673D7B55"/>
    <w:rsid w:val="67774581"/>
    <w:rsid w:val="67775BD8"/>
    <w:rsid w:val="677DBECE"/>
    <w:rsid w:val="67939A7C"/>
    <w:rsid w:val="67AF9BC5"/>
    <w:rsid w:val="67B734EF"/>
    <w:rsid w:val="67BED52B"/>
    <w:rsid w:val="67BF7028"/>
    <w:rsid w:val="67CF18C5"/>
    <w:rsid w:val="67D5ECB0"/>
    <w:rsid w:val="67DE7222"/>
    <w:rsid w:val="67DF57ED"/>
    <w:rsid w:val="67E3E342"/>
    <w:rsid w:val="67E82985"/>
    <w:rsid w:val="67E90318"/>
    <w:rsid w:val="67ECB431"/>
    <w:rsid w:val="67EE38A7"/>
    <w:rsid w:val="67FA3606"/>
    <w:rsid w:val="67FEA40F"/>
    <w:rsid w:val="67FFAA3D"/>
    <w:rsid w:val="67FFB158"/>
    <w:rsid w:val="67FFBD0B"/>
    <w:rsid w:val="68FF2A10"/>
    <w:rsid w:val="6965225C"/>
    <w:rsid w:val="697F4E53"/>
    <w:rsid w:val="69FBBD0B"/>
    <w:rsid w:val="69FFA373"/>
    <w:rsid w:val="6A556447"/>
    <w:rsid w:val="6AD4E0F2"/>
    <w:rsid w:val="6AF201BD"/>
    <w:rsid w:val="6AF958FE"/>
    <w:rsid w:val="6AFA6D06"/>
    <w:rsid w:val="6AFAFEAC"/>
    <w:rsid w:val="6AFDA30A"/>
    <w:rsid w:val="6B2D0722"/>
    <w:rsid w:val="6B2E284A"/>
    <w:rsid w:val="6B3F538C"/>
    <w:rsid w:val="6B3FD0C2"/>
    <w:rsid w:val="6B5BE0FC"/>
    <w:rsid w:val="6B5F395C"/>
    <w:rsid w:val="6B6FD2D3"/>
    <w:rsid w:val="6B7DEB80"/>
    <w:rsid w:val="6B9B5E9C"/>
    <w:rsid w:val="6BADEBF6"/>
    <w:rsid w:val="6BAE30D9"/>
    <w:rsid w:val="6BAF5B7A"/>
    <w:rsid w:val="6BB764CE"/>
    <w:rsid w:val="6BB9DB74"/>
    <w:rsid w:val="6BBF5063"/>
    <w:rsid w:val="6BCF3A55"/>
    <w:rsid w:val="6BD32740"/>
    <w:rsid w:val="6BD38FDB"/>
    <w:rsid w:val="6BE9B7AE"/>
    <w:rsid w:val="6BEDD801"/>
    <w:rsid w:val="6BEE7775"/>
    <w:rsid w:val="6BEF27C3"/>
    <w:rsid w:val="6BF66E22"/>
    <w:rsid w:val="6BF7231A"/>
    <w:rsid w:val="6BF79D82"/>
    <w:rsid w:val="6BFE0CD6"/>
    <w:rsid w:val="6BFE6409"/>
    <w:rsid w:val="6BFF2256"/>
    <w:rsid w:val="6BFF285A"/>
    <w:rsid w:val="6BFF9CF9"/>
    <w:rsid w:val="6BFFB8F9"/>
    <w:rsid w:val="6C7B57DE"/>
    <w:rsid w:val="6C7DF670"/>
    <w:rsid w:val="6C7FE961"/>
    <w:rsid w:val="6CED52FB"/>
    <w:rsid w:val="6CFFD0B2"/>
    <w:rsid w:val="6D5EAAFE"/>
    <w:rsid w:val="6D5FD000"/>
    <w:rsid w:val="6D79446D"/>
    <w:rsid w:val="6D798B95"/>
    <w:rsid w:val="6D7EB00D"/>
    <w:rsid w:val="6D978831"/>
    <w:rsid w:val="6DA592EB"/>
    <w:rsid w:val="6DB668E8"/>
    <w:rsid w:val="6DB8E7B7"/>
    <w:rsid w:val="6DC6292B"/>
    <w:rsid w:val="6DDD053D"/>
    <w:rsid w:val="6DDEE117"/>
    <w:rsid w:val="6DDF0F86"/>
    <w:rsid w:val="6DE3E282"/>
    <w:rsid w:val="6DF746CD"/>
    <w:rsid w:val="6DF778C8"/>
    <w:rsid w:val="6DFCC8A9"/>
    <w:rsid w:val="6DFE3855"/>
    <w:rsid w:val="6DFF3B02"/>
    <w:rsid w:val="6E45A8BD"/>
    <w:rsid w:val="6E650347"/>
    <w:rsid w:val="6E7AF307"/>
    <w:rsid w:val="6EB71507"/>
    <w:rsid w:val="6EBF676E"/>
    <w:rsid w:val="6EBF866E"/>
    <w:rsid w:val="6ED41B9B"/>
    <w:rsid w:val="6ED77D80"/>
    <w:rsid w:val="6EDD9983"/>
    <w:rsid w:val="6EE7B82F"/>
    <w:rsid w:val="6EF6359E"/>
    <w:rsid w:val="6EF79A03"/>
    <w:rsid w:val="6EF7AC9F"/>
    <w:rsid w:val="6EFFC0F0"/>
    <w:rsid w:val="6F35B7D0"/>
    <w:rsid w:val="6F4EF478"/>
    <w:rsid w:val="6F50BD39"/>
    <w:rsid w:val="6F650268"/>
    <w:rsid w:val="6F6A085E"/>
    <w:rsid w:val="6F6D8594"/>
    <w:rsid w:val="6F6DD5C5"/>
    <w:rsid w:val="6F6F1EEA"/>
    <w:rsid w:val="6F6F63AB"/>
    <w:rsid w:val="6F764670"/>
    <w:rsid w:val="6F7D4617"/>
    <w:rsid w:val="6F7D835A"/>
    <w:rsid w:val="6F7E4AA9"/>
    <w:rsid w:val="6F7F4B0A"/>
    <w:rsid w:val="6F8F127B"/>
    <w:rsid w:val="6F8FF17F"/>
    <w:rsid w:val="6F966363"/>
    <w:rsid w:val="6F9CD429"/>
    <w:rsid w:val="6F9FDEB1"/>
    <w:rsid w:val="6FA710D3"/>
    <w:rsid w:val="6FA9076D"/>
    <w:rsid w:val="6FABD09A"/>
    <w:rsid w:val="6FB1279F"/>
    <w:rsid w:val="6FB781AA"/>
    <w:rsid w:val="6FB790DA"/>
    <w:rsid w:val="6FBD29B9"/>
    <w:rsid w:val="6FBD7890"/>
    <w:rsid w:val="6FBE39A1"/>
    <w:rsid w:val="6FBF0175"/>
    <w:rsid w:val="6FBF0384"/>
    <w:rsid w:val="6FCFFD92"/>
    <w:rsid w:val="6FD315FF"/>
    <w:rsid w:val="6FD3C3ED"/>
    <w:rsid w:val="6FD62083"/>
    <w:rsid w:val="6FD64C96"/>
    <w:rsid w:val="6FDDD922"/>
    <w:rsid w:val="6FDEEF8C"/>
    <w:rsid w:val="6FDFD141"/>
    <w:rsid w:val="6FE3A501"/>
    <w:rsid w:val="6FE77C25"/>
    <w:rsid w:val="6FEE1D4B"/>
    <w:rsid w:val="6FEF94A8"/>
    <w:rsid w:val="6FF10363"/>
    <w:rsid w:val="6FF309C2"/>
    <w:rsid w:val="6FF5797D"/>
    <w:rsid w:val="6FF60CA3"/>
    <w:rsid w:val="6FF70E6F"/>
    <w:rsid w:val="6FF7D293"/>
    <w:rsid w:val="6FF7EE4D"/>
    <w:rsid w:val="6FF91A6A"/>
    <w:rsid w:val="6FF9C128"/>
    <w:rsid w:val="6FFA024B"/>
    <w:rsid w:val="6FFB09F9"/>
    <w:rsid w:val="6FFB4411"/>
    <w:rsid w:val="6FFB4780"/>
    <w:rsid w:val="6FFB8047"/>
    <w:rsid w:val="6FFBFF62"/>
    <w:rsid w:val="6FFDD4C5"/>
    <w:rsid w:val="6FFDD7FF"/>
    <w:rsid w:val="6FFEF072"/>
    <w:rsid w:val="6FFF453E"/>
    <w:rsid w:val="6FFFA2B0"/>
    <w:rsid w:val="6FFFAE2E"/>
    <w:rsid w:val="6FFFD931"/>
    <w:rsid w:val="6FFFDD50"/>
    <w:rsid w:val="7095F1B0"/>
    <w:rsid w:val="70FFA1E7"/>
    <w:rsid w:val="711D3D63"/>
    <w:rsid w:val="7149315B"/>
    <w:rsid w:val="717FD244"/>
    <w:rsid w:val="71B77300"/>
    <w:rsid w:val="71CF9607"/>
    <w:rsid w:val="71F6178A"/>
    <w:rsid w:val="71FDEBFE"/>
    <w:rsid w:val="71FF29CA"/>
    <w:rsid w:val="71FF554E"/>
    <w:rsid w:val="71FF8B9A"/>
    <w:rsid w:val="724E88B1"/>
    <w:rsid w:val="7266642E"/>
    <w:rsid w:val="7275A4B4"/>
    <w:rsid w:val="72BA8036"/>
    <w:rsid w:val="72BFDFA4"/>
    <w:rsid w:val="72DCE9C0"/>
    <w:rsid w:val="72F51A10"/>
    <w:rsid w:val="733633B0"/>
    <w:rsid w:val="73572F0C"/>
    <w:rsid w:val="735F5505"/>
    <w:rsid w:val="7363DC1D"/>
    <w:rsid w:val="737CACF7"/>
    <w:rsid w:val="737DA5C3"/>
    <w:rsid w:val="737FAE0A"/>
    <w:rsid w:val="73A76085"/>
    <w:rsid w:val="73BFE3CF"/>
    <w:rsid w:val="73D7ACF5"/>
    <w:rsid w:val="73DA4D12"/>
    <w:rsid w:val="73DF007C"/>
    <w:rsid w:val="73FA2D0F"/>
    <w:rsid w:val="73FCD815"/>
    <w:rsid w:val="73FF3EFF"/>
    <w:rsid w:val="74677B99"/>
    <w:rsid w:val="74B7C4A1"/>
    <w:rsid w:val="74F349B2"/>
    <w:rsid w:val="75371F47"/>
    <w:rsid w:val="753F3899"/>
    <w:rsid w:val="75570E8C"/>
    <w:rsid w:val="755F7EE1"/>
    <w:rsid w:val="7573E83F"/>
    <w:rsid w:val="757BDB69"/>
    <w:rsid w:val="757FDBE1"/>
    <w:rsid w:val="758FA2DB"/>
    <w:rsid w:val="759E27F5"/>
    <w:rsid w:val="75BD756C"/>
    <w:rsid w:val="75BFE57B"/>
    <w:rsid w:val="75CBA915"/>
    <w:rsid w:val="75CDE3BA"/>
    <w:rsid w:val="75CF4527"/>
    <w:rsid w:val="75DB3523"/>
    <w:rsid w:val="75ED07D4"/>
    <w:rsid w:val="75F49FF6"/>
    <w:rsid w:val="75F83AA1"/>
    <w:rsid w:val="75FB34A5"/>
    <w:rsid w:val="75FC819E"/>
    <w:rsid w:val="75FFD3DB"/>
    <w:rsid w:val="761E385B"/>
    <w:rsid w:val="763964BE"/>
    <w:rsid w:val="764DEBF1"/>
    <w:rsid w:val="765FF2C8"/>
    <w:rsid w:val="767A76E4"/>
    <w:rsid w:val="767CCA02"/>
    <w:rsid w:val="767ECCFB"/>
    <w:rsid w:val="767F2AAD"/>
    <w:rsid w:val="769DBD40"/>
    <w:rsid w:val="769E161D"/>
    <w:rsid w:val="76AC7AE2"/>
    <w:rsid w:val="76AF2635"/>
    <w:rsid w:val="76B72C29"/>
    <w:rsid w:val="76BC4008"/>
    <w:rsid w:val="76C361A7"/>
    <w:rsid w:val="76C7639A"/>
    <w:rsid w:val="76D5D635"/>
    <w:rsid w:val="76D725B6"/>
    <w:rsid w:val="76DB4EFA"/>
    <w:rsid w:val="76DF82B8"/>
    <w:rsid w:val="76EF723D"/>
    <w:rsid w:val="76EF850E"/>
    <w:rsid w:val="76F6BB77"/>
    <w:rsid w:val="76F71EAA"/>
    <w:rsid w:val="76F87916"/>
    <w:rsid w:val="76FEAD61"/>
    <w:rsid w:val="771EA253"/>
    <w:rsid w:val="771FEF7E"/>
    <w:rsid w:val="773D794E"/>
    <w:rsid w:val="773FAD5C"/>
    <w:rsid w:val="774B2262"/>
    <w:rsid w:val="775F4A80"/>
    <w:rsid w:val="776F64F7"/>
    <w:rsid w:val="776FC131"/>
    <w:rsid w:val="77778665"/>
    <w:rsid w:val="777B6B2B"/>
    <w:rsid w:val="777B6B5B"/>
    <w:rsid w:val="777BAC52"/>
    <w:rsid w:val="777C326A"/>
    <w:rsid w:val="777D7FFA"/>
    <w:rsid w:val="777DC8ED"/>
    <w:rsid w:val="777E1FBC"/>
    <w:rsid w:val="777F2B4A"/>
    <w:rsid w:val="7783CBDE"/>
    <w:rsid w:val="779B059D"/>
    <w:rsid w:val="779C9460"/>
    <w:rsid w:val="779F8D10"/>
    <w:rsid w:val="77AF21F8"/>
    <w:rsid w:val="77AFF72A"/>
    <w:rsid w:val="77B6806D"/>
    <w:rsid w:val="77B9718F"/>
    <w:rsid w:val="77B9AE17"/>
    <w:rsid w:val="77B9BF08"/>
    <w:rsid w:val="77BE72BF"/>
    <w:rsid w:val="77BFAAAE"/>
    <w:rsid w:val="77CBD220"/>
    <w:rsid w:val="77CE6BC0"/>
    <w:rsid w:val="77CFDA25"/>
    <w:rsid w:val="77D2353F"/>
    <w:rsid w:val="77D71468"/>
    <w:rsid w:val="77D75873"/>
    <w:rsid w:val="77D79BE1"/>
    <w:rsid w:val="77DE42E9"/>
    <w:rsid w:val="77DF1196"/>
    <w:rsid w:val="77DF4F2E"/>
    <w:rsid w:val="77E79234"/>
    <w:rsid w:val="77E7E4E1"/>
    <w:rsid w:val="77E988E7"/>
    <w:rsid w:val="77ED496D"/>
    <w:rsid w:val="77EDC884"/>
    <w:rsid w:val="77EF22D1"/>
    <w:rsid w:val="77EF3111"/>
    <w:rsid w:val="77EF5711"/>
    <w:rsid w:val="77EF5B29"/>
    <w:rsid w:val="77EF8C15"/>
    <w:rsid w:val="77EFDC1D"/>
    <w:rsid w:val="77F19D59"/>
    <w:rsid w:val="77F34648"/>
    <w:rsid w:val="77F5D94B"/>
    <w:rsid w:val="77F623F6"/>
    <w:rsid w:val="77F769E1"/>
    <w:rsid w:val="77F89F70"/>
    <w:rsid w:val="77FB2982"/>
    <w:rsid w:val="77FB3F89"/>
    <w:rsid w:val="77FD9348"/>
    <w:rsid w:val="77FE13C0"/>
    <w:rsid w:val="77FE30B5"/>
    <w:rsid w:val="77FE93B9"/>
    <w:rsid w:val="77FEE5F1"/>
    <w:rsid w:val="77FF5BFA"/>
    <w:rsid w:val="77FF8321"/>
    <w:rsid w:val="77FFA947"/>
    <w:rsid w:val="785A2F0E"/>
    <w:rsid w:val="78CF65DC"/>
    <w:rsid w:val="78FE390A"/>
    <w:rsid w:val="78FF6B94"/>
    <w:rsid w:val="79566175"/>
    <w:rsid w:val="795EE1BD"/>
    <w:rsid w:val="797F183A"/>
    <w:rsid w:val="797FE0DE"/>
    <w:rsid w:val="79B9577C"/>
    <w:rsid w:val="79EDE083"/>
    <w:rsid w:val="79FFECA7"/>
    <w:rsid w:val="7A4FE24A"/>
    <w:rsid w:val="7A5F0FAB"/>
    <w:rsid w:val="7A75B6FF"/>
    <w:rsid w:val="7A7ED4F9"/>
    <w:rsid w:val="7A973714"/>
    <w:rsid w:val="7AAEDB9E"/>
    <w:rsid w:val="7ABCFD20"/>
    <w:rsid w:val="7ABF51D8"/>
    <w:rsid w:val="7AD6DDB3"/>
    <w:rsid w:val="7AD73294"/>
    <w:rsid w:val="7ADABA21"/>
    <w:rsid w:val="7ADD9D7E"/>
    <w:rsid w:val="7AED6370"/>
    <w:rsid w:val="7AEFBAF7"/>
    <w:rsid w:val="7AF32649"/>
    <w:rsid w:val="7AF39C8F"/>
    <w:rsid w:val="7AFB4212"/>
    <w:rsid w:val="7AFDC98B"/>
    <w:rsid w:val="7AFF0C51"/>
    <w:rsid w:val="7AFF2CE8"/>
    <w:rsid w:val="7AFF5AEF"/>
    <w:rsid w:val="7B0796B7"/>
    <w:rsid w:val="7B1FAE2E"/>
    <w:rsid w:val="7B2DB7BA"/>
    <w:rsid w:val="7B328F78"/>
    <w:rsid w:val="7B378BC5"/>
    <w:rsid w:val="7B3F5827"/>
    <w:rsid w:val="7B438D0E"/>
    <w:rsid w:val="7B69F3A4"/>
    <w:rsid w:val="7B6E27A7"/>
    <w:rsid w:val="7B6F2742"/>
    <w:rsid w:val="7B6FA86D"/>
    <w:rsid w:val="7B736A8C"/>
    <w:rsid w:val="7B76E786"/>
    <w:rsid w:val="7B771073"/>
    <w:rsid w:val="7B7B06B9"/>
    <w:rsid w:val="7B7FB840"/>
    <w:rsid w:val="7B8745EE"/>
    <w:rsid w:val="7B97A0F8"/>
    <w:rsid w:val="7B9ABE01"/>
    <w:rsid w:val="7B9F1708"/>
    <w:rsid w:val="7B9F24AA"/>
    <w:rsid w:val="7B9FC0B7"/>
    <w:rsid w:val="7BAF968B"/>
    <w:rsid w:val="7BB63E63"/>
    <w:rsid w:val="7BBA4897"/>
    <w:rsid w:val="7BBB3777"/>
    <w:rsid w:val="7BBB7C6E"/>
    <w:rsid w:val="7BBBCE26"/>
    <w:rsid w:val="7BBD93E8"/>
    <w:rsid w:val="7BBE20F7"/>
    <w:rsid w:val="7BBFE80C"/>
    <w:rsid w:val="7BC46008"/>
    <w:rsid w:val="7BC550C6"/>
    <w:rsid w:val="7BC96487"/>
    <w:rsid w:val="7BCB6B99"/>
    <w:rsid w:val="7BCD8439"/>
    <w:rsid w:val="7BCFB974"/>
    <w:rsid w:val="7BD7B40D"/>
    <w:rsid w:val="7BDD1174"/>
    <w:rsid w:val="7BDF7F47"/>
    <w:rsid w:val="7BDFBED3"/>
    <w:rsid w:val="7BDFF2D7"/>
    <w:rsid w:val="7BE71230"/>
    <w:rsid w:val="7BE74043"/>
    <w:rsid w:val="7BECC8D9"/>
    <w:rsid w:val="7BED1B8E"/>
    <w:rsid w:val="7BED8EB7"/>
    <w:rsid w:val="7BEDF0FE"/>
    <w:rsid w:val="7BEF5638"/>
    <w:rsid w:val="7BEF9377"/>
    <w:rsid w:val="7BF6690D"/>
    <w:rsid w:val="7BF75F43"/>
    <w:rsid w:val="7BF968BE"/>
    <w:rsid w:val="7BFB9D55"/>
    <w:rsid w:val="7BFBA2B8"/>
    <w:rsid w:val="7BFBC344"/>
    <w:rsid w:val="7BFCFFC6"/>
    <w:rsid w:val="7BFD8239"/>
    <w:rsid w:val="7BFDE642"/>
    <w:rsid w:val="7BFE09C6"/>
    <w:rsid w:val="7BFE4A21"/>
    <w:rsid w:val="7BFE6047"/>
    <w:rsid w:val="7BFF1FDF"/>
    <w:rsid w:val="7BFF3986"/>
    <w:rsid w:val="7BFF3C94"/>
    <w:rsid w:val="7BFF46BC"/>
    <w:rsid w:val="7BFF6001"/>
    <w:rsid w:val="7BFF80AC"/>
    <w:rsid w:val="7C1E4417"/>
    <w:rsid w:val="7C6F557A"/>
    <w:rsid w:val="7C7F2264"/>
    <w:rsid w:val="7C997053"/>
    <w:rsid w:val="7C9DDA0D"/>
    <w:rsid w:val="7CA56A18"/>
    <w:rsid w:val="7CAF719E"/>
    <w:rsid w:val="7CBC91DD"/>
    <w:rsid w:val="7CC993CA"/>
    <w:rsid w:val="7CCF5F12"/>
    <w:rsid w:val="7CEEFECF"/>
    <w:rsid w:val="7CEF052A"/>
    <w:rsid w:val="7CF70649"/>
    <w:rsid w:val="7CFD0CCA"/>
    <w:rsid w:val="7CFE37FB"/>
    <w:rsid w:val="7CFE4DE9"/>
    <w:rsid w:val="7CFE81C3"/>
    <w:rsid w:val="7CFF410D"/>
    <w:rsid w:val="7CFFC154"/>
    <w:rsid w:val="7D1B186C"/>
    <w:rsid w:val="7D2B4097"/>
    <w:rsid w:val="7D378797"/>
    <w:rsid w:val="7D37FCF4"/>
    <w:rsid w:val="7D3D4C38"/>
    <w:rsid w:val="7D3E0835"/>
    <w:rsid w:val="7D574322"/>
    <w:rsid w:val="7D5B2AE6"/>
    <w:rsid w:val="7D5B68BF"/>
    <w:rsid w:val="7D5CA281"/>
    <w:rsid w:val="7D5F50AD"/>
    <w:rsid w:val="7D6FB7CA"/>
    <w:rsid w:val="7D77C372"/>
    <w:rsid w:val="7D77F18D"/>
    <w:rsid w:val="7D78E825"/>
    <w:rsid w:val="7D7EEDE2"/>
    <w:rsid w:val="7D7F1E2C"/>
    <w:rsid w:val="7D8EE4D0"/>
    <w:rsid w:val="7D990337"/>
    <w:rsid w:val="7D9EE55B"/>
    <w:rsid w:val="7DAA40CA"/>
    <w:rsid w:val="7DABB839"/>
    <w:rsid w:val="7DAE5ADD"/>
    <w:rsid w:val="7DB56E00"/>
    <w:rsid w:val="7DBF2E81"/>
    <w:rsid w:val="7DBFFCA8"/>
    <w:rsid w:val="7DC5DEFD"/>
    <w:rsid w:val="7DC757E9"/>
    <w:rsid w:val="7DCC1893"/>
    <w:rsid w:val="7DCDDC17"/>
    <w:rsid w:val="7DD9E73D"/>
    <w:rsid w:val="7DE5227E"/>
    <w:rsid w:val="7DE8ADD4"/>
    <w:rsid w:val="7DED3F33"/>
    <w:rsid w:val="7DEDCC78"/>
    <w:rsid w:val="7DEF253D"/>
    <w:rsid w:val="7DF353D1"/>
    <w:rsid w:val="7DF738E4"/>
    <w:rsid w:val="7DF73D4A"/>
    <w:rsid w:val="7DF75785"/>
    <w:rsid w:val="7DF7EF50"/>
    <w:rsid w:val="7DF8975A"/>
    <w:rsid w:val="7DF8F2C9"/>
    <w:rsid w:val="7DFACCDB"/>
    <w:rsid w:val="7DFBFF35"/>
    <w:rsid w:val="7DFE8E89"/>
    <w:rsid w:val="7DFEFA2F"/>
    <w:rsid w:val="7DFF5198"/>
    <w:rsid w:val="7DFF551E"/>
    <w:rsid w:val="7DFF8881"/>
    <w:rsid w:val="7DFFB456"/>
    <w:rsid w:val="7DFFBAAB"/>
    <w:rsid w:val="7DFFC7FB"/>
    <w:rsid w:val="7DFFE79A"/>
    <w:rsid w:val="7E17DFDE"/>
    <w:rsid w:val="7E19DBCE"/>
    <w:rsid w:val="7E348631"/>
    <w:rsid w:val="7E57E607"/>
    <w:rsid w:val="7E59A333"/>
    <w:rsid w:val="7E5FDB17"/>
    <w:rsid w:val="7E646ADB"/>
    <w:rsid w:val="7E655713"/>
    <w:rsid w:val="7E6E74B2"/>
    <w:rsid w:val="7E7BD980"/>
    <w:rsid w:val="7E7E5554"/>
    <w:rsid w:val="7E7E5D76"/>
    <w:rsid w:val="7E7FDECB"/>
    <w:rsid w:val="7E8D8DA2"/>
    <w:rsid w:val="7E9BA0A8"/>
    <w:rsid w:val="7E9EEB76"/>
    <w:rsid w:val="7EA7871B"/>
    <w:rsid w:val="7EAF2E8E"/>
    <w:rsid w:val="7EB7B9E9"/>
    <w:rsid w:val="7EBBC8CA"/>
    <w:rsid w:val="7EBF500E"/>
    <w:rsid w:val="7EC33684"/>
    <w:rsid w:val="7ECEC1C0"/>
    <w:rsid w:val="7ECF6863"/>
    <w:rsid w:val="7ED76B43"/>
    <w:rsid w:val="7EDBC718"/>
    <w:rsid w:val="7EDFD28C"/>
    <w:rsid w:val="7EDFFA00"/>
    <w:rsid w:val="7EEB493E"/>
    <w:rsid w:val="7EEDBDC1"/>
    <w:rsid w:val="7EEE9B14"/>
    <w:rsid w:val="7EEF566C"/>
    <w:rsid w:val="7EF33AAA"/>
    <w:rsid w:val="7EF35EC2"/>
    <w:rsid w:val="7EF36167"/>
    <w:rsid w:val="7EF499C0"/>
    <w:rsid w:val="7EF5B7CD"/>
    <w:rsid w:val="7EFB9DE1"/>
    <w:rsid w:val="7EFBD835"/>
    <w:rsid w:val="7EFC6C5F"/>
    <w:rsid w:val="7EFE3499"/>
    <w:rsid w:val="7EFED9E3"/>
    <w:rsid w:val="7EFF150F"/>
    <w:rsid w:val="7EFF1BA2"/>
    <w:rsid w:val="7EFF80EC"/>
    <w:rsid w:val="7EFF92F1"/>
    <w:rsid w:val="7EFFE0AC"/>
    <w:rsid w:val="7F0A945E"/>
    <w:rsid w:val="7F0B3792"/>
    <w:rsid w:val="7F1FD851"/>
    <w:rsid w:val="7F275027"/>
    <w:rsid w:val="7F2EAC5A"/>
    <w:rsid w:val="7F37AE22"/>
    <w:rsid w:val="7F393027"/>
    <w:rsid w:val="7F39BCB4"/>
    <w:rsid w:val="7F3C3DFF"/>
    <w:rsid w:val="7F3C5C12"/>
    <w:rsid w:val="7F3EDD2C"/>
    <w:rsid w:val="7F4DA852"/>
    <w:rsid w:val="7F4F1ABA"/>
    <w:rsid w:val="7F4F74A3"/>
    <w:rsid w:val="7F590A16"/>
    <w:rsid w:val="7F5A1149"/>
    <w:rsid w:val="7F5B9248"/>
    <w:rsid w:val="7F5BE6E8"/>
    <w:rsid w:val="7F5DBD57"/>
    <w:rsid w:val="7F5E92B0"/>
    <w:rsid w:val="7F5FDCD7"/>
    <w:rsid w:val="7F6381A4"/>
    <w:rsid w:val="7F6413ED"/>
    <w:rsid w:val="7F65A71C"/>
    <w:rsid w:val="7F65A91F"/>
    <w:rsid w:val="7F6635AB"/>
    <w:rsid w:val="7F6B7C5D"/>
    <w:rsid w:val="7F6D38F2"/>
    <w:rsid w:val="7F6D489A"/>
    <w:rsid w:val="7F6F1FB0"/>
    <w:rsid w:val="7F6F8793"/>
    <w:rsid w:val="7F6FC6C4"/>
    <w:rsid w:val="7F72C125"/>
    <w:rsid w:val="7F75DF3D"/>
    <w:rsid w:val="7F77305A"/>
    <w:rsid w:val="7F7742F5"/>
    <w:rsid w:val="7F77604F"/>
    <w:rsid w:val="7F779975"/>
    <w:rsid w:val="7F7B013C"/>
    <w:rsid w:val="7F7BE05E"/>
    <w:rsid w:val="7F7C64A7"/>
    <w:rsid w:val="7F7D58EC"/>
    <w:rsid w:val="7F7D5902"/>
    <w:rsid w:val="7F7DC417"/>
    <w:rsid w:val="7F7E8DD5"/>
    <w:rsid w:val="7F7EE026"/>
    <w:rsid w:val="7F7F02ED"/>
    <w:rsid w:val="7F7F213E"/>
    <w:rsid w:val="7F7F496F"/>
    <w:rsid w:val="7F7F5256"/>
    <w:rsid w:val="7F7F703A"/>
    <w:rsid w:val="7F7F84E3"/>
    <w:rsid w:val="7F7FA4E0"/>
    <w:rsid w:val="7F858701"/>
    <w:rsid w:val="7F8F449C"/>
    <w:rsid w:val="7F934A87"/>
    <w:rsid w:val="7F95EF89"/>
    <w:rsid w:val="7F97E369"/>
    <w:rsid w:val="7F9A2EF7"/>
    <w:rsid w:val="7F9B0A3C"/>
    <w:rsid w:val="7F9ED0BC"/>
    <w:rsid w:val="7F9F688D"/>
    <w:rsid w:val="7FA7A6AA"/>
    <w:rsid w:val="7FAA648C"/>
    <w:rsid w:val="7FAAC067"/>
    <w:rsid w:val="7FABBFCD"/>
    <w:rsid w:val="7FB3A66A"/>
    <w:rsid w:val="7FBA9B1B"/>
    <w:rsid w:val="7FBBCAA8"/>
    <w:rsid w:val="7FBBCC25"/>
    <w:rsid w:val="7FBD6769"/>
    <w:rsid w:val="7FBDAD46"/>
    <w:rsid w:val="7FBE808D"/>
    <w:rsid w:val="7FBEC574"/>
    <w:rsid w:val="7FBEDC10"/>
    <w:rsid w:val="7FBEEC0A"/>
    <w:rsid w:val="7FBEFBEB"/>
    <w:rsid w:val="7FBF940A"/>
    <w:rsid w:val="7FBFA7D5"/>
    <w:rsid w:val="7FBFB27B"/>
    <w:rsid w:val="7FBFCE4F"/>
    <w:rsid w:val="7FBFE23D"/>
    <w:rsid w:val="7FBFF8D2"/>
    <w:rsid w:val="7FC31AAA"/>
    <w:rsid w:val="7FCD1415"/>
    <w:rsid w:val="7FCF187C"/>
    <w:rsid w:val="7FCF4092"/>
    <w:rsid w:val="7FCFABC1"/>
    <w:rsid w:val="7FCFE7F1"/>
    <w:rsid w:val="7FD50468"/>
    <w:rsid w:val="7FD529A9"/>
    <w:rsid w:val="7FD691EE"/>
    <w:rsid w:val="7FD770EF"/>
    <w:rsid w:val="7FD7A229"/>
    <w:rsid w:val="7FD7CC18"/>
    <w:rsid w:val="7FD7E104"/>
    <w:rsid w:val="7FD9F476"/>
    <w:rsid w:val="7FDB3A1F"/>
    <w:rsid w:val="7FDBA7E4"/>
    <w:rsid w:val="7FDBC195"/>
    <w:rsid w:val="7FDCA3E4"/>
    <w:rsid w:val="7FDD684C"/>
    <w:rsid w:val="7FDD6A09"/>
    <w:rsid w:val="7FDD6FB6"/>
    <w:rsid w:val="7FDE8AFC"/>
    <w:rsid w:val="7FDEABB1"/>
    <w:rsid w:val="7FDF2B1A"/>
    <w:rsid w:val="7FDF356F"/>
    <w:rsid w:val="7FDF6B7B"/>
    <w:rsid w:val="7FDF7869"/>
    <w:rsid w:val="7FDF9337"/>
    <w:rsid w:val="7FDFA237"/>
    <w:rsid w:val="7FDFB8DA"/>
    <w:rsid w:val="7FDFCED8"/>
    <w:rsid w:val="7FDFDF49"/>
    <w:rsid w:val="7FE37CF6"/>
    <w:rsid w:val="7FE3E4AC"/>
    <w:rsid w:val="7FE73852"/>
    <w:rsid w:val="7FE7BA0D"/>
    <w:rsid w:val="7FE7D1EC"/>
    <w:rsid w:val="7FE7F4E9"/>
    <w:rsid w:val="7FE9008B"/>
    <w:rsid w:val="7FEB83AA"/>
    <w:rsid w:val="7FED3D8A"/>
    <w:rsid w:val="7FEDA473"/>
    <w:rsid w:val="7FEDD988"/>
    <w:rsid w:val="7FEDE761"/>
    <w:rsid w:val="7FEE270B"/>
    <w:rsid w:val="7FEEECE3"/>
    <w:rsid w:val="7FEF4218"/>
    <w:rsid w:val="7FEF5033"/>
    <w:rsid w:val="7FEF78D6"/>
    <w:rsid w:val="7FEF89A4"/>
    <w:rsid w:val="7FEFA776"/>
    <w:rsid w:val="7FEFCA06"/>
    <w:rsid w:val="7FF1B690"/>
    <w:rsid w:val="7FF20AC9"/>
    <w:rsid w:val="7FF375CA"/>
    <w:rsid w:val="7FF5C4E5"/>
    <w:rsid w:val="7FF6009F"/>
    <w:rsid w:val="7FF65976"/>
    <w:rsid w:val="7FF6FF92"/>
    <w:rsid w:val="7FF71704"/>
    <w:rsid w:val="7FF75968"/>
    <w:rsid w:val="7FF76E94"/>
    <w:rsid w:val="7FF7F3A0"/>
    <w:rsid w:val="7FF90AE3"/>
    <w:rsid w:val="7FFA70E7"/>
    <w:rsid w:val="7FFA8E49"/>
    <w:rsid w:val="7FFAAE5D"/>
    <w:rsid w:val="7FFAB1F6"/>
    <w:rsid w:val="7FFABFE0"/>
    <w:rsid w:val="7FFB15CF"/>
    <w:rsid w:val="7FFB2C38"/>
    <w:rsid w:val="7FFB47FF"/>
    <w:rsid w:val="7FFB8B22"/>
    <w:rsid w:val="7FFB99F8"/>
    <w:rsid w:val="7FFBA8B3"/>
    <w:rsid w:val="7FFBC583"/>
    <w:rsid w:val="7FFBF2CD"/>
    <w:rsid w:val="7FFBFF22"/>
    <w:rsid w:val="7FFC36D5"/>
    <w:rsid w:val="7FFC58A6"/>
    <w:rsid w:val="7FFD2679"/>
    <w:rsid w:val="7FFD29D4"/>
    <w:rsid w:val="7FFD54EE"/>
    <w:rsid w:val="7FFD789F"/>
    <w:rsid w:val="7FFD82D8"/>
    <w:rsid w:val="7FFD8956"/>
    <w:rsid w:val="7FFDBDD1"/>
    <w:rsid w:val="7FFDDA73"/>
    <w:rsid w:val="7FFE20E0"/>
    <w:rsid w:val="7FFED2EE"/>
    <w:rsid w:val="7FFEEB70"/>
    <w:rsid w:val="7FFF0926"/>
    <w:rsid w:val="7FFF0B68"/>
    <w:rsid w:val="7FFF3E11"/>
    <w:rsid w:val="7FFF41CD"/>
    <w:rsid w:val="7FFF52F7"/>
    <w:rsid w:val="7FFF5AB5"/>
    <w:rsid w:val="7FFF83E8"/>
    <w:rsid w:val="7FFF8EEB"/>
    <w:rsid w:val="7FFF91EC"/>
    <w:rsid w:val="7FFFCE5E"/>
    <w:rsid w:val="7FFFEEDA"/>
    <w:rsid w:val="84FEC200"/>
    <w:rsid w:val="861F9F28"/>
    <w:rsid w:val="86E98DA6"/>
    <w:rsid w:val="86FCAD13"/>
    <w:rsid w:val="87AFED14"/>
    <w:rsid w:val="8ADC1048"/>
    <w:rsid w:val="8B7728D9"/>
    <w:rsid w:val="8B9D1415"/>
    <w:rsid w:val="8BEA229E"/>
    <w:rsid w:val="8D9FCEA8"/>
    <w:rsid w:val="8DFB12FC"/>
    <w:rsid w:val="8E9DD563"/>
    <w:rsid w:val="8ECF6FDA"/>
    <w:rsid w:val="8EFA1327"/>
    <w:rsid w:val="8EFD2919"/>
    <w:rsid w:val="8F710BDB"/>
    <w:rsid w:val="8FBB1DA0"/>
    <w:rsid w:val="8FBD93BF"/>
    <w:rsid w:val="8FDF5AEB"/>
    <w:rsid w:val="8FEDCC6B"/>
    <w:rsid w:val="8FFB2CFD"/>
    <w:rsid w:val="91A00B17"/>
    <w:rsid w:val="91EFFC64"/>
    <w:rsid w:val="939F2D7E"/>
    <w:rsid w:val="93C7F9E6"/>
    <w:rsid w:val="94BF6ED5"/>
    <w:rsid w:val="94EBD7BA"/>
    <w:rsid w:val="963E959E"/>
    <w:rsid w:val="963F91F5"/>
    <w:rsid w:val="96F3699D"/>
    <w:rsid w:val="975F658F"/>
    <w:rsid w:val="976ADEAB"/>
    <w:rsid w:val="977D9D1E"/>
    <w:rsid w:val="977F8BD3"/>
    <w:rsid w:val="97BE5D78"/>
    <w:rsid w:val="97DDF079"/>
    <w:rsid w:val="97ED349B"/>
    <w:rsid w:val="97FDB2A4"/>
    <w:rsid w:val="97FF4550"/>
    <w:rsid w:val="97FFB4FE"/>
    <w:rsid w:val="97FFDD7A"/>
    <w:rsid w:val="99FF58C2"/>
    <w:rsid w:val="9AA66022"/>
    <w:rsid w:val="9B3FD356"/>
    <w:rsid w:val="9BA33973"/>
    <w:rsid w:val="9BCD9B73"/>
    <w:rsid w:val="9BDFE78D"/>
    <w:rsid w:val="9BE5963E"/>
    <w:rsid w:val="9BF25A41"/>
    <w:rsid w:val="9BFBC7B5"/>
    <w:rsid w:val="9CE70888"/>
    <w:rsid w:val="9CFF4BDD"/>
    <w:rsid w:val="9D4B5CFF"/>
    <w:rsid w:val="9D53464C"/>
    <w:rsid w:val="9DAF159C"/>
    <w:rsid w:val="9DAF69B7"/>
    <w:rsid w:val="9DCCDADB"/>
    <w:rsid w:val="9DCEA86D"/>
    <w:rsid w:val="9DF76E5F"/>
    <w:rsid w:val="9E17FDCA"/>
    <w:rsid w:val="9E3C49E6"/>
    <w:rsid w:val="9E9B7B95"/>
    <w:rsid w:val="9EEAC9D3"/>
    <w:rsid w:val="9EF9CE58"/>
    <w:rsid w:val="9EFE6B57"/>
    <w:rsid w:val="9EFF9E62"/>
    <w:rsid w:val="9F39B4D8"/>
    <w:rsid w:val="9F6EB9DD"/>
    <w:rsid w:val="9F7FB3C6"/>
    <w:rsid w:val="9FAF7AD3"/>
    <w:rsid w:val="9FB598F7"/>
    <w:rsid w:val="9FBCE57D"/>
    <w:rsid w:val="9FBE1183"/>
    <w:rsid w:val="9FC9F0E0"/>
    <w:rsid w:val="9FE4BAFF"/>
    <w:rsid w:val="9FE5324B"/>
    <w:rsid w:val="9FEDB62E"/>
    <w:rsid w:val="9FEF3B8C"/>
    <w:rsid w:val="9FEFD0B7"/>
    <w:rsid w:val="9FF948C2"/>
    <w:rsid w:val="9FFAA40A"/>
    <w:rsid w:val="9FFBFC63"/>
    <w:rsid w:val="9FFD66F2"/>
    <w:rsid w:val="9FFE59EE"/>
    <w:rsid w:val="9FFF2FF3"/>
    <w:rsid w:val="9FFFDA42"/>
    <w:rsid w:val="A2F57ACA"/>
    <w:rsid w:val="A3FD395A"/>
    <w:rsid w:val="A4331E6C"/>
    <w:rsid w:val="A5664BC3"/>
    <w:rsid w:val="A5BF567A"/>
    <w:rsid w:val="A5BFCD66"/>
    <w:rsid w:val="A5D53835"/>
    <w:rsid w:val="A5F9B0E5"/>
    <w:rsid w:val="A5FF49E9"/>
    <w:rsid w:val="A5FF718E"/>
    <w:rsid w:val="A673B6C9"/>
    <w:rsid w:val="A6FD252C"/>
    <w:rsid w:val="A6FF4275"/>
    <w:rsid w:val="A6FF5A4D"/>
    <w:rsid w:val="A7BFFA0D"/>
    <w:rsid w:val="A7CFDF03"/>
    <w:rsid w:val="A7EFAF7F"/>
    <w:rsid w:val="A7F10100"/>
    <w:rsid w:val="A7FF22A6"/>
    <w:rsid w:val="A9BDC11F"/>
    <w:rsid w:val="A9EDC2B6"/>
    <w:rsid w:val="AA635E9F"/>
    <w:rsid w:val="AA7E5687"/>
    <w:rsid w:val="AAFEA46F"/>
    <w:rsid w:val="AB630ACF"/>
    <w:rsid w:val="AB6DB741"/>
    <w:rsid w:val="AB963A46"/>
    <w:rsid w:val="ACDF9545"/>
    <w:rsid w:val="ACFDD9ED"/>
    <w:rsid w:val="AD33B9FA"/>
    <w:rsid w:val="AD762D75"/>
    <w:rsid w:val="ADB69FCE"/>
    <w:rsid w:val="ADC72037"/>
    <w:rsid w:val="ADDB5625"/>
    <w:rsid w:val="ADFB7D49"/>
    <w:rsid w:val="ADFF45E0"/>
    <w:rsid w:val="AE7F3D8A"/>
    <w:rsid w:val="AEAF5EF9"/>
    <w:rsid w:val="AEBA2234"/>
    <w:rsid w:val="AED59547"/>
    <w:rsid w:val="AEEF713A"/>
    <w:rsid w:val="AEF607E7"/>
    <w:rsid w:val="AEF64B86"/>
    <w:rsid w:val="AEF77EE6"/>
    <w:rsid w:val="AEFDE908"/>
    <w:rsid w:val="AF1B759A"/>
    <w:rsid w:val="AF3B950E"/>
    <w:rsid w:val="AF3FC609"/>
    <w:rsid w:val="AF479BE8"/>
    <w:rsid w:val="AF4AC283"/>
    <w:rsid w:val="AF5F2271"/>
    <w:rsid w:val="AF67CACC"/>
    <w:rsid w:val="AF6E4F67"/>
    <w:rsid w:val="AF6F48D5"/>
    <w:rsid w:val="AF7FC554"/>
    <w:rsid w:val="AFA73EB8"/>
    <w:rsid w:val="AFBDF61E"/>
    <w:rsid w:val="AFBE69D7"/>
    <w:rsid w:val="AFD5C799"/>
    <w:rsid w:val="AFDCE383"/>
    <w:rsid w:val="AFDEFD4B"/>
    <w:rsid w:val="AFEECB30"/>
    <w:rsid w:val="AFEF2BF6"/>
    <w:rsid w:val="AFFA73E0"/>
    <w:rsid w:val="AFFB68CD"/>
    <w:rsid w:val="AFFC1479"/>
    <w:rsid w:val="AFFD2663"/>
    <w:rsid w:val="AFFD690B"/>
    <w:rsid w:val="AFFE8FDC"/>
    <w:rsid w:val="AFFFC4BE"/>
    <w:rsid w:val="B0B0673A"/>
    <w:rsid w:val="B18D7F30"/>
    <w:rsid w:val="B1DB5EDF"/>
    <w:rsid w:val="B1FBA1D1"/>
    <w:rsid w:val="B31E356C"/>
    <w:rsid w:val="B37EE1BB"/>
    <w:rsid w:val="B38CA574"/>
    <w:rsid w:val="B3BC5760"/>
    <w:rsid w:val="B3DFB069"/>
    <w:rsid w:val="B3F6B3F3"/>
    <w:rsid w:val="B3FB2297"/>
    <w:rsid w:val="B46837FC"/>
    <w:rsid w:val="B47F18DF"/>
    <w:rsid w:val="B4D55B19"/>
    <w:rsid w:val="B56F49EE"/>
    <w:rsid w:val="B5B7B817"/>
    <w:rsid w:val="B5DF7798"/>
    <w:rsid w:val="B5DFDA39"/>
    <w:rsid w:val="B5EFFDCA"/>
    <w:rsid w:val="B5FC15BA"/>
    <w:rsid w:val="B6943C2E"/>
    <w:rsid w:val="B6BD4555"/>
    <w:rsid w:val="B6BFF047"/>
    <w:rsid w:val="B6DF02F1"/>
    <w:rsid w:val="B6EF1AC3"/>
    <w:rsid w:val="B6F41B12"/>
    <w:rsid w:val="B6F52EFA"/>
    <w:rsid w:val="B75F63E8"/>
    <w:rsid w:val="B7767589"/>
    <w:rsid w:val="B77D534A"/>
    <w:rsid w:val="B79F021A"/>
    <w:rsid w:val="B7CB4508"/>
    <w:rsid w:val="B7DEC0BB"/>
    <w:rsid w:val="B7E4F9A6"/>
    <w:rsid w:val="B7EF07E0"/>
    <w:rsid w:val="B7EF35CE"/>
    <w:rsid w:val="B7F34F93"/>
    <w:rsid w:val="B7FD27B1"/>
    <w:rsid w:val="B7FDAA8A"/>
    <w:rsid w:val="B7FEAC77"/>
    <w:rsid w:val="B7FF1F5D"/>
    <w:rsid w:val="B8D3B494"/>
    <w:rsid w:val="B8FB25E0"/>
    <w:rsid w:val="B97F1B82"/>
    <w:rsid w:val="B9BFD78D"/>
    <w:rsid w:val="B9DF217A"/>
    <w:rsid w:val="B9EF1062"/>
    <w:rsid w:val="B9FD61E5"/>
    <w:rsid w:val="B9FFEB6A"/>
    <w:rsid w:val="BA37DA4E"/>
    <w:rsid w:val="BA7B23C6"/>
    <w:rsid w:val="BABDAA87"/>
    <w:rsid w:val="BACD63A5"/>
    <w:rsid w:val="BACE6951"/>
    <w:rsid w:val="BADCD66A"/>
    <w:rsid w:val="BADE738A"/>
    <w:rsid w:val="BAF711D5"/>
    <w:rsid w:val="BAFB42A6"/>
    <w:rsid w:val="BAFFBA57"/>
    <w:rsid w:val="BB6E53AB"/>
    <w:rsid w:val="BB7DB22F"/>
    <w:rsid w:val="BB7DE3C0"/>
    <w:rsid w:val="BB7FB8B9"/>
    <w:rsid w:val="BB9EC574"/>
    <w:rsid w:val="BBB555E1"/>
    <w:rsid w:val="BBB72EAD"/>
    <w:rsid w:val="BBBFC74A"/>
    <w:rsid w:val="BBC93E92"/>
    <w:rsid w:val="BBD88674"/>
    <w:rsid w:val="BBD9BFC9"/>
    <w:rsid w:val="BBEE4258"/>
    <w:rsid w:val="BBEE63CA"/>
    <w:rsid w:val="BBEEB97C"/>
    <w:rsid w:val="BBF7D615"/>
    <w:rsid w:val="BBF91200"/>
    <w:rsid w:val="BBFB78DC"/>
    <w:rsid w:val="BBFD665B"/>
    <w:rsid w:val="BBFEF683"/>
    <w:rsid w:val="BBFF003C"/>
    <w:rsid w:val="BBFF48E6"/>
    <w:rsid w:val="BC59A02B"/>
    <w:rsid w:val="BC7FC267"/>
    <w:rsid w:val="BCBEFE4F"/>
    <w:rsid w:val="BCCEEDCB"/>
    <w:rsid w:val="BCDB3AC6"/>
    <w:rsid w:val="BCF6FFCF"/>
    <w:rsid w:val="BCFD9236"/>
    <w:rsid w:val="BD227947"/>
    <w:rsid w:val="BD233A42"/>
    <w:rsid w:val="BD37D534"/>
    <w:rsid w:val="BD733298"/>
    <w:rsid w:val="BD753E70"/>
    <w:rsid w:val="BD79C75C"/>
    <w:rsid w:val="BD7E042B"/>
    <w:rsid w:val="BD7EE0D1"/>
    <w:rsid w:val="BD9F7A83"/>
    <w:rsid w:val="BDB30C9A"/>
    <w:rsid w:val="BDBA57BA"/>
    <w:rsid w:val="BDBF8DFD"/>
    <w:rsid w:val="BDD78B0C"/>
    <w:rsid w:val="BDDB7328"/>
    <w:rsid w:val="BDDE8231"/>
    <w:rsid w:val="BDDFC903"/>
    <w:rsid w:val="BDE7E8FB"/>
    <w:rsid w:val="BDEB54E3"/>
    <w:rsid w:val="BDEC02DB"/>
    <w:rsid w:val="BDEF37D7"/>
    <w:rsid w:val="BDF18456"/>
    <w:rsid w:val="BDF324BD"/>
    <w:rsid w:val="BDF7292F"/>
    <w:rsid w:val="BDF89269"/>
    <w:rsid w:val="BDFB4D67"/>
    <w:rsid w:val="BDFD7CE9"/>
    <w:rsid w:val="BE3F131F"/>
    <w:rsid w:val="BE47AE0F"/>
    <w:rsid w:val="BE5A815B"/>
    <w:rsid w:val="BE5ACFB5"/>
    <w:rsid w:val="BE67A851"/>
    <w:rsid w:val="BE7E3B17"/>
    <w:rsid w:val="BE7F5967"/>
    <w:rsid w:val="BE9503EC"/>
    <w:rsid w:val="BE9665FF"/>
    <w:rsid w:val="BEAFD1F6"/>
    <w:rsid w:val="BEBF7830"/>
    <w:rsid w:val="BEBFC21E"/>
    <w:rsid w:val="BECFC1DA"/>
    <w:rsid w:val="BEE7DF9F"/>
    <w:rsid w:val="BEEB64C8"/>
    <w:rsid w:val="BEEBF19F"/>
    <w:rsid w:val="BEEFEB1F"/>
    <w:rsid w:val="BEF59AC0"/>
    <w:rsid w:val="BEF64E6A"/>
    <w:rsid w:val="BEFBC5C7"/>
    <w:rsid w:val="BEFD1F20"/>
    <w:rsid w:val="BEFFA650"/>
    <w:rsid w:val="BF2B9355"/>
    <w:rsid w:val="BF2F4D19"/>
    <w:rsid w:val="BF377333"/>
    <w:rsid w:val="BF47D6B0"/>
    <w:rsid w:val="BF4F5EBC"/>
    <w:rsid w:val="BF5A0DFC"/>
    <w:rsid w:val="BF5B9FF6"/>
    <w:rsid w:val="BF5DEBCF"/>
    <w:rsid w:val="BF5DEC66"/>
    <w:rsid w:val="BF671DE3"/>
    <w:rsid w:val="BF69313E"/>
    <w:rsid w:val="BF6B33F7"/>
    <w:rsid w:val="BF6F1476"/>
    <w:rsid w:val="BF7B02C3"/>
    <w:rsid w:val="BF7F700B"/>
    <w:rsid w:val="BF95E2F9"/>
    <w:rsid w:val="BF9F9C51"/>
    <w:rsid w:val="BF9FA5E7"/>
    <w:rsid w:val="BF9FF57B"/>
    <w:rsid w:val="BFA5A5DD"/>
    <w:rsid w:val="BFA70BF7"/>
    <w:rsid w:val="BFA73F92"/>
    <w:rsid w:val="BFAD2DE6"/>
    <w:rsid w:val="BFAEC39D"/>
    <w:rsid w:val="BFB3AA5D"/>
    <w:rsid w:val="BFB5438D"/>
    <w:rsid w:val="BFB72007"/>
    <w:rsid w:val="BFBAB849"/>
    <w:rsid w:val="BFBAE2E5"/>
    <w:rsid w:val="BFBF24DE"/>
    <w:rsid w:val="BFBF4E65"/>
    <w:rsid w:val="BFBF707A"/>
    <w:rsid w:val="BFBF9DC0"/>
    <w:rsid w:val="BFBFAA50"/>
    <w:rsid w:val="BFBFC14A"/>
    <w:rsid w:val="BFBFEFE2"/>
    <w:rsid w:val="BFC312DD"/>
    <w:rsid w:val="BFCB4CAA"/>
    <w:rsid w:val="BFCE94AA"/>
    <w:rsid w:val="BFD7976B"/>
    <w:rsid w:val="BFD81FD5"/>
    <w:rsid w:val="BFDB2BDD"/>
    <w:rsid w:val="BFDB460E"/>
    <w:rsid w:val="BFDC4CDC"/>
    <w:rsid w:val="BFDD2472"/>
    <w:rsid w:val="BFDD9CD2"/>
    <w:rsid w:val="BFDE0F11"/>
    <w:rsid w:val="BFDF9557"/>
    <w:rsid w:val="BFE31653"/>
    <w:rsid w:val="BFE3BE5E"/>
    <w:rsid w:val="BFE93947"/>
    <w:rsid w:val="BFE98698"/>
    <w:rsid w:val="BFEACD67"/>
    <w:rsid w:val="BFEB5748"/>
    <w:rsid w:val="BFEB8DA5"/>
    <w:rsid w:val="BFEBF647"/>
    <w:rsid w:val="BFEF07B3"/>
    <w:rsid w:val="BFEF2FB4"/>
    <w:rsid w:val="BFEF5BB8"/>
    <w:rsid w:val="BFEF8071"/>
    <w:rsid w:val="BFEFA190"/>
    <w:rsid w:val="BFEFE0E8"/>
    <w:rsid w:val="BFF0FA70"/>
    <w:rsid w:val="BFF294B2"/>
    <w:rsid w:val="BFF784E9"/>
    <w:rsid w:val="BFF79F92"/>
    <w:rsid w:val="BFF7C039"/>
    <w:rsid w:val="BFF97B91"/>
    <w:rsid w:val="BFFAE474"/>
    <w:rsid w:val="BFFB2891"/>
    <w:rsid w:val="BFFB6556"/>
    <w:rsid w:val="BFFC107A"/>
    <w:rsid w:val="BFFD0004"/>
    <w:rsid w:val="BFFE2867"/>
    <w:rsid w:val="BFFEC438"/>
    <w:rsid w:val="BFFEF9D4"/>
    <w:rsid w:val="BFFF2002"/>
    <w:rsid w:val="BFFF213A"/>
    <w:rsid w:val="BFFF301E"/>
    <w:rsid w:val="BFFF4747"/>
    <w:rsid w:val="C4F9C64F"/>
    <w:rsid w:val="C56D79B2"/>
    <w:rsid w:val="C5BD651C"/>
    <w:rsid w:val="C5D561A6"/>
    <w:rsid w:val="C76F086A"/>
    <w:rsid w:val="C775C732"/>
    <w:rsid w:val="C77F7A52"/>
    <w:rsid w:val="C7996E4B"/>
    <w:rsid w:val="C7BE7583"/>
    <w:rsid w:val="C7C70BC9"/>
    <w:rsid w:val="C7E98402"/>
    <w:rsid w:val="C7FBD073"/>
    <w:rsid w:val="C9F09967"/>
    <w:rsid w:val="CA67D3AB"/>
    <w:rsid w:val="CABBAC7F"/>
    <w:rsid w:val="CAD404D1"/>
    <w:rsid w:val="CADEBE31"/>
    <w:rsid w:val="CAF7E56D"/>
    <w:rsid w:val="CB4FC6AE"/>
    <w:rsid w:val="CB7D66C9"/>
    <w:rsid w:val="CB7E7A14"/>
    <w:rsid w:val="CBB7D540"/>
    <w:rsid w:val="CBBDBF58"/>
    <w:rsid w:val="CBD9538C"/>
    <w:rsid w:val="CBE61D01"/>
    <w:rsid w:val="CBF7085B"/>
    <w:rsid w:val="CBF7287C"/>
    <w:rsid w:val="CC371E46"/>
    <w:rsid w:val="CCEDDFD9"/>
    <w:rsid w:val="CD7B6121"/>
    <w:rsid w:val="CDDCE3EB"/>
    <w:rsid w:val="CDDE1F7D"/>
    <w:rsid w:val="CDF721E1"/>
    <w:rsid w:val="CDFEB01C"/>
    <w:rsid w:val="CE1A2DF5"/>
    <w:rsid w:val="CE335DAD"/>
    <w:rsid w:val="CE38BA5E"/>
    <w:rsid w:val="CEAD7842"/>
    <w:rsid w:val="CEAF371D"/>
    <w:rsid w:val="CEBE7475"/>
    <w:rsid w:val="CEBFD5A9"/>
    <w:rsid w:val="CEDF7E46"/>
    <w:rsid w:val="CEFE9CD2"/>
    <w:rsid w:val="CEFFB24A"/>
    <w:rsid w:val="CF236CEC"/>
    <w:rsid w:val="CF36DCA0"/>
    <w:rsid w:val="CF3D3316"/>
    <w:rsid w:val="CF3DF0BC"/>
    <w:rsid w:val="CF3E6163"/>
    <w:rsid w:val="CF727A72"/>
    <w:rsid w:val="CF73F71B"/>
    <w:rsid w:val="CF76EC22"/>
    <w:rsid w:val="CF9F6B46"/>
    <w:rsid w:val="CFA7AF6B"/>
    <w:rsid w:val="CFB7807F"/>
    <w:rsid w:val="CFBAF021"/>
    <w:rsid w:val="CFE52E2C"/>
    <w:rsid w:val="CFE7AC6A"/>
    <w:rsid w:val="CFF1E7F4"/>
    <w:rsid w:val="CFF752FF"/>
    <w:rsid w:val="CFFC170E"/>
    <w:rsid w:val="CFFEA3CC"/>
    <w:rsid w:val="CFFF0435"/>
    <w:rsid w:val="CFFF05AD"/>
    <w:rsid w:val="CFFF0943"/>
    <w:rsid w:val="CFFFFD8A"/>
    <w:rsid w:val="D0B73AAE"/>
    <w:rsid w:val="D0C5EDA2"/>
    <w:rsid w:val="D1665533"/>
    <w:rsid w:val="D1AF35DA"/>
    <w:rsid w:val="D1FF1B00"/>
    <w:rsid w:val="D27D5E9A"/>
    <w:rsid w:val="D2DF638F"/>
    <w:rsid w:val="D32FDF0B"/>
    <w:rsid w:val="D3DDBEAB"/>
    <w:rsid w:val="D3E73D24"/>
    <w:rsid w:val="D3FF2F39"/>
    <w:rsid w:val="D3FF8C05"/>
    <w:rsid w:val="D47E80EE"/>
    <w:rsid w:val="D4EF7CB6"/>
    <w:rsid w:val="D4FF9013"/>
    <w:rsid w:val="D55D63EE"/>
    <w:rsid w:val="D5DE5225"/>
    <w:rsid w:val="D5ED2C50"/>
    <w:rsid w:val="D5FC13EB"/>
    <w:rsid w:val="D5FE9B94"/>
    <w:rsid w:val="D5FFC99A"/>
    <w:rsid w:val="D5FFDFA6"/>
    <w:rsid w:val="D6677EC3"/>
    <w:rsid w:val="D66D57A0"/>
    <w:rsid w:val="D69F25AE"/>
    <w:rsid w:val="D6BFBBB6"/>
    <w:rsid w:val="D6CEB2BE"/>
    <w:rsid w:val="D6D71FAA"/>
    <w:rsid w:val="D6DFDD97"/>
    <w:rsid w:val="D6F622BE"/>
    <w:rsid w:val="D6FA577C"/>
    <w:rsid w:val="D6FB6119"/>
    <w:rsid w:val="D6FE4EFE"/>
    <w:rsid w:val="D72F07BF"/>
    <w:rsid w:val="D735CF66"/>
    <w:rsid w:val="D7433DE2"/>
    <w:rsid w:val="D75D7E8F"/>
    <w:rsid w:val="D77D4913"/>
    <w:rsid w:val="D77E35F9"/>
    <w:rsid w:val="D77F3632"/>
    <w:rsid w:val="D77FC1E1"/>
    <w:rsid w:val="D79F9DEF"/>
    <w:rsid w:val="D79FA1CF"/>
    <w:rsid w:val="D7AEAFA2"/>
    <w:rsid w:val="D7B3A3D0"/>
    <w:rsid w:val="D7BF063B"/>
    <w:rsid w:val="D7C3B616"/>
    <w:rsid w:val="D7CEE074"/>
    <w:rsid w:val="D7D92D5A"/>
    <w:rsid w:val="D7DF425A"/>
    <w:rsid w:val="D7EE190D"/>
    <w:rsid w:val="D7EFA520"/>
    <w:rsid w:val="D7FF1257"/>
    <w:rsid w:val="D7FFB347"/>
    <w:rsid w:val="D7FFF446"/>
    <w:rsid w:val="D8EFEF9F"/>
    <w:rsid w:val="D94F226E"/>
    <w:rsid w:val="D96E73CA"/>
    <w:rsid w:val="D9733264"/>
    <w:rsid w:val="D97E27BE"/>
    <w:rsid w:val="D9DBC003"/>
    <w:rsid w:val="D9DFAAA1"/>
    <w:rsid w:val="D9DFC7A0"/>
    <w:rsid w:val="D9E04D0F"/>
    <w:rsid w:val="D9ED058B"/>
    <w:rsid w:val="D9FB344D"/>
    <w:rsid w:val="DA370FEB"/>
    <w:rsid w:val="DA3FFE97"/>
    <w:rsid w:val="DA67F154"/>
    <w:rsid w:val="DA6D5C42"/>
    <w:rsid w:val="DAB62158"/>
    <w:rsid w:val="DADF194E"/>
    <w:rsid w:val="DAF75167"/>
    <w:rsid w:val="DAFFEB39"/>
    <w:rsid w:val="DB072402"/>
    <w:rsid w:val="DB2F6A87"/>
    <w:rsid w:val="DB7F2DAD"/>
    <w:rsid w:val="DB7F4D41"/>
    <w:rsid w:val="DB9EB4ED"/>
    <w:rsid w:val="DBB71869"/>
    <w:rsid w:val="DBBD2C0E"/>
    <w:rsid w:val="DBBD5445"/>
    <w:rsid w:val="DBBDA155"/>
    <w:rsid w:val="DBBF7ACD"/>
    <w:rsid w:val="DBDECC26"/>
    <w:rsid w:val="DBE24938"/>
    <w:rsid w:val="DBE70087"/>
    <w:rsid w:val="DBEFAAF8"/>
    <w:rsid w:val="DBF662B4"/>
    <w:rsid w:val="DBF73931"/>
    <w:rsid w:val="DBF95CCA"/>
    <w:rsid w:val="DBFCC2C4"/>
    <w:rsid w:val="DBFF20A0"/>
    <w:rsid w:val="DBFF3484"/>
    <w:rsid w:val="DBFF9DCB"/>
    <w:rsid w:val="DC5D4B7C"/>
    <w:rsid w:val="DC73620D"/>
    <w:rsid w:val="DCBE4579"/>
    <w:rsid w:val="DCDD5C2A"/>
    <w:rsid w:val="DCF6AC81"/>
    <w:rsid w:val="DCFB7495"/>
    <w:rsid w:val="DCFFEC86"/>
    <w:rsid w:val="DD1F0892"/>
    <w:rsid w:val="DD395030"/>
    <w:rsid w:val="DD4E830B"/>
    <w:rsid w:val="DD7C963E"/>
    <w:rsid w:val="DD7E23B0"/>
    <w:rsid w:val="DD7F368B"/>
    <w:rsid w:val="DDB7C0BB"/>
    <w:rsid w:val="DDBD5264"/>
    <w:rsid w:val="DDBEF85C"/>
    <w:rsid w:val="DDCCB192"/>
    <w:rsid w:val="DDDDB6AD"/>
    <w:rsid w:val="DDDF2BA1"/>
    <w:rsid w:val="DDDFBB09"/>
    <w:rsid w:val="DDEB082D"/>
    <w:rsid w:val="DDEDC010"/>
    <w:rsid w:val="DDEF5208"/>
    <w:rsid w:val="DDEF53A5"/>
    <w:rsid w:val="DDF9DDC5"/>
    <w:rsid w:val="DDFB1DEB"/>
    <w:rsid w:val="DDFCE56C"/>
    <w:rsid w:val="DDFE5607"/>
    <w:rsid w:val="DE3D73EB"/>
    <w:rsid w:val="DE5A9A33"/>
    <w:rsid w:val="DE6D1191"/>
    <w:rsid w:val="DE9F4868"/>
    <w:rsid w:val="DEAD0969"/>
    <w:rsid w:val="DEBDDB3C"/>
    <w:rsid w:val="DECB1CD3"/>
    <w:rsid w:val="DEDE68C0"/>
    <w:rsid w:val="DEDEE5A3"/>
    <w:rsid w:val="DEF58AFD"/>
    <w:rsid w:val="DEF66DEB"/>
    <w:rsid w:val="DEF67396"/>
    <w:rsid w:val="DEF7F387"/>
    <w:rsid w:val="DEF880DC"/>
    <w:rsid w:val="DEF9FD16"/>
    <w:rsid w:val="DEFAA614"/>
    <w:rsid w:val="DEFB0B74"/>
    <w:rsid w:val="DEFD59A8"/>
    <w:rsid w:val="DEFE3DB8"/>
    <w:rsid w:val="DEFE739C"/>
    <w:rsid w:val="DEFEA5B2"/>
    <w:rsid w:val="DEFF6C78"/>
    <w:rsid w:val="DEFF8B5D"/>
    <w:rsid w:val="DF1F9FAC"/>
    <w:rsid w:val="DF2CE644"/>
    <w:rsid w:val="DF2F5C18"/>
    <w:rsid w:val="DF3B2731"/>
    <w:rsid w:val="DF3BF95B"/>
    <w:rsid w:val="DF3FD0BB"/>
    <w:rsid w:val="DF53A25F"/>
    <w:rsid w:val="DF573250"/>
    <w:rsid w:val="DF6F2AD9"/>
    <w:rsid w:val="DF6F8BE5"/>
    <w:rsid w:val="DF77EB14"/>
    <w:rsid w:val="DF7FDD80"/>
    <w:rsid w:val="DF7FE07F"/>
    <w:rsid w:val="DF8CCA79"/>
    <w:rsid w:val="DF987001"/>
    <w:rsid w:val="DF9E3B9F"/>
    <w:rsid w:val="DFAFC7DE"/>
    <w:rsid w:val="DFB14BF2"/>
    <w:rsid w:val="DFB7D3B3"/>
    <w:rsid w:val="DFBD6127"/>
    <w:rsid w:val="DFBE5B1A"/>
    <w:rsid w:val="DFBF3A83"/>
    <w:rsid w:val="DFBFAC9B"/>
    <w:rsid w:val="DFD3D5FE"/>
    <w:rsid w:val="DFD63A6E"/>
    <w:rsid w:val="DFD96DFC"/>
    <w:rsid w:val="DFDA7C0A"/>
    <w:rsid w:val="DFDD3FB8"/>
    <w:rsid w:val="DFDE380E"/>
    <w:rsid w:val="DFDF120B"/>
    <w:rsid w:val="DFDF6613"/>
    <w:rsid w:val="DFDFDADF"/>
    <w:rsid w:val="DFE3BF8F"/>
    <w:rsid w:val="DFE73C3F"/>
    <w:rsid w:val="DFE7EF5B"/>
    <w:rsid w:val="DFEBAC8C"/>
    <w:rsid w:val="DFEF752C"/>
    <w:rsid w:val="DFEFAC8B"/>
    <w:rsid w:val="DFF0A33C"/>
    <w:rsid w:val="DFF583B5"/>
    <w:rsid w:val="DFF96E27"/>
    <w:rsid w:val="DFFB4CD7"/>
    <w:rsid w:val="DFFB6D80"/>
    <w:rsid w:val="DFFB9D35"/>
    <w:rsid w:val="DFFC0FDB"/>
    <w:rsid w:val="DFFC6524"/>
    <w:rsid w:val="DFFCACFF"/>
    <w:rsid w:val="DFFD2E4C"/>
    <w:rsid w:val="DFFE0398"/>
    <w:rsid w:val="DFFE2451"/>
    <w:rsid w:val="DFFE5A17"/>
    <w:rsid w:val="DFFED163"/>
    <w:rsid w:val="DFFF44C7"/>
    <w:rsid w:val="DFFF4623"/>
    <w:rsid w:val="DFFF4D82"/>
    <w:rsid w:val="DFFF869A"/>
    <w:rsid w:val="DFFF878B"/>
    <w:rsid w:val="DFFFB4D2"/>
    <w:rsid w:val="DFFFEA99"/>
    <w:rsid w:val="E05F7CA7"/>
    <w:rsid w:val="E0F70F73"/>
    <w:rsid w:val="E17B846C"/>
    <w:rsid w:val="E19F723B"/>
    <w:rsid w:val="E1DD765C"/>
    <w:rsid w:val="E1FF64BB"/>
    <w:rsid w:val="E2A5AC9E"/>
    <w:rsid w:val="E33DFB21"/>
    <w:rsid w:val="E37B56A7"/>
    <w:rsid w:val="E37F46EC"/>
    <w:rsid w:val="E39FF178"/>
    <w:rsid w:val="E3B63CA3"/>
    <w:rsid w:val="E3BDC2C3"/>
    <w:rsid w:val="E3DE4FED"/>
    <w:rsid w:val="E3F61BFB"/>
    <w:rsid w:val="E3FFAD6F"/>
    <w:rsid w:val="E46F464F"/>
    <w:rsid w:val="E47F3972"/>
    <w:rsid w:val="E59D7345"/>
    <w:rsid w:val="E5BE2ED3"/>
    <w:rsid w:val="E5D759CF"/>
    <w:rsid w:val="E5F9906F"/>
    <w:rsid w:val="E5F9D245"/>
    <w:rsid w:val="E5FF93F5"/>
    <w:rsid w:val="E6CE3022"/>
    <w:rsid w:val="E6FF3695"/>
    <w:rsid w:val="E6FFCA61"/>
    <w:rsid w:val="E757E19F"/>
    <w:rsid w:val="E76EE8F2"/>
    <w:rsid w:val="E7773F0C"/>
    <w:rsid w:val="E77C4517"/>
    <w:rsid w:val="E77EAA32"/>
    <w:rsid w:val="E7B8FAC4"/>
    <w:rsid w:val="E7B96FB3"/>
    <w:rsid w:val="E7BF9C7E"/>
    <w:rsid w:val="E7BFA788"/>
    <w:rsid w:val="E7D7C845"/>
    <w:rsid w:val="E7DB1701"/>
    <w:rsid w:val="E7DDE766"/>
    <w:rsid w:val="E7EF6DCB"/>
    <w:rsid w:val="E7EFC7A0"/>
    <w:rsid w:val="E7F72F06"/>
    <w:rsid w:val="E7F90E0D"/>
    <w:rsid w:val="E7FE0E66"/>
    <w:rsid w:val="E7FFB046"/>
    <w:rsid w:val="E8A52DED"/>
    <w:rsid w:val="E8BFB45A"/>
    <w:rsid w:val="E8FB5F48"/>
    <w:rsid w:val="E99D824E"/>
    <w:rsid w:val="E9E61694"/>
    <w:rsid w:val="E9E7DF5A"/>
    <w:rsid w:val="E9FC8973"/>
    <w:rsid w:val="E9FD794B"/>
    <w:rsid w:val="EAB120B7"/>
    <w:rsid w:val="EABD0FA3"/>
    <w:rsid w:val="EAF184E9"/>
    <w:rsid w:val="EAF335EB"/>
    <w:rsid w:val="EAFF76F7"/>
    <w:rsid w:val="EB34E658"/>
    <w:rsid w:val="EB3B7090"/>
    <w:rsid w:val="EB3FF4D6"/>
    <w:rsid w:val="EB45631D"/>
    <w:rsid w:val="EB5FF03C"/>
    <w:rsid w:val="EB6A413F"/>
    <w:rsid w:val="EB760B92"/>
    <w:rsid w:val="EB7BACB1"/>
    <w:rsid w:val="EB7BFC54"/>
    <w:rsid w:val="EB991539"/>
    <w:rsid w:val="EBA774B7"/>
    <w:rsid w:val="EBAB80D1"/>
    <w:rsid w:val="EBAD336D"/>
    <w:rsid w:val="EBB306C7"/>
    <w:rsid w:val="EBB3DA95"/>
    <w:rsid w:val="EBBB30AD"/>
    <w:rsid w:val="EBBBEEE6"/>
    <w:rsid w:val="EBBFE454"/>
    <w:rsid w:val="EBCB666F"/>
    <w:rsid w:val="EBD9D59E"/>
    <w:rsid w:val="EBDA83C7"/>
    <w:rsid w:val="EBDF6643"/>
    <w:rsid w:val="EBDFBA54"/>
    <w:rsid w:val="EBEF44E6"/>
    <w:rsid w:val="EBF317D2"/>
    <w:rsid w:val="EBF56777"/>
    <w:rsid w:val="EBF59129"/>
    <w:rsid w:val="EBF5D886"/>
    <w:rsid w:val="EBFBC1A8"/>
    <w:rsid w:val="EBFD41AB"/>
    <w:rsid w:val="EBFD7371"/>
    <w:rsid w:val="EBFDF4B2"/>
    <w:rsid w:val="EC6F27FE"/>
    <w:rsid w:val="ECFA56F2"/>
    <w:rsid w:val="ECFCBEE8"/>
    <w:rsid w:val="ECFD0903"/>
    <w:rsid w:val="ECFE998E"/>
    <w:rsid w:val="ECFF9557"/>
    <w:rsid w:val="ED10BB1E"/>
    <w:rsid w:val="ED364F00"/>
    <w:rsid w:val="ED4BE256"/>
    <w:rsid w:val="ED76D3F2"/>
    <w:rsid w:val="ED773EA3"/>
    <w:rsid w:val="ED776279"/>
    <w:rsid w:val="ED7F9C63"/>
    <w:rsid w:val="ED975CC4"/>
    <w:rsid w:val="EDA31A6F"/>
    <w:rsid w:val="EDBAB045"/>
    <w:rsid w:val="EDBD13D8"/>
    <w:rsid w:val="EDBE894E"/>
    <w:rsid w:val="EDBF419D"/>
    <w:rsid w:val="EDC2F8E5"/>
    <w:rsid w:val="EDDD6CE3"/>
    <w:rsid w:val="EDDE2D76"/>
    <w:rsid w:val="EDDF7135"/>
    <w:rsid w:val="EDE60C20"/>
    <w:rsid w:val="EDEB504E"/>
    <w:rsid w:val="EDEF5F05"/>
    <w:rsid w:val="EDFEFFDF"/>
    <w:rsid w:val="EDFF3E74"/>
    <w:rsid w:val="EDFF573D"/>
    <w:rsid w:val="EE4A3460"/>
    <w:rsid w:val="EE775385"/>
    <w:rsid w:val="EE77A02A"/>
    <w:rsid w:val="EEB68343"/>
    <w:rsid w:val="EED7E036"/>
    <w:rsid w:val="EEDC0E7D"/>
    <w:rsid w:val="EEDD1DAD"/>
    <w:rsid w:val="EEDD4ABE"/>
    <w:rsid w:val="EEDFB5EE"/>
    <w:rsid w:val="EEE7A9EC"/>
    <w:rsid w:val="EEEF4846"/>
    <w:rsid w:val="EEF3BD38"/>
    <w:rsid w:val="EEF7ACBA"/>
    <w:rsid w:val="EEF8CC79"/>
    <w:rsid w:val="EEFFA666"/>
    <w:rsid w:val="EEFFD878"/>
    <w:rsid w:val="EEFFECCC"/>
    <w:rsid w:val="EF2732AA"/>
    <w:rsid w:val="EF3F9572"/>
    <w:rsid w:val="EF3FCA85"/>
    <w:rsid w:val="EF52CE56"/>
    <w:rsid w:val="EF57117F"/>
    <w:rsid w:val="EF5B94C9"/>
    <w:rsid w:val="EF5BA5D6"/>
    <w:rsid w:val="EF5C70AB"/>
    <w:rsid w:val="EF5F20AA"/>
    <w:rsid w:val="EF5F6C72"/>
    <w:rsid w:val="EF5FD423"/>
    <w:rsid w:val="EF683A5B"/>
    <w:rsid w:val="EF6F1DA4"/>
    <w:rsid w:val="EF796AAB"/>
    <w:rsid w:val="EF7DEDC8"/>
    <w:rsid w:val="EF7F56B4"/>
    <w:rsid w:val="EF7FD479"/>
    <w:rsid w:val="EF9B91C4"/>
    <w:rsid w:val="EF9BB240"/>
    <w:rsid w:val="EFAA1C61"/>
    <w:rsid w:val="EFAFE850"/>
    <w:rsid w:val="EFB05FAA"/>
    <w:rsid w:val="EFB70404"/>
    <w:rsid w:val="EFB7229A"/>
    <w:rsid w:val="EFB74DC4"/>
    <w:rsid w:val="EFB79E34"/>
    <w:rsid w:val="EFBB4559"/>
    <w:rsid w:val="EFBD4EC1"/>
    <w:rsid w:val="EFBE5884"/>
    <w:rsid w:val="EFBEB54B"/>
    <w:rsid w:val="EFBFAC78"/>
    <w:rsid w:val="EFCC749D"/>
    <w:rsid w:val="EFCF0F3E"/>
    <w:rsid w:val="EFD3105E"/>
    <w:rsid w:val="EFD7E964"/>
    <w:rsid w:val="EFDCDE04"/>
    <w:rsid w:val="EFDCED95"/>
    <w:rsid w:val="EFDDA45A"/>
    <w:rsid w:val="EFDDAA2B"/>
    <w:rsid w:val="EFDF5807"/>
    <w:rsid w:val="EFDF9843"/>
    <w:rsid w:val="EFE72E8B"/>
    <w:rsid w:val="EFE7B4AD"/>
    <w:rsid w:val="EFECE042"/>
    <w:rsid w:val="EFED30D1"/>
    <w:rsid w:val="EFED8C19"/>
    <w:rsid w:val="EFEF8FCB"/>
    <w:rsid w:val="EFEFE053"/>
    <w:rsid w:val="EFF29A2B"/>
    <w:rsid w:val="EFF72940"/>
    <w:rsid w:val="EFF78A9D"/>
    <w:rsid w:val="EFF91E23"/>
    <w:rsid w:val="EFF93B15"/>
    <w:rsid w:val="EFF9F25B"/>
    <w:rsid w:val="EFFB8422"/>
    <w:rsid w:val="EFFDAB6B"/>
    <w:rsid w:val="EFFE6D53"/>
    <w:rsid w:val="EFFE885C"/>
    <w:rsid w:val="EFFF0FBB"/>
    <w:rsid w:val="EFFF3827"/>
    <w:rsid w:val="EFFF4B6A"/>
    <w:rsid w:val="EFFF63C2"/>
    <w:rsid w:val="EFFF7A08"/>
    <w:rsid w:val="EFFF8DB8"/>
    <w:rsid w:val="EFFFB13E"/>
    <w:rsid w:val="EFFFBE42"/>
    <w:rsid w:val="EFFFC73B"/>
    <w:rsid w:val="F0DFAF40"/>
    <w:rsid w:val="F0FCF3A8"/>
    <w:rsid w:val="F12F8B19"/>
    <w:rsid w:val="F14ED54B"/>
    <w:rsid w:val="F1B3B377"/>
    <w:rsid w:val="F1DEBB34"/>
    <w:rsid w:val="F1DF73D2"/>
    <w:rsid w:val="F1F51718"/>
    <w:rsid w:val="F1F57CFA"/>
    <w:rsid w:val="F1FF7DC4"/>
    <w:rsid w:val="F255E4C2"/>
    <w:rsid w:val="F29F7238"/>
    <w:rsid w:val="F2DB354D"/>
    <w:rsid w:val="F2DF3538"/>
    <w:rsid w:val="F2E7A708"/>
    <w:rsid w:val="F2EFCA58"/>
    <w:rsid w:val="F2F9186F"/>
    <w:rsid w:val="F2FBC64D"/>
    <w:rsid w:val="F32ABD7A"/>
    <w:rsid w:val="F32E2C19"/>
    <w:rsid w:val="F3350F67"/>
    <w:rsid w:val="F33FC57E"/>
    <w:rsid w:val="F34F967C"/>
    <w:rsid w:val="F3656782"/>
    <w:rsid w:val="F366CADA"/>
    <w:rsid w:val="F3777D71"/>
    <w:rsid w:val="F37E8165"/>
    <w:rsid w:val="F37EABC6"/>
    <w:rsid w:val="F3B19F5E"/>
    <w:rsid w:val="F3B20E74"/>
    <w:rsid w:val="F3BD00D8"/>
    <w:rsid w:val="F3BF3DC8"/>
    <w:rsid w:val="F3CF1CA2"/>
    <w:rsid w:val="F3D37A47"/>
    <w:rsid w:val="F3D74DE1"/>
    <w:rsid w:val="F3DF06A3"/>
    <w:rsid w:val="F3E14E6E"/>
    <w:rsid w:val="F3E419C8"/>
    <w:rsid w:val="F3E7420C"/>
    <w:rsid w:val="F3ECB97F"/>
    <w:rsid w:val="F3F38255"/>
    <w:rsid w:val="F3F5AD8E"/>
    <w:rsid w:val="F3F79768"/>
    <w:rsid w:val="F3F96523"/>
    <w:rsid w:val="F3FA5CAB"/>
    <w:rsid w:val="F3FC8743"/>
    <w:rsid w:val="F3FD6182"/>
    <w:rsid w:val="F3FF1E84"/>
    <w:rsid w:val="F3FF2A1E"/>
    <w:rsid w:val="F3FFF4FB"/>
    <w:rsid w:val="F43B91FE"/>
    <w:rsid w:val="F4D3D055"/>
    <w:rsid w:val="F4DEE105"/>
    <w:rsid w:val="F4EFBF32"/>
    <w:rsid w:val="F4F7BA9E"/>
    <w:rsid w:val="F4FB5C50"/>
    <w:rsid w:val="F51F0ADA"/>
    <w:rsid w:val="F53EDE01"/>
    <w:rsid w:val="F55C806D"/>
    <w:rsid w:val="F577F2EE"/>
    <w:rsid w:val="F57B1AC2"/>
    <w:rsid w:val="F57F0DC0"/>
    <w:rsid w:val="F57F7C5B"/>
    <w:rsid w:val="F5967C4E"/>
    <w:rsid w:val="F5A7347D"/>
    <w:rsid w:val="F5B7CC3F"/>
    <w:rsid w:val="F5B8B4A2"/>
    <w:rsid w:val="F5BECD81"/>
    <w:rsid w:val="F5BF0483"/>
    <w:rsid w:val="F5BF76BC"/>
    <w:rsid w:val="F5BF848C"/>
    <w:rsid w:val="F5C6A658"/>
    <w:rsid w:val="F5CF3172"/>
    <w:rsid w:val="F5D55D75"/>
    <w:rsid w:val="F5DBEF09"/>
    <w:rsid w:val="F5DF3440"/>
    <w:rsid w:val="F5DF6888"/>
    <w:rsid w:val="F5DFA805"/>
    <w:rsid w:val="F5EB85C0"/>
    <w:rsid w:val="F5FB3BA5"/>
    <w:rsid w:val="F5FC664B"/>
    <w:rsid w:val="F6176631"/>
    <w:rsid w:val="F6651317"/>
    <w:rsid w:val="F66A35EF"/>
    <w:rsid w:val="F66F6E6B"/>
    <w:rsid w:val="F674F8AD"/>
    <w:rsid w:val="F6767EA4"/>
    <w:rsid w:val="F67B9A1F"/>
    <w:rsid w:val="F67DA224"/>
    <w:rsid w:val="F67F1025"/>
    <w:rsid w:val="F6BE1155"/>
    <w:rsid w:val="F6C6F693"/>
    <w:rsid w:val="F6CAD5BF"/>
    <w:rsid w:val="F6D3522E"/>
    <w:rsid w:val="F6E0A93B"/>
    <w:rsid w:val="F6E79E3F"/>
    <w:rsid w:val="F6EC149E"/>
    <w:rsid w:val="F6F451AF"/>
    <w:rsid w:val="F6F75823"/>
    <w:rsid w:val="F6F9B8AA"/>
    <w:rsid w:val="F6FE2E7E"/>
    <w:rsid w:val="F6FF66F1"/>
    <w:rsid w:val="F6FF9849"/>
    <w:rsid w:val="F6FFAA4C"/>
    <w:rsid w:val="F6FFC374"/>
    <w:rsid w:val="F727B7B2"/>
    <w:rsid w:val="F72D85FC"/>
    <w:rsid w:val="F73BB65D"/>
    <w:rsid w:val="F73F8400"/>
    <w:rsid w:val="F73FA71E"/>
    <w:rsid w:val="F74FE486"/>
    <w:rsid w:val="F764BCF5"/>
    <w:rsid w:val="F76B1B2F"/>
    <w:rsid w:val="F77CF646"/>
    <w:rsid w:val="F78D905D"/>
    <w:rsid w:val="F78FEF91"/>
    <w:rsid w:val="F793B616"/>
    <w:rsid w:val="F7952C32"/>
    <w:rsid w:val="F79CF281"/>
    <w:rsid w:val="F79F5637"/>
    <w:rsid w:val="F7AB1932"/>
    <w:rsid w:val="F7AF652D"/>
    <w:rsid w:val="F7AFEA41"/>
    <w:rsid w:val="F7B35321"/>
    <w:rsid w:val="F7B39EE0"/>
    <w:rsid w:val="F7B70F32"/>
    <w:rsid w:val="F7B73806"/>
    <w:rsid w:val="F7B78CC5"/>
    <w:rsid w:val="F7BAFD92"/>
    <w:rsid w:val="F7BBDB6A"/>
    <w:rsid w:val="F7BD6D7D"/>
    <w:rsid w:val="F7BF0795"/>
    <w:rsid w:val="F7D7AC23"/>
    <w:rsid w:val="F7D9E116"/>
    <w:rsid w:val="F7DA45F9"/>
    <w:rsid w:val="F7DAE04F"/>
    <w:rsid w:val="F7DB5D22"/>
    <w:rsid w:val="F7DD6E68"/>
    <w:rsid w:val="F7DE3BAF"/>
    <w:rsid w:val="F7DFD2FD"/>
    <w:rsid w:val="F7E7DC81"/>
    <w:rsid w:val="F7ECD2E9"/>
    <w:rsid w:val="F7EFC97E"/>
    <w:rsid w:val="F7F32F8E"/>
    <w:rsid w:val="F7F70CDF"/>
    <w:rsid w:val="F7F75E39"/>
    <w:rsid w:val="F7F769B8"/>
    <w:rsid w:val="F7F790A2"/>
    <w:rsid w:val="F7F797E1"/>
    <w:rsid w:val="F7F7FA54"/>
    <w:rsid w:val="F7FA0DCF"/>
    <w:rsid w:val="F7FB2634"/>
    <w:rsid w:val="F7FB92F7"/>
    <w:rsid w:val="F7FDA3A8"/>
    <w:rsid w:val="F7FDA720"/>
    <w:rsid w:val="F7FDAA1E"/>
    <w:rsid w:val="F7FEADA6"/>
    <w:rsid w:val="F7FEFF80"/>
    <w:rsid w:val="F7FF45B4"/>
    <w:rsid w:val="F7FF50EE"/>
    <w:rsid w:val="F7FF5620"/>
    <w:rsid w:val="F7FF69DC"/>
    <w:rsid w:val="F7FFA2DD"/>
    <w:rsid w:val="F7FFA7B6"/>
    <w:rsid w:val="F7FFEBFB"/>
    <w:rsid w:val="F7FFFB34"/>
    <w:rsid w:val="F83F3CDF"/>
    <w:rsid w:val="F86DF661"/>
    <w:rsid w:val="F8774E4C"/>
    <w:rsid w:val="F87FAFD8"/>
    <w:rsid w:val="F88FA790"/>
    <w:rsid w:val="F8F9F371"/>
    <w:rsid w:val="F91E7CB9"/>
    <w:rsid w:val="F93B106C"/>
    <w:rsid w:val="F9731021"/>
    <w:rsid w:val="F97F01F4"/>
    <w:rsid w:val="F9946EA7"/>
    <w:rsid w:val="F9BB788D"/>
    <w:rsid w:val="F9BDC4A3"/>
    <w:rsid w:val="F9BF6E4F"/>
    <w:rsid w:val="F9CF7528"/>
    <w:rsid w:val="F9CF9069"/>
    <w:rsid w:val="F9D67AB9"/>
    <w:rsid w:val="F9DB63A9"/>
    <w:rsid w:val="F9E6A9E3"/>
    <w:rsid w:val="F9E89286"/>
    <w:rsid w:val="F9EE3A17"/>
    <w:rsid w:val="F9F3F059"/>
    <w:rsid w:val="F9F7F91B"/>
    <w:rsid w:val="F9F87622"/>
    <w:rsid w:val="F9FA42CC"/>
    <w:rsid w:val="F9FB3294"/>
    <w:rsid w:val="F9FBA290"/>
    <w:rsid w:val="F9FBDD84"/>
    <w:rsid w:val="F9FDE870"/>
    <w:rsid w:val="F9FF0B82"/>
    <w:rsid w:val="F9FF49E1"/>
    <w:rsid w:val="F9FF521B"/>
    <w:rsid w:val="FA1B7A35"/>
    <w:rsid w:val="FA3B189B"/>
    <w:rsid w:val="FA3B9E69"/>
    <w:rsid w:val="FA7B0646"/>
    <w:rsid w:val="FA7BD2E6"/>
    <w:rsid w:val="FA7F6082"/>
    <w:rsid w:val="FA9FF33B"/>
    <w:rsid w:val="FAAF46EE"/>
    <w:rsid w:val="FAB7F661"/>
    <w:rsid w:val="FABD493F"/>
    <w:rsid w:val="FABEAEBF"/>
    <w:rsid w:val="FABFC8EC"/>
    <w:rsid w:val="FABFFFC3"/>
    <w:rsid w:val="FACF1BE4"/>
    <w:rsid w:val="FAD67CCE"/>
    <w:rsid w:val="FAD704D7"/>
    <w:rsid w:val="FAD7B399"/>
    <w:rsid w:val="FADB2DED"/>
    <w:rsid w:val="FADF5F48"/>
    <w:rsid w:val="FADFD43F"/>
    <w:rsid w:val="FAE5514B"/>
    <w:rsid w:val="FAE55457"/>
    <w:rsid w:val="FAEF8103"/>
    <w:rsid w:val="FAF3F3DF"/>
    <w:rsid w:val="FAF7829A"/>
    <w:rsid w:val="FAF78D26"/>
    <w:rsid w:val="FAF91206"/>
    <w:rsid w:val="FAFB23C8"/>
    <w:rsid w:val="FAFB91E0"/>
    <w:rsid w:val="FAFC39D0"/>
    <w:rsid w:val="FAFE27F8"/>
    <w:rsid w:val="FAFFCAFA"/>
    <w:rsid w:val="FB3B5DF3"/>
    <w:rsid w:val="FB4129B1"/>
    <w:rsid w:val="FB56CA98"/>
    <w:rsid w:val="FB571E57"/>
    <w:rsid w:val="FB5F63E9"/>
    <w:rsid w:val="FB6F5FC2"/>
    <w:rsid w:val="FB7BD2A4"/>
    <w:rsid w:val="FB7CD713"/>
    <w:rsid w:val="FB7F3141"/>
    <w:rsid w:val="FB97D40A"/>
    <w:rsid w:val="FB9EAA04"/>
    <w:rsid w:val="FB9FB03D"/>
    <w:rsid w:val="FBA90389"/>
    <w:rsid w:val="FBAF629E"/>
    <w:rsid w:val="FBB9B00D"/>
    <w:rsid w:val="FBB9E2A8"/>
    <w:rsid w:val="FBBF5B79"/>
    <w:rsid w:val="FBBF65D6"/>
    <w:rsid w:val="FBBF821B"/>
    <w:rsid w:val="FBC9462F"/>
    <w:rsid w:val="FBCB98CF"/>
    <w:rsid w:val="FBD2ADEE"/>
    <w:rsid w:val="FBD6FFD8"/>
    <w:rsid w:val="FBDC1D79"/>
    <w:rsid w:val="FBDD604A"/>
    <w:rsid w:val="FBDF6EAA"/>
    <w:rsid w:val="FBDFAFF4"/>
    <w:rsid w:val="FBDFF039"/>
    <w:rsid w:val="FBE3A6C7"/>
    <w:rsid w:val="FBE7656A"/>
    <w:rsid w:val="FBEDC55F"/>
    <w:rsid w:val="FBEE81E3"/>
    <w:rsid w:val="FBEF34F0"/>
    <w:rsid w:val="FBEF5F06"/>
    <w:rsid w:val="FBEFB666"/>
    <w:rsid w:val="FBEFE019"/>
    <w:rsid w:val="FBEFEDFD"/>
    <w:rsid w:val="FBEFF30D"/>
    <w:rsid w:val="FBF5C93E"/>
    <w:rsid w:val="FBF709DB"/>
    <w:rsid w:val="FBF73DD1"/>
    <w:rsid w:val="FBF791E7"/>
    <w:rsid w:val="FBF7B1DC"/>
    <w:rsid w:val="FBF7BC31"/>
    <w:rsid w:val="FBF7F97C"/>
    <w:rsid w:val="FBF7FDC5"/>
    <w:rsid w:val="FBF98A7F"/>
    <w:rsid w:val="FBFB0AC4"/>
    <w:rsid w:val="FBFB3153"/>
    <w:rsid w:val="FBFB32F8"/>
    <w:rsid w:val="FBFD0726"/>
    <w:rsid w:val="FBFD7123"/>
    <w:rsid w:val="FBFDEB7C"/>
    <w:rsid w:val="FBFF03A4"/>
    <w:rsid w:val="FBFF0A6E"/>
    <w:rsid w:val="FBFF2E6A"/>
    <w:rsid w:val="FBFF59F1"/>
    <w:rsid w:val="FBFFAF3E"/>
    <w:rsid w:val="FBFFF225"/>
    <w:rsid w:val="FC37B506"/>
    <w:rsid w:val="FC3E8884"/>
    <w:rsid w:val="FC5B9CB0"/>
    <w:rsid w:val="FC5E3781"/>
    <w:rsid w:val="FC6568AE"/>
    <w:rsid w:val="FC658406"/>
    <w:rsid w:val="FC7718A7"/>
    <w:rsid w:val="FC7E6B6E"/>
    <w:rsid w:val="FC7EF1FD"/>
    <w:rsid w:val="FC7FA3B4"/>
    <w:rsid w:val="FC97990D"/>
    <w:rsid w:val="FC9D9F08"/>
    <w:rsid w:val="FCACF79B"/>
    <w:rsid w:val="FCBB59AB"/>
    <w:rsid w:val="FCCE4203"/>
    <w:rsid w:val="FCEF210D"/>
    <w:rsid w:val="FCF3993B"/>
    <w:rsid w:val="FCFDA8D0"/>
    <w:rsid w:val="FCFE31FA"/>
    <w:rsid w:val="FD1EB655"/>
    <w:rsid w:val="FD275716"/>
    <w:rsid w:val="FD33176D"/>
    <w:rsid w:val="FD3B0298"/>
    <w:rsid w:val="FD3D60E8"/>
    <w:rsid w:val="FD3F115F"/>
    <w:rsid w:val="FD4E3A3B"/>
    <w:rsid w:val="FD4F4667"/>
    <w:rsid w:val="FD57D7D3"/>
    <w:rsid w:val="FD639D87"/>
    <w:rsid w:val="FD65664D"/>
    <w:rsid w:val="FD692FF8"/>
    <w:rsid w:val="FD6F5B8F"/>
    <w:rsid w:val="FD725F15"/>
    <w:rsid w:val="FD7E0D0E"/>
    <w:rsid w:val="FD7F6935"/>
    <w:rsid w:val="FD7F73C3"/>
    <w:rsid w:val="FD7FD163"/>
    <w:rsid w:val="FD8FFA64"/>
    <w:rsid w:val="FD91EB6F"/>
    <w:rsid w:val="FDABCB03"/>
    <w:rsid w:val="FDB7D7B4"/>
    <w:rsid w:val="FDBBF75F"/>
    <w:rsid w:val="FDBD15CE"/>
    <w:rsid w:val="FDBDA964"/>
    <w:rsid w:val="FDBF7595"/>
    <w:rsid w:val="FDCF3461"/>
    <w:rsid w:val="FDCFA5F6"/>
    <w:rsid w:val="FDDA8E6C"/>
    <w:rsid w:val="FDE63208"/>
    <w:rsid w:val="FDEB66CD"/>
    <w:rsid w:val="FDEB96C6"/>
    <w:rsid w:val="FDEB9ADE"/>
    <w:rsid w:val="FDEBB9FE"/>
    <w:rsid w:val="FDEFC912"/>
    <w:rsid w:val="FDEFD1D3"/>
    <w:rsid w:val="FDF64663"/>
    <w:rsid w:val="FDF74A46"/>
    <w:rsid w:val="FDF7693E"/>
    <w:rsid w:val="FDF7FC38"/>
    <w:rsid w:val="FDF91949"/>
    <w:rsid w:val="FDFB2D25"/>
    <w:rsid w:val="FDFB7C3A"/>
    <w:rsid w:val="FDFBC36C"/>
    <w:rsid w:val="FDFBFA1C"/>
    <w:rsid w:val="FDFD06D1"/>
    <w:rsid w:val="FDFD76B7"/>
    <w:rsid w:val="FDFE997C"/>
    <w:rsid w:val="FDFE9D8C"/>
    <w:rsid w:val="FDFEDB50"/>
    <w:rsid w:val="FDFF44A0"/>
    <w:rsid w:val="FDFF679F"/>
    <w:rsid w:val="FDFF7807"/>
    <w:rsid w:val="FDFF81B6"/>
    <w:rsid w:val="FDFF828A"/>
    <w:rsid w:val="FDFF99D2"/>
    <w:rsid w:val="FDFFB542"/>
    <w:rsid w:val="FDFFB960"/>
    <w:rsid w:val="FDFFD9D3"/>
    <w:rsid w:val="FDFFF197"/>
    <w:rsid w:val="FDFFF542"/>
    <w:rsid w:val="FDFFF5CA"/>
    <w:rsid w:val="FE379BAF"/>
    <w:rsid w:val="FE3F874F"/>
    <w:rsid w:val="FE5FF476"/>
    <w:rsid w:val="FE668F63"/>
    <w:rsid w:val="FE6D7A57"/>
    <w:rsid w:val="FE734873"/>
    <w:rsid w:val="FE77FEFF"/>
    <w:rsid w:val="FE7B1EA1"/>
    <w:rsid w:val="FE7F3A3D"/>
    <w:rsid w:val="FE7F6DEC"/>
    <w:rsid w:val="FE7F8067"/>
    <w:rsid w:val="FE7F8201"/>
    <w:rsid w:val="FEB20F8E"/>
    <w:rsid w:val="FEB3C443"/>
    <w:rsid w:val="FEB77815"/>
    <w:rsid w:val="FEBCC76C"/>
    <w:rsid w:val="FEBD34EC"/>
    <w:rsid w:val="FEBD9917"/>
    <w:rsid w:val="FEBF11D1"/>
    <w:rsid w:val="FEBFAF4B"/>
    <w:rsid w:val="FEBFB436"/>
    <w:rsid w:val="FECEA16C"/>
    <w:rsid w:val="FED3A38E"/>
    <w:rsid w:val="FED7DA55"/>
    <w:rsid w:val="FEDDF456"/>
    <w:rsid w:val="FEDF81FA"/>
    <w:rsid w:val="FEE51AFC"/>
    <w:rsid w:val="FEEB04F8"/>
    <w:rsid w:val="FEEEF49A"/>
    <w:rsid w:val="FEEF015C"/>
    <w:rsid w:val="FEEF0288"/>
    <w:rsid w:val="FEEF56C4"/>
    <w:rsid w:val="FEEF71E1"/>
    <w:rsid w:val="FEEF941B"/>
    <w:rsid w:val="FEF26B38"/>
    <w:rsid w:val="FEF35AA6"/>
    <w:rsid w:val="FEF3B58C"/>
    <w:rsid w:val="FEF3B9E9"/>
    <w:rsid w:val="FEF3E1D2"/>
    <w:rsid w:val="FEF4CC14"/>
    <w:rsid w:val="FEF6367A"/>
    <w:rsid w:val="FEF648E9"/>
    <w:rsid w:val="FEF94CE9"/>
    <w:rsid w:val="FEFB2A7E"/>
    <w:rsid w:val="FEFB78AE"/>
    <w:rsid w:val="FEFBB6A3"/>
    <w:rsid w:val="FEFC316B"/>
    <w:rsid w:val="FEFD4673"/>
    <w:rsid w:val="FEFDC274"/>
    <w:rsid w:val="FEFE57AA"/>
    <w:rsid w:val="FEFF04CE"/>
    <w:rsid w:val="FEFF1215"/>
    <w:rsid w:val="FEFF60D9"/>
    <w:rsid w:val="FEFF7252"/>
    <w:rsid w:val="FEFFBF4C"/>
    <w:rsid w:val="FF1259CF"/>
    <w:rsid w:val="FF17275C"/>
    <w:rsid w:val="FF3129AD"/>
    <w:rsid w:val="FF33A2D1"/>
    <w:rsid w:val="FF3569B6"/>
    <w:rsid w:val="FF39C2FE"/>
    <w:rsid w:val="FF3DD896"/>
    <w:rsid w:val="FF3F09D5"/>
    <w:rsid w:val="FF3F10BF"/>
    <w:rsid w:val="FF3F1B58"/>
    <w:rsid w:val="FF3F9CF6"/>
    <w:rsid w:val="FF481175"/>
    <w:rsid w:val="FF53794B"/>
    <w:rsid w:val="FF5749A7"/>
    <w:rsid w:val="FF5B0C82"/>
    <w:rsid w:val="FF5C7063"/>
    <w:rsid w:val="FF5DB798"/>
    <w:rsid w:val="FF5F02AF"/>
    <w:rsid w:val="FF5FA768"/>
    <w:rsid w:val="FF66798F"/>
    <w:rsid w:val="FF67482E"/>
    <w:rsid w:val="FF6BA3B7"/>
    <w:rsid w:val="FF6D7F9B"/>
    <w:rsid w:val="FF6DC285"/>
    <w:rsid w:val="FF6ED6CE"/>
    <w:rsid w:val="FF6F5AAA"/>
    <w:rsid w:val="FF6FA99A"/>
    <w:rsid w:val="FF6FECF8"/>
    <w:rsid w:val="FF6FF972"/>
    <w:rsid w:val="FF71F8E8"/>
    <w:rsid w:val="FF72825E"/>
    <w:rsid w:val="FF7298D9"/>
    <w:rsid w:val="FF74D996"/>
    <w:rsid w:val="FF761319"/>
    <w:rsid w:val="FF769BF6"/>
    <w:rsid w:val="FF76C1F3"/>
    <w:rsid w:val="FF775CDD"/>
    <w:rsid w:val="FF799E61"/>
    <w:rsid w:val="FF7ADA5B"/>
    <w:rsid w:val="FF7B4300"/>
    <w:rsid w:val="FF7BE81F"/>
    <w:rsid w:val="FF7BEB43"/>
    <w:rsid w:val="FF7BFBF7"/>
    <w:rsid w:val="FF7D5622"/>
    <w:rsid w:val="FF7D8D3C"/>
    <w:rsid w:val="FF7D94B5"/>
    <w:rsid w:val="FF7E4E6D"/>
    <w:rsid w:val="FF7E7576"/>
    <w:rsid w:val="FF7EA5B7"/>
    <w:rsid w:val="FF7EDED2"/>
    <w:rsid w:val="FF7F5524"/>
    <w:rsid w:val="FF7F952B"/>
    <w:rsid w:val="FF7F9D4D"/>
    <w:rsid w:val="FF7FB8D6"/>
    <w:rsid w:val="FF7FD682"/>
    <w:rsid w:val="FF8D9E03"/>
    <w:rsid w:val="FF8FF2A3"/>
    <w:rsid w:val="FF9668CA"/>
    <w:rsid w:val="FF9D0C72"/>
    <w:rsid w:val="FF9F35AB"/>
    <w:rsid w:val="FF9F6162"/>
    <w:rsid w:val="FF9F6F1D"/>
    <w:rsid w:val="FF9F9CEC"/>
    <w:rsid w:val="FFA13317"/>
    <w:rsid w:val="FFA255C6"/>
    <w:rsid w:val="FFA5AAA1"/>
    <w:rsid w:val="FFA9D870"/>
    <w:rsid w:val="FFABB25D"/>
    <w:rsid w:val="FFABF1A3"/>
    <w:rsid w:val="FFAF2CBD"/>
    <w:rsid w:val="FFAF43CF"/>
    <w:rsid w:val="FFAF6AAB"/>
    <w:rsid w:val="FFAF802B"/>
    <w:rsid w:val="FFAFA13B"/>
    <w:rsid w:val="FFB59795"/>
    <w:rsid w:val="FFB9BD11"/>
    <w:rsid w:val="FFB9C462"/>
    <w:rsid w:val="FFBA89E6"/>
    <w:rsid w:val="FFBB02D0"/>
    <w:rsid w:val="FFBBB7CF"/>
    <w:rsid w:val="FFBD010F"/>
    <w:rsid w:val="FFBD218E"/>
    <w:rsid w:val="FFBE773E"/>
    <w:rsid w:val="FFBED7AF"/>
    <w:rsid w:val="FFBF01B1"/>
    <w:rsid w:val="FFBF1502"/>
    <w:rsid w:val="FFBF2C6E"/>
    <w:rsid w:val="FFBF2C7E"/>
    <w:rsid w:val="FFBF3ACD"/>
    <w:rsid w:val="FFBFBADE"/>
    <w:rsid w:val="FFBFD9BA"/>
    <w:rsid w:val="FFC6EFE9"/>
    <w:rsid w:val="FFCE69AE"/>
    <w:rsid w:val="FFD6AAA5"/>
    <w:rsid w:val="FFD7C450"/>
    <w:rsid w:val="FFD7CD81"/>
    <w:rsid w:val="FFD976C5"/>
    <w:rsid w:val="FFDA67F8"/>
    <w:rsid w:val="FFDB4D3F"/>
    <w:rsid w:val="FFDB8CB6"/>
    <w:rsid w:val="FFDB92B8"/>
    <w:rsid w:val="FFDD6028"/>
    <w:rsid w:val="FFDE03CD"/>
    <w:rsid w:val="FFDF092B"/>
    <w:rsid w:val="FFDF1A6B"/>
    <w:rsid w:val="FFDF1A8D"/>
    <w:rsid w:val="FFDF2677"/>
    <w:rsid w:val="FFDF3240"/>
    <w:rsid w:val="FFDF4D32"/>
    <w:rsid w:val="FFDF853A"/>
    <w:rsid w:val="FFDFD0EB"/>
    <w:rsid w:val="FFE5EEE1"/>
    <w:rsid w:val="FFE606FD"/>
    <w:rsid w:val="FFE6962D"/>
    <w:rsid w:val="FFE7130D"/>
    <w:rsid w:val="FFE7A302"/>
    <w:rsid w:val="FFEAE63D"/>
    <w:rsid w:val="FFEB0F0B"/>
    <w:rsid w:val="FFEB2D48"/>
    <w:rsid w:val="FFEBA62C"/>
    <w:rsid w:val="FFEC8387"/>
    <w:rsid w:val="FFEDCBB9"/>
    <w:rsid w:val="FFEE17AC"/>
    <w:rsid w:val="FFEED57C"/>
    <w:rsid w:val="FFEF3BE8"/>
    <w:rsid w:val="FFEF594B"/>
    <w:rsid w:val="FFEF7CFA"/>
    <w:rsid w:val="FFEFBBBE"/>
    <w:rsid w:val="FFEFC737"/>
    <w:rsid w:val="FFEFDC6D"/>
    <w:rsid w:val="FFEFEC33"/>
    <w:rsid w:val="FFF2FA34"/>
    <w:rsid w:val="FFF35E69"/>
    <w:rsid w:val="FFF36107"/>
    <w:rsid w:val="FFF36861"/>
    <w:rsid w:val="FFF3CCCE"/>
    <w:rsid w:val="FFF3D74A"/>
    <w:rsid w:val="FFF5216E"/>
    <w:rsid w:val="FFF5857C"/>
    <w:rsid w:val="FFF68E00"/>
    <w:rsid w:val="FFF72DB6"/>
    <w:rsid w:val="FFF73FEA"/>
    <w:rsid w:val="FFF7A70C"/>
    <w:rsid w:val="FFF7AEFB"/>
    <w:rsid w:val="FFF7C6A4"/>
    <w:rsid w:val="FFF7D775"/>
    <w:rsid w:val="FFF9AB9C"/>
    <w:rsid w:val="FFFA18A3"/>
    <w:rsid w:val="FFFA304E"/>
    <w:rsid w:val="FFFA50AA"/>
    <w:rsid w:val="FFFAB74F"/>
    <w:rsid w:val="FFFB12B4"/>
    <w:rsid w:val="FFFB2E30"/>
    <w:rsid w:val="FFFBA65A"/>
    <w:rsid w:val="FFFBB55B"/>
    <w:rsid w:val="FFFBBD65"/>
    <w:rsid w:val="FFFBDA98"/>
    <w:rsid w:val="FFFC8043"/>
    <w:rsid w:val="FFFC973B"/>
    <w:rsid w:val="FFFCD41D"/>
    <w:rsid w:val="FFFD1368"/>
    <w:rsid w:val="FFFD933C"/>
    <w:rsid w:val="FFFD96BF"/>
    <w:rsid w:val="FFFD9736"/>
    <w:rsid w:val="FFFDCC54"/>
    <w:rsid w:val="FFFDD9B6"/>
    <w:rsid w:val="FFFE28A9"/>
    <w:rsid w:val="FFFE2C26"/>
    <w:rsid w:val="FFFEAF73"/>
    <w:rsid w:val="FFFED979"/>
    <w:rsid w:val="FFFEDE87"/>
    <w:rsid w:val="FFFF02AB"/>
    <w:rsid w:val="FFFF1F90"/>
    <w:rsid w:val="FFFF3D9A"/>
    <w:rsid w:val="FFFF66F5"/>
    <w:rsid w:val="FFFF6712"/>
    <w:rsid w:val="FFFF69DD"/>
    <w:rsid w:val="FFFF6BF6"/>
    <w:rsid w:val="FFFF6F34"/>
    <w:rsid w:val="FFFF8017"/>
    <w:rsid w:val="FFFF84A4"/>
    <w:rsid w:val="FFFF84F7"/>
    <w:rsid w:val="FFFF85B0"/>
    <w:rsid w:val="FFFF8D80"/>
    <w:rsid w:val="FFFF8DF7"/>
    <w:rsid w:val="FFFF8E2C"/>
    <w:rsid w:val="FFFF8E8D"/>
    <w:rsid w:val="FFFF8FD8"/>
    <w:rsid w:val="FFFF92A3"/>
    <w:rsid w:val="FFFFBC77"/>
    <w:rsid w:val="FFFFBEFB"/>
    <w:rsid w:val="FFFFD3F9"/>
    <w:rsid w:val="FFFFEADF"/>
    <w:rsid w:val="00171A53"/>
    <w:rsid w:val="001F167C"/>
    <w:rsid w:val="005D169D"/>
    <w:rsid w:val="00957EDD"/>
    <w:rsid w:val="00B9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0EB80"/>
  <w15:docId w15:val="{4575E411-645F-4EC9-A2B3-CA11B7C1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sz w:val="22"/>
      <w:szCs w:val="22"/>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rsid w:val="00957EDD"/>
    <w:pPr>
      <w:tabs>
        <w:tab w:val="center" w:pos="4320"/>
        <w:tab w:val="right" w:pos="8640"/>
      </w:tabs>
      <w:spacing w:after="0" w:line="240" w:lineRule="auto"/>
    </w:pPr>
  </w:style>
  <w:style w:type="character" w:customStyle="1" w:styleId="HeaderChar">
    <w:name w:val="Header Char"/>
    <w:basedOn w:val="DefaultParagraphFont"/>
    <w:link w:val="Header"/>
    <w:rsid w:val="00957EDD"/>
    <w:rPr>
      <w:rFonts w:asciiTheme="minorHAnsi" w:eastAsiaTheme="minorEastAsia" w:hAnsiTheme="minorHAnsi" w:cstheme="minorBidi"/>
      <w:sz w:val="22"/>
      <w:szCs w:val="22"/>
    </w:rPr>
  </w:style>
  <w:style w:type="paragraph" w:styleId="Footer">
    <w:name w:val="footer"/>
    <w:basedOn w:val="Normal"/>
    <w:link w:val="FooterChar"/>
    <w:rsid w:val="00957EDD"/>
    <w:pPr>
      <w:tabs>
        <w:tab w:val="center" w:pos="4320"/>
        <w:tab w:val="right" w:pos="8640"/>
      </w:tabs>
      <w:spacing w:after="0" w:line="240" w:lineRule="auto"/>
    </w:pPr>
  </w:style>
  <w:style w:type="character" w:customStyle="1" w:styleId="FooterChar">
    <w:name w:val="Footer Char"/>
    <w:basedOn w:val="DefaultParagraphFont"/>
    <w:link w:val="Footer"/>
    <w:rsid w:val="00957ED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exam.org/IELTS/academic_writing_samples_task_1/99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德   （小德）</dc:creator>
  <cp:lastModifiedBy>Kendra</cp:lastModifiedBy>
  <cp:revision>5</cp:revision>
  <dcterms:created xsi:type="dcterms:W3CDTF">2021-08-14T13:21:00Z</dcterms:created>
  <dcterms:modified xsi:type="dcterms:W3CDTF">2021-08-25T04:42:00Z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