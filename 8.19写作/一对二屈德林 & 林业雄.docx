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66ADD" w14:textId="41F2DC77" w:rsidR="00370E1A" w:rsidRDefault="001B303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听说读写</w:t>
      </w:r>
    </w:p>
    <w:p w14:paraId="1D009AE2" w14:textId="40125277" w:rsidR="001B303B" w:rsidRDefault="001B303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写作</w:t>
      </w:r>
      <w:r>
        <w:rPr>
          <w:rFonts w:hint="eastAsia"/>
          <w:sz w:val="36"/>
          <w:szCs w:val="36"/>
        </w:rPr>
        <w:t>---</w:t>
      </w:r>
      <w:r>
        <w:rPr>
          <w:rFonts w:hint="eastAsia"/>
          <w:sz w:val="36"/>
          <w:szCs w:val="36"/>
        </w:rPr>
        <w:t>最后一场</w:t>
      </w:r>
    </w:p>
    <w:p w14:paraId="19F26537" w14:textId="4B326E60" w:rsidR="001B303B" w:rsidRDefault="001B303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千万不要提前开卷</w:t>
      </w:r>
    </w:p>
    <w:p w14:paraId="68C14166" w14:textId="17238616" w:rsidR="001B303B" w:rsidRDefault="001B303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考试时间</w:t>
      </w:r>
      <w:r>
        <w:rPr>
          <w:rFonts w:hint="eastAsia"/>
          <w:sz w:val="36"/>
          <w:szCs w:val="36"/>
        </w:rPr>
        <w:t>1h</w:t>
      </w:r>
    </w:p>
    <w:p w14:paraId="48DBCA64" w14:textId="272A465E" w:rsidR="001B303B" w:rsidRDefault="001B303B"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ask</w:t>
      </w:r>
      <w:r>
        <w:rPr>
          <w:sz w:val="36"/>
          <w:szCs w:val="36"/>
        </w:rPr>
        <w:t xml:space="preserve"> 1----- </w:t>
      </w:r>
      <w:r>
        <w:rPr>
          <w:rFonts w:hint="eastAsia"/>
          <w:sz w:val="36"/>
          <w:szCs w:val="36"/>
        </w:rPr>
        <w:t>小作文（</w:t>
      </w:r>
      <w:r>
        <w:rPr>
          <w:rFonts w:hint="eastAsia"/>
          <w:sz w:val="36"/>
          <w:szCs w:val="36"/>
        </w:rPr>
        <w:t>the</w:t>
      </w:r>
      <w:r>
        <w:rPr>
          <w:sz w:val="36"/>
          <w:szCs w:val="36"/>
        </w:rPr>
        <w:t xml:space="preserve"> graph</w:t>
      </w:r>
      <w:proofErr w:type="gramStart"/>
      <w:r>
        <w:rPr>
          <w:sz w:val="36"/>
          <w:szCs w:val="36"/>
        </w:rPr>
        <w:t>/  chart</w:t>
      </w:r>
      <w:proofErr w:type="gramEnd"/>
      <w:r>
        <w:rPr>
          <w:rFonts w:hint="eastAsia"/>
          <w:sz w:val="36"/>
          <w:szCs w:val="36"/>
        </w:rPr>
        <w:t>）</w:t>
      </w:r>
      <w:r w:rsidR="00CB6352">
        <w:rPr>
          <w:rFonts w:hint="eastAsia"/>
          <w:sz w:val="36"/>
          <w:szCs w:val="36"/>
        </w:rPr>
        <w:t>-</w:t>
      </w:r>
      <w:r w:rsidR="00CB6352">
        <w:rPr>
          <w:sz w:val="36"/>
          <w:szCs w:val="36"/>
        </w:rPr>
        <w:t>-- 150 W + ---20M --- 1/3</w:t>
      </w:r>
    </w:p>
    <w:p w14:paraId="78DC2CAF" w14:textId="2994974E" w:rsidR="001B303B" w:rsidRDefault="001B303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线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 xml:space="preserve">-- the line graph </w:t>
      </w:r>
    </w:p>
    <w:p w14:paraId="2CD717FD" w14:textId="1FD1BF2A" w:rsidR="001B303B" w:rsidRDefault="001B303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柱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-- the bar chart</w:t>
      </w:r>
    </w:p>
    <w:p w14:paraId="15ACFF98" w14:textId="10628645" w:rsidR="001B303B" w:rsidRDefault="001B303B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饼</w:t>
      </w:r>
      <w:proofErr w:type="gramEnd"/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-- the pie chart</w:t>
      </w:r>
    </w:p>
    <w:p w14:paraId="1F1CB871" w14:textId="57F22B56" w:rsidR="001B303B" w:rsidRDefault="001B303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表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 xml:space="preserve">-- </w:t>
      </w:r>
      <w:r w:rsidR="00CB6352">
        <w:rPr>
          <w:sz w:val="36"/>
          <w:szCs w:val="36"/>
        </w:rPr>
        <w:t xml:space="preserve">the </w:t>
      </w:r>
      <w:r>
        <w:rPr>
          <w:sz w:val="36"/>
          <w:szCs w:val="36"/>
        </w:rPr>
        <w:t xml:space="preserve">table </w:t>
      </w:r>
    </w:p>
    <w:p w14:paraId="2E669676" w14:textId="1E73D449" w:rsidR="001B303B" w:rsidRDefault="001B303B">
      <w:pPr>
        <w:rPr>
          <w:sz w:val="36"/>
          <w:szCs w:val="36"/>
        </w:rPr>
      </w:pPr>
      <w:r>
        <w:rPr>
          <w:sz w:val="36"/>
          <w:szCs w:val="36"/>
        </w:rPr>
        <w:t>Task 2</w:t>
      </w:r>
      <w:r w:rsidR="00CB6352">
        <w:rPr>
          <w:sz w:val="36"/>
          <w:szCs w:val="36"/>
        </w:rPr>
        <w:t xml:space="preserve">---- </w:t>
      </w:r>
      <w:r w:rsidR="00CB6352">
        <w:rPr>
          <w:rFonts w:hint="eastAsia"/>
          <w:sz w:val="36"/>
          <w:szCs w:val="36"/>
        </w:rPr>
        <w:t>大作文</w:t>
      </w:r>
      <w:r w:rsidR="00CB6352">
        <w:rPr>
          <w:rFonts w:hint="eastAsia"/>
          <w:sz w:val="36"/>
          <w:szCs w:val="36"/>
        </w:rPr>
        <w:t xml:space="preserve"> ----</w:t>
      </w:r>
      <w:r w:rsidR="00CB6352">
        <w:rPr>
          <w:sz w:val="36"/>
          <w:szCs w:val="36"/>
        </w:rPr>
        <w:t xml:space="preserve"> </w:t>
      </w:r>
      <w:r w:rsidR="00CB6352">
        <w:rPr>
          <w:rFonts w:hint="eastAsia"/>
          <w:sz w:val="36"/>
          <w:szCs w:val="36"/>
        </w:rPr>
        <w:t>高频：</w:t>
      </w:r>
      <w:r w:rsidR="00CB6352">
        <w:rPr>
          <w:rFonts w:hint="eastAsia"/>
          <w:sz w:val="36"/>
          <w:szCs w:val="36"/>
        </w:rPr>
        <w:t xml:space="preserve"> </w:t>
      </w:r>
      <w:r w:rsidR="00CB6352">
        <w:rPr>
          <w:rFonts w:hint="eastAsia"/>
          <w:sz w:val="36"/>
          <w:szCs w:val="36"/>
        </w:rPr>
        <w:t>教育，科技，媒体，政府职能，环保</w:t>
      </w:r>
      <w:r w:rsidR="00CB6352">
        <w:rPr>
          <w:rFonts w:hint="eastAsia"/>
          <w:sz w:val="36"/>
          <w:szCs w:val="36"/>
        </w:rPr>
        <w:t>-----</w:t>
      </w:r>
      <w:r w:rsidR="00CB6352">
        <w:rPr>
          <w:sz w:val="36"/>
          <w:szCs w:val="36"/>
        </w:rPr>
        <w:t xml:space="preserve"> 250 </w:t>
      </w:r>
      <w:r w:rsidR="00CB6352">
        <w:rPr>
          <w:rFonts w:hint="eastAsia"/>
          <w:sz w:val="36"/>
          <w:szCs w:val="36"/>
        </w:rPr>
        <w:t>W+</w:t>
      </w:r>
      <w:r w:rsidR="00CB6352">
        <w:rPr>
          <w:sz w:val="36"/>
          <w:szCs w:val="36"/>
        </w:rPr>
        <w:t xml:space="preserve"> </w:t>
      </w:r>
      <w:r w:rsidR="00CB6352">
        <w:rPr>
          <w:rFonts w:hint="eastAsia"/>
          <w:sz w:val="36"/>
          <w:szCs w:val="36"/>
        </w:rPr>
        <w:t>----</w:t>
      </w:r>
      <w:r w:rsidR="00CB6352">
        <w:rPr>
          <w:sz w:val="36"/>
          <w:szCs w:val="36"/>
        </w:rPr>
        <w:t xml:space="preserve"> 2</w:t>
      </w:r>
      <w:r w:rsidR="00CB6352">
        <w:rPr>
          <w:rFonts w:hint="eastAsia"/>
          <w:sz w:val="36"/>
          <w:szCs w:val="36"/>
        </w:rPr>
        <w:t>/</w:t>
      </w:r>
      <w:r w:rsidR="00CB6352">
        <w:rPr>
          <w:sz w:val="36"/>
          <w:szCs w:val="36"/>
        </w:rPr>
        <w:t>3</w:t>
      </w:r>
      <w:r w:rsidR="00CB6352">
        <w:rPr>
          <w:rFonts w:hint="eastAsia"/>
          <w:sz w:val="36"/>
          <w:szCs w:val="36"/>
        </w:rPr>
        <w:t>----</w:t>
      </w:r>
      <w:r w:rsidR="00CB6352">
        <w:rPr>
          <w:sz w:val="36"/>
          <w:szCs w:val="36"/>
        </w:rPr>
        <w:t xml:space="preserve"> 40 </w:t>
      </w:r>
      <w:r w:rsidR="00CB6352">
        <w:rPr>
          <w:rFonts w:hint="eastAsia"/>
          <w:sz w:val="36"/>
          <w:szCs w:val="36"/>
        </w:rPr>
        <w:t>M</w:t>
      </w:r>
    </w:p>
    <w:p w14:paraId="5CA3BA80" w14:textId="3770F007" w:rsidR="00CB6352" w:rsidRDefault="00CB63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观点类：</w:t>
      </w:r>
    </w:p>
    <w:p w14:paraId="02B518EF" w14:textId="50BE832F" w:rsidR="00CB6352" w:rsidRDefault="00CB6352" w:rsidP="00CB635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To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wh</w:t>
      </w:r>
      <w:r>
        <w:rPr>
          <w:sz w:val="36"/>
          <w:szCs w:val="36"/>
        </w:rPr>
        <w:t>at extent do you agree or disagree?</w:t>
      </w:r>
    </w:p>
    <w:p w14:paraId="37BB79BE" w14:textId="0306168B" w:rsidR="00CB6352" w:rsidRDefault="00CB6352" w:rsidP="00CB635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What’s your </w:t>
      </w:r>
      <w:proofErr w:type="gramStart"/>
      <w:r>
        <w:rPr>
          <w:sz w:val="36"/>
          <w:szCs w:val="36"/>
        </w:rPr>
        <w:t>opinion</w:t>
      </w:r>
      <w:proofErr w:type="gramEnd"/>
    </w:p>
    <w:p w14:paraId="1B9B7EEE" w14:textId="37613F4A" w:rsidR="00CB6352" w:rsidRPr="00CB6352" w:rsidRDefault="00CB6352" w:rsidP="00CB635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优缺点</w:t>
      </w:r>
    </w:p>
    <w:p w14:paraId="6717DB05" w14:textId="28C5C7A9" w:rsidR="00CB6352" w:rsidRDefault="00CB63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讨论类</w:t>
      </w:r>
    </w:p>
    <w:p w14:paraId="468966B3" w14:textId="207A51BC" w:rsidR="00CB6352" w:rsidRDefault="00CB6352">
      <w:pPr>
        <w:rPr>
          <w:sz w:val="36"/>
          <w:szCs w:val="36"/>
        </w:rPr>
      </w:pPr>
      <w:r w:rsidRPr="00CB6352">
        <w:rPr>
          <w:rFonts w:hint="eastAsia"/>
          <w:sz w:val="36"/>
          <w:szCs w:val="36"/>
          <w:highlight w:val="yellow"/>
        </w:rPr>
        <w:t>Dis</w:t>
      </w:r>
      <w:r w:rsidRPr="00CB6352">
        <w:rPr>
          <w:sz w:val="36"/>
          <w:szCs w:val="36"/>
          <w:highlight w:val="yellow"/>
        </w:rPr>
        <w:t>cuss</w:t>
      </w:r>
      <w:r>
        <w:rPr>
          <w:sz w:val="36"/>
          <w:szCs w:val="36"/>
        </w:rPr>
        <w:t xml:space="preserve"> both views and give your own opinion</w:t>
      </w:r>
    </w:p>
    <w:p w14:paraId="36D47E55" w14:textId="0F9E54A5" w:rsidR="00CB6352" w:rsidRDefault="00CB63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报告类</w:t>
      </w:r>
    </w:p>
    <w:p w14:paraId="4821EC06" w14:textId="6339E7BF" w:rsidR="00CB6352" w:rsidRDefault="00CB63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原因和建议</w:t>
      </w:r>
    </w:p>
    <w:p w14:paraId="3F7C7024" w14:textId="0ECD7E6C" w:rsidR="00CB6352" w:rsidRDefault="00CB63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TA</w:t>
      </w:r>
      <w:r w:rsidR="00BD4704">
        <w:rPr>
          <w:rFonts w:hint="eastAsia"/>
          <w:sz w:val="36"/>
          <w:szCs w:val="36"/>
        </w:rPr>
        <w:t>：</w:t>
      </w:r>
      <w:r w:rsidR="00BD4704">
        <w:rPr>
          <w:rFonts w:hint="eastAsia"/>
          <w:sz w:val="36"/>
          <w:szCs w:val="36"/>
        </w:rPr>
        <w:t xml:space="preserve"> task</w:t>
      </w:r>
      <w:r w:rsidR="00BD4704">
        <w:rPr>
          <w:sz w:val="36"/>
          <w:szCs w:val="36"/>
        </w:rPr>
        <w:t xml:space="preserve"> achievement </w:t>
      </w:r>
    </w:p>
    <w:p w14:paraId="7C77BF7C" w14:textId="313B0CC6" w:rsidR="00BD4704" w:rsidRDefault="00BD47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任务完成度</w:t>
      </w:r>
    </w:p>
    <w:p w14:paraId="4165D1E2" w14:textId="2D7C9103" w:rsidR="00BD4704" w:rsidRDefault="00BD4704" w:rsidP="00BD470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字数</w:t>
      </w:r>
    </w:p>
    <w:p w14:paraId="1ED3DBA9" w14:textId="213B62EA" w:rsidR="00BD4704" w:rsidRDefault="00BD4704" w:rsidP="00BD470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审题</w:t>
      </w:r>
    </w:p>
    <w:p w14:paraId="7E4E7B54" w14:textId="5948434C" w:rsidR="00BD4704" w:rsidRDefault="00BD4704" w:rsidP="00BD470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看懂单词</w:t>
      </w:r>
    </w:p>
    <w:p w14:paraId="444AB019" w14:textId="00A84336" w:rsidR="00BD4704" w:rsidRDefault="00BD4704" w:rsidP="00BD470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划词群</w:t>
      </w:r>
      <w:proofErr w:type="gramEnd"/>
    </w:p>
    <w:p w14:paraId="52270F0F" w14:textId="58FC9246" w:rsidR="00BD4704" w:rsidRDefault="00BD4704" w:rsidP="00BD4704">
      <w:pPr>
        <w:pStyle w:val="ListParagraph"/>
        <w:ind w:left="1080"/>
        <w:rPr>
          <w:sz w:val="36"/>
          <w:szCs w:val="36"/>
        </w:rPr>
      </w:pPr>
      <w:r w:rsidRPr="00BD4704">
        <w:rPr>
          <w:sz w:val="36"/>
          <w:szCs w:val="36"/>
          <w:highlight w:val="yellow"/>
        </w:rPr>
        <w:t>Artists ------government</w:t>
      </w:r>
      <w:r>
        <w:rPr>
          <w:sz w:val="36"/>
          <w:szCs w:val="36"/>
        </w:rPr>
        <w:t xml:space="preserve"> / others ---- </w:t>
      </w:r>
      <w:r>
        <w:rPr>
          <w:rFonts w:hint="eastAsia"/>
          <w:sz w:val="36"/>
          <w:szCs w:val="36"/>
        </w:rPr>
        <w:t>保护传统文化</w:t>
      </w:r>
    </w:p>
    <w:p w14:paraId="7A372A4E" w14:textId="6C847DE4" w:rsidR="00BD4704" w:rsidRDefault="00BD4704" w:rsidP="00BD4704">
      <w:pPr>
        <w:pStyle w:val="ListParagraph"/>
        <w:ind w:left="1080"/>
        <w:rPr>
          <w:sz w:val="36"/>
          <w:szCs w:val="36"/>
        </w:rPr>
      </w:pPr>
      <w:r w:rsidRPr="00BD4704">
        <w:rPr>
          <w:sz w:val="36"/>
          <w:szCs w:val="36"/>
          <w:highlight w:val="yellow"/>
        </w:rPr>
        <w:t>Government ----- arts</w:t>
      </w:r>
      <w:r>
        <w:rPr>
          <w:sz w:val="36"/>
          <w:szCs w:val="36"/>
        </w:rPr>
        <w:t>/ P.s</w:t>
      </w:r>
    </w:p>
    <w:p w14:paraId="31DE7456" w14:textId="3E21DF49" w:rsidR="00BD4704" w:rsidRDefault="00BD4704" w:rsidP="00BD4704">
      <w:pPr>
        <w:pStyle w:val="ListParagraph"/>
        <w:ind w:left="1080"/>
        <w:rPr>
          <w:sz w:val="36"/>
          <w:szCs w:val="36"/>
        </w:rPr>
      </w:pPr>
    </w:p>
    <w:p w14:paraId="347FB768" w14:textId="69A9D43A" w:rsidR="00BD4704" w:rsidRDefault="00BD4704" w:rsidP="00BD4704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rt</w:t>
      </w:r>
      <w:r>
        <w:rPr>
          <w:sz w:val="36"/>
          <w:szCs w:val="36"/>
        </w:rPr>
        <w:t>s such as music and painting</w:t>
      </w:r>
    </w:p>
    <w:p w14:paraId="333FABE8" w14:textId="62B427D6" w:rsidR="00BD4704" w:rsidRDefault="00BD4704" w:rsidP="00BD4704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Improve the quality of people’s life </w:t>
      </w:r>
    </w:p>
    <w:p w14:paraId="346917EE" w14:textId="6EAE55B8" w:rsidR="00BD4704" w:rsidRDefault="00BD4704" w:rsidP="00BD4704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The government put money on </w:t>
      </w:r>
    </w:p>
    <w:p w14:paraId="0BEB3515" w14:textId="780D12F7" w:rsidR="00BD4704" w:rsidRDefault="00BD4704" w:rsidP="00BD4704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The construction of public services</w:t>
      </w:r>
    </w:p>
    <w:p w14:paraId="0C912CDE" w14:textId="4CFA6552" w:rsidR="00BD4704" w:rsidRDefault="00865A2D" w:rsidP="00865A2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问法</w:t>
      </w:r>
    </w:p>
    <w:p w14:paraId="3D0DC678" w14:textId="5AB0E8C7" w:rsidR="00865A2D" w:rsidRDefault="00865A2D" w:rsidP="00865A2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To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what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extent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d</w:t>
      </w:r>
      <w:r>
        <w:rPr>
          <w:sz w:val="36"/>
          <w:szCs w:val="36"/>
        </w:rPr>
        <w:t>o you agree or disagree?</w:t>
      </w:r>
    </w:p>
    <w:p w14:paraId="0EA778EA" w14:textId="77777777" w:rsidR="00865A2D" w:rsidRPr="00865A2D" w:rsidRDefault="00865A2D" w:rsidP="00865A2D">
      <w:pPr>
        <w:pStyle w:val="ListParagraph"/>
        <w:ind w:left="1800"/>
        <w:rPr>
          <w:sz w:val="36"/>
          <w:szCs w:val="36"/>
        </w:rPr>
      </w:pPr>
      <w:r w:rsidRPr="00865A2D">
        <w:rPr>
          <w:rFonts w:hint="eastAsia"/>
          <w:sz w:val="36"/>
          <w:szCs w:val="36"/>
        </w:rPr>
        <w:t>小学</w:t>
      </w:r>
      <w:proofErr w:type="gramStart"/>
      <w:r w:rsidRPr="00865A2D">
        <w:rPr>
          <w:rFonts w:hint="eastAsia"/>
          <w:sz w:val="36"/>
          <w:szCs w:val="36"/>
        </w:rPr>
        <w:t>学</w:t>
      </w:r>
      <w:proofErr w:type="gramEnd"/>
      <w:r w:rsidRPr="00865A2D">
        <w:rPr>
          <w:rFonts w:hint="eastAsia"/>
          <w:sz w:val="36"/>
          <w:szCs w:val="36"/>
        </w:rPr>
        <w:t>英语好处</w:t>
      </w:r>
      <w:r w:rsidRPr="00865A2D">
        <w:rPr>
          <w:rFonts w:hint="eastAsia"/>
          <w:sz w:val="36"/>
          <w:szCs w:val="36"/>
        </w:rPr>
        <w:t>1</w:t>
      </w:r>
    </w:p>
    <w:p w14:paraId="4FDF11A7" w14:textId="410B42AF" w:rsidR="00865A2D" w:rsidRDefault="00865A2D" w:rsidP="00865A2D">
      <w:pPr>
        <w:pStyle w:val="ListParagraph"/>
        <w:ind w:left="1800"/>
        <w:rPr>
          <w:sz w:val="36"/>
          <w:szCs w:val="36"/>
        </w:rPr>
      </w:pPr>
      <w:r w:rsidRPr="00865A2D">
        <w:rPr>
          <w:rFonts w:hint="eastAsia"/>
          <w:sz w:val="36"/>
          <w:szCs w:val="36"/>
        </w:rPr>
        <w:t xml:space="preserve">                     </w:t>
      </w:r>
      <w:r w:rsidRPr="00865A2D">
        <w:rPr>
          <w:rFonts w:hint="eastAsia"/>
          <w:sz w:val="36"/>
          <w:szCs w:val="36"/>
        </w:rPr>
        <w:t>好处</w:t>
      </w:r>
      <w:r w:rsidRPr="00865A2D">
        <w:rPr>
          <w:rFonts w:hint="eastAsia"/>
          <w:sz w:val="36"/>
          <w:szCs w:val="36"/>
        </w:rPr>
        <w:t>2</w:t>
      </w:r>
    </w:p>
    <w:p w14:paraId="680A00AC" w14:textId="04A7CA0C" w:rsidR="00865A2D" w:rsidRDefault="00865A2D" w:rsidP="00865A2D">
      <w:pPr>
        <w:pStyle w:val="ListParagraph"/>
        <w:ind w:left="1800"/>
        <w:rPr>
          <w:sz w:val="36"/>
          <w:szCs w:val="36"/>
        </w:rPr>
      </w:pPr>
      <w:r>
        <w:rPr>
          <w:rFonts w:hint="eastAsia"/>
          <w:sz w:val="36"/>
          <w:szCs w:val="36"/>
        </w:rPr>
        <w:t>中学</w:t>
      </w:r>
      <w:proofErr w:type="gramStart"/>
      <w:r>
        <w:rPr>
          <w:rFonts w:hint="eastAsia"/>
          <w:sz w:val="36"/>
          <w:szCs w:val="36"/>
        </w:rPr>
        <w:t>学</w:t>
      </w:r>
      <w:proofErr w:type="gramEnd"/>
      <w:r>
        <w:rPr>
          <w:rFonts w:hint="eastAsia"/>
          <w:sz w:val="36"/>
          <w:szCs w:val="36"/>
        </w:rPr>
        <w:t>英语的好处</w:t>
      </w:r>
    </w:p>
    <w:p w14:paraId="42E3F69C" w14:textId="2A550B4D" w:rsidR="00865A2D" w:rsidRPr="00865A2D" w:rsidRDefault="00865A2D" w:rsidP="00865A2D">
      <w:pPr>
        <w:pStyle w:val="ListParagraph"/>
        <w:numPr>
          <w:ilvl w:val="0"/>
          <w:numId w:val="4"/>
        </w:numPr>
        <w:rPr>
          <w:sz w:val="36"/>
          <w:szCs w:val="36"/>
          <w:highlight w:val="yellow"/>
        </w:rPr>
      </w:pPr>
      <w:r w:rsidRPr="00865A2D">
        <w:rPr>
          <w:rFonts w:hint="eastAsia"/>
          <w:sz w:val="36"/>
          <w:szCs w:val="36"/>
          <w:highlight w:val="yellow"/>
        </w:rPr>
        <w:t>优缺点</w:t>
      </w:r>
    </w:p>
    <w:p w14:paraId="1B9F60A4" w14:textId="17123879" w:rsidR="00865A2D" w:rsidRDefault="00865A2D" w:rsidP="00865A2D">
      <w:pPr>
        <w:pStyle w:val="ListParagraph"/>
        <w:ind w:left="1080"/>
        <w:rPr>
          <w:sz w:val="36"/>
          <w:szCs w:val="36"/>
        </w:rPr>
      </w:pPr>
      <w:bookmarkStart w:id="0" w:name="_Hlk78985830"/>
      <w:r>
        <w:rPr>
          <w:rFonts w:hint="eastAsia"/>
          <w:sz w:val="36"/>
          <w:szCs w:val="36"/>
        </w:rPr>
        <w:t>小学</w:t>
      </w:r>
      <w:proofErr w:type="gramStart"/>
      <w:r>
        <w:rPr>
          <w:rFonts w:hint="eastAsia"/>
          <w:sz w:val="36"/>
          <w:szCs w:val="36"/>
        </w:rPr>
        <w:t>学</w:t>
      </w:r>
      <w:proofErr w:type="gramEnd"/>
      <w:r>
        <w:rPr>
          <w:rFonts w:hint="eastAsia"/>
          <w:sz w:val="36"/>
          <w:szCs w:val="36"/>
        </w:rPr>
        <w:t>英语好处</w:t>
      </w:r>
      <w:r>
        <w:rPr>
          <w:rFonts w:hint="eastAsia"/>
          <w:sz w:val="36"/>
          <w:szCs w:val="36"/>
        </w:rPr>
        <w:t>1</w:t>
      </w:r>
    </w:p>
    <w:p w14:paraId="310D2D5C" w14:textId="18F67B57" w:rsidR="00865A2D" w:rsidRDefault="00865A2D" w:rsidP="00865A2D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r>
        <w:rPr>
          <w:rFonts w:hint="eastAsia"/>
          <w:sz w:val="36"/>
          <w:szCs w:val="36"/>
        </w:rPr>
        <w:t>好处</w:t>
      </w:r>
      <w:r>
        <w:rPr>
          <w:rFonts w:hint="eastAsia"/>
          <w:sz w:val="36"/>
          <w:szCs w:val="36"/>
        </w:rPr>
        <w:t>2</w:t>
      </w:r>
    </w:p>
    <w:bookmarkEnd w:id="0"/>
    <w:p w14:paraId="42E67B84" w14:textId="33FEDD57" w:rsidR="00865A2D" w:rsidRDefault="00865A2D" w:rsidP="00865A2D">
      <w:pPr>
        <w:pStyle w:val="ListParagraph"/>
        <w:ind w:left="1080"/>
        <w:rPr>
          <w:sz w:val="36"/>
          <w:szCs w:val="36"/>
        </w:rPr>
      </w:pPr>
      <w:r>
        <w:rPr>
          <w:rFonts w:hint="eastAsia"/>
          <w:sz w:val="36"/>
          <w:szCs w:val="36"/>
        </w:rPr>
        <w:t>小学</w:t>
      </w:r>
      <w:proofErr w:type="gramStart"/>
      <w:r>
        <w:rPr>
          <w:rFonts w:hint="eastAsia"/>
          <w:sz w:val="36"/>
          <w:szCs w:val="36"/>
        </w:rPr>
        <w:t>学</w:t>
      </w:r>
      <w:proofErr w:type="gramEnd"/>
      <w:r>
        <w:rPr>
          <w:rFonts w:hint="eastAsia"/>
          <w:sz w:val="36"/>
          <w:szCs w:val="36"/>
        </w:rPr>
        <w:t>英语的坏处</w:t>
      </w:r>
    </w:p>
    <w:p w14:paraId="6016089D" w14:textId="48554E45" w:rsidR="00865A2D" w:rsidRDefault="00865A2D" w:rsidP="00865A2D">
      <w:pPr>
        <w:pStyle w:val="ListParagraph"/>
        <w:ind w:left="1080"/>
        <w:rPr>
          <w:sz w:val="36"/>
          <w:szCs w:val="36"/>
        </w:rPr>
      </w:pPr>
    </w:p>
    <w:p w14:paraId="0BA881BD" w14:textId="4229D335" w:rsidR="00865A2D" w:rsidRDefault="00865A2D" w:rsidP="00865A2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 xml:space="preserve">gative/ positive </w:t>
      </w:r>
      <w:r w:rsidRPr="00865A2D">
        <w:rPr>
          <w:sz w:val="36"/>
          <w:szCs w:val="36"/>
          <w:highlight w:val="yellow"/>
        </w:rPr>
        <w:t>trend (development)</w:t>
      </w:r>
    </w:p>
    <w:p w14:paraId="59985ED6" w14:textId="457B15A1" w:rsidR="00865A2D" w:rsidRDefault="00865A2D" w:rsidP="00865A2D">
      <w:pPr>
        <w:pStyle w:val="ListParagraph"/>
        <w:ind w:left="1080"/>
        <w:rPr>
          <w:sz w:val="36"/>
          <w:szCs w:val="36"/>
        </w:rPr>
      </w:pPr>
    </w:p>
    <w:p w14:paraId="0338E677" w14:textId="5A00786F" w:rsidR="00865A2D" w:rsidRDefault="00865A2D" w:rsidP="00BD470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In many parts of the world, </w:t>
      </w:r>
      <w:r>
        <w:rPr>
          <w:rFonts w:hint="eastAsia"/>
          <w:sz w:val="36"/>
          <w:szCs w:val="36"/>
        </w:rPr>
        <w:t>年轻人穿同样品牌的衣服</w:t>
      </w:r>
      <w:r>
        <w:rPr>
          <w:rFonts w:hint="eastAsia"/>
          <w:sz w:val="36"/>
          <w:szCs w:val="36"/>
        </w:rPr>
        <w:t xml:space="preserve">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使用同样的手机，</w:t>
      </w:r>
      <w:r>
        <w:rPr>
          <w:rFonts w:hint="eastAsia"/>
          <w:sz w:val="36"/>
          <w:szCs w:val="36"/>
        </w:rPr>
        <w:t xml:space="preserve"> trend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~~~~</w:t>
      </w:r>
    </w:p>
    <w:p w14:paraId="5F1927B8" w14:textId="63159F2C" w:rsidR="00865A2D" w:rsidRDefault="00865A2D" w:rsidP="00BD4704">
      <w:pPr>
        <w:rPr>
          <w:sz w:val="36"/>
          <w:szCs w:val="36"/>
        </w:rPr>
      </w:pPr>
    </w:p>
    <w:p w14:paraId="4F885950" w14:textId="0A6F75F1" w:rsidR="00865A2D" w:rsidRDefault="00865A2D" w:rsidP="00BD47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经济的发展</w:t>
      </w:r>
    </w:p>
    <w:p w14:paraId="710C5240" w14:textId="4EED12E0" w:rsidR="00865A2D" w:rsidRDefault="00865A2D" w:rsidP="00BD47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科技的发展</w:t>
      </w:r>
    </w:p>
    <w:p w14:paraId="77F9EE9E" w14:textId="24B16CE9" w:rsidR="00865A2D" w:rsidRDefault="00865A2D" w:rsidP="00BD47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城市化的发展</w:t>
      </w:r>
    </w:p>
    <w:p w14:paraId="45ABFD90" w14:textId="487DE644" w:rsidR="00865A2D" w:rsidRDefault="00865A2D" w:rsidP="00BD47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全球化趋势</w:t>
      </w:r>
    </w:p>
    <w:p w14:paraId="20F7884A" w14:textId="349E3A1B" w:rsidR="00865A2D" w:rsidRDefault="00865A2D" w:rsidP="00865A2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论证的合理性和逻辑性</w:t>
      </w:r>
      <w:r>
        <w:rPr>
          <w:rFonts w:hint="eastAsia"/>
          <w:sz w:val="36"/>
          <w:szCs w:val="36"/>
        </w:rPr>
        <w:t xml:space="preserve"> </w:t>
      </w:r>
    </w:p>
    <w:p w14:paraId="4B072F25" w14:textId="77777777" w:rsidR="0072305D" w:rsidRPr="0072305D" w:rsidRDefault="0072305D" w:rsidP="0072305D">
      <w:pPr>
        <w:rPr>
          <w:sz w:val="36"/>
          <w:szCs w:val="36"/>
        </w:rPr>
      </w:pPr>
    </w:p>
    <w:p w14:paraId="27263E4C" w14:textId="0130AE79" w:rsidR="00865A2D" w:rsidRDefault="00865A2D" w:rsidP="00BD4704">
      <w:pPr>
        <w:rPr>
          <w:sz w:val="36"/>
          <w:szCs w:val="36"/>
        </w:rPr>
      </w:pPr>
    </w:p>
    <w:p w14:paraId="43A208A9" w14:textId="77777777" w:rsidR="00865A2D" w:rsidRDefault="00865A2D" w:rsidP="00BD4704">
      <w:pPr>
        <w:rPr>
          <w:sz w:val="36"/>
          <w:szCs w:val="36"/>
        </w:rPr>
      </w:pPr>
    </w:p>
    <w:p w14:paraId="117C6228" w14:textId="0975B1F6" w:rsidR="00BD4704" w:rsidRPr="00BD4704" w:rsidRDefault="00BD4704" w:rsidP="00BD4704">
      <w:pPr>
        <w:rPr>
          <w:sz w:val="36"/>
          <w:szCs w:val="36"/>
        </w:rPr>
      </w:pPr>
      <w:r>
        <w:rPr>
          <w:sz w:val="36"/>
          <w:szCs w:val="36"/>
        </w:rPr>
        <w:t xml:space="preserve">In adulthood </w:t>
      </w:r>
    </w:p>
    <w:p w14:paraId="4E11C4B2" w14:textId="12E6C652" w:rsidR="00CB6352" w:rsidRDefault="00CB63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CC</w:t>
      </w:r>
      <w:r w:rsidR="0072305D">
        <w:rPr>
          <w:rFonts w:hint="eastAsia"/>
          <w:sz w:val="36"/>
          <w:szCs w:val="36"/>
        </w:rPr>
        <w:t>----</w:t>
      </w:r>
      <w:r w:rsidR="0072305D">
        <w:rPr>
          <w:sz w:val="36"/>
          <w:szCs w:val="36"/>
        </w:rPr>
        <w:t xml:space="preserve"> </w:t>
      </w:r>
      <w:r w:rsidR="0072305D">
        <w:rPr>
          <w:rFonts w:hint="eastAsia"/>
          <w:sz w:val="36"/>
          <w:szCs w:val="36"/>
        </w:rPr>
        <w:t>连贯与衔接</w:t>
      </w:r>
    </w:p>
    <w:p w14:paraId="3A52E665" w14:textId="24D53BF5" w:rsidR="0072305D" w:rsidRDefault="004456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因果：</w:t>
      </w:r>
      <w:r>
        <w:rPr>
          <w:rFonts w:hint="eastAsia"/>
          <w:sz w:val="36"/>
          <w:szCs w:val="36"/>
        </w:rPr>
        <w:t xml:space="preserve"> be</w:t>
      </w:r>
      <w:r>
        <w:rPr>
          <w:sz w:val="36"/>
          <w:szCs w:val="36"/>
        </w:rPr>
        <w:t xml:space="preserve">cause/ since/ as                     due to </w:t>
      </w:r>
    </w:p>
    <w:p w14:paraId="2369DDFA" w14:textId="59AD5EAD" w:rsidR="00445657" w:rsidRDefault="00445657">
      <w:pPr>
        <w:rPr>
          <w:sz w:val="36"/>
          <w:szCs w:val="36"/>
        </w:rPr>
      </w:pPr>
      <w:r>
        <w:rPr>
          <w:sz w:val="36"/>
          <w:szCs w:val="36"/>
        </w:rPr>
        <w:t xml:space="preserve">              So that                          thereby </w:t>
      </w:r>
    </w:p>
    <w:p w14:paraId="6B15F1C8" w14:textId="33ED44A4" w:rsidR="00445657" w:rsidRDefault="00445657">
      <w:pPr>
        <w:rPr>
          <w:sz w:val="36"/>
          <w:szCs w:val="36"/>
        </w:rPr>
      </w:pPr>
      <w:r>
        <w:rPr>
          <w:sz w:val="36"/>
          <w:szCs w:val="36"/>
        </w:rPr>
        <w:t>~~~~~~~, so that ~~~~~~~</w:t>
      </w:r>
    </w:p>
    <w:p w14:paraId="306F2756" w14:textId="2D46A372" w:rsidR="00445657" w:rsidRDefault="00445657">
      <w:pPr>
        <w:rPr>
          <w:sz w:val="36"/>
          <w:szCs w:val="36"/>
        </w:rPr>
      </w:pPr>
      <w:r>
        <w:rPr>
          <w:sz w:val="36"/>
          <w:szCs w:val="36"/>
        </w:rPr>
        <w:t xml:space="preserve">~~~~~~~~, thereby doing </w:t>
      </w:r>
      <w:proofErr w:type="spellStart"/>
      <w:r>
        <w:rPr>
          <w:sz w:val="36"/>
          <w:szCs w:val="36"/>
        </w:rPr>
        <w:t>sth</w:t>
      </w:r>
      <w:proofErr w:type="spellEnd"/>
      <w:r>
        <w:rPr>
          <w:sz w:val="36"/>
          <w:szCs w:val="36"/>
        </w:rPr>
        <w:t xml:space="preserve">. </w:t>
      </w:r>
    </w:p>
    <w:p w14:paraId="09F92A3A" w14:textId="36D5B66F" w:rsidR="00445657" w:rsidRDefault="00445657">
      <w:pPr>
        <w:rPr>
          <w:sz w:val="36"/>
          <w:szCs w:val="36"/>
        </w:rPr>
      </w:pPr>
    </w:p>
    <w:p w14:paraId="3FC47F1D" w14:textId="4DCF21E9" w:rsidR="00445657" w:rsidRDefault="004456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让步：</w:t>
      </w:r>
      <w:r>
        <w:rPr>
          <w:rFonts w:hint="eastAsia"/>
          <w:sz w:val="36"/>
          <w:szCs w:val="36"/>
        </w:rPr>
        <w:t xml:space="preserve"> although</w:t>
      </w:r>
      <w:r>
        <w:rPr>
          <w:sz w:val="36"/>
          <w:szCs w:val="36"/>
        </w:rPr>
        <w:t xml:space="preserve">               </w:t>
      </w:r>
      <w:r>
        <w:rPr>
          <w:rFonts w:hint="eastAsia"/>
          <w:sz w:val="36"/>
          <w:szCs w:val="36"/>
        </w:rPr>
        <w:t>despite</w:t>
      </w:r>
      <w:r>
        <w:rPr>
          <w:sz w:val="36"/>
          <w:szCs w:val="36"/>
        </w:rPr>
        <w:t xml:space="preserve"> </w:t>
      </w:r>
    </w:p>
    <w:p w14:paraId="1E54CE86" w14:textId="3700EBCF" w:rsidR="00445657" w:rsidRDefault="004456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举例：</w:t>
      </w:r>
      <w:r>
        <w:rPr>
          <w:rFonts w:hint="eastAsia"/>
          <w:sz w:val="36"/>
          <w:szCs w:val="36"/>
        </w:rPr>
        <w:t xml:space="preserve"> for</w:t>
      </w:r>
      <w:r>
        <w:rPr>
          <w:sz w:val="36"/>
          <w:szCs w:val="36"/>
        </w:rPr>
        <w:t xml:space="preserve"> </w:t>
      </w:r>
      <w:proofErr w:type="gramStart"/>
      <w:r>
        <w:rPr>
          <w:rFonts w:hint="eastAsia"/>
          <w:sz w:val="36"/>
          <w:szCs w:val="36"/>
        </w:rPr>
        <w:t>example</w:t>
      </w:r>
      <w:proofErr w:type="gramEnd"/>
      <w:r>
        <w:rPr>
          <w:sz w:val="36"/>
          <w:szCs w:val="36"/>
        </w:rPr>
        <w:t xml:space="preserve">                </w:t>
      </w:r>
      <w:r>
        <w:rPr>
          <w:rFonts w:hint="eastAsia"/>
          <w:sz w:val="36"/>
          <w:szCs w:val="36"/>
        </w:rPr>
        <w:t>such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as</w:t>
      </w:r>
    </w:p>
    <w:p w14:paraId="39632DB3" w14:textId="5AB0DD75" w:rsidR="00445657" w:rsidRDefault="004456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对照：</w:t>
      </w:r>
      <w:r>
        <w:rPr>
          <w:rFonts w:hint="eastAsia"/>
          <w:sz w:val="36"/>
          <w:szCs w:val="36"/>
        </w:rPr>
        <w:t xml:space="preserve"> in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contrast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on</w:t>
      </w:r>
      <w:r>
        <w:rPr>
          <w:sz w:val="36"/>
          <w:szCs w:val="36"/>
        </w:rPr>
        <w:t xml:space="preserve"> the other hand </w:t>
      </w:r>
    </w:p>
    <w:p w14:paraId="4E2CAAE5" w14:textId="7D48CAEB" w:rsidR="00445657" w:rsidRDefault="004456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递进：</w:t>
      </w:r>
      <w:r>
        <w:rPr>
          <w:rFonts w:hint="eastAsia"/>
          <w:sz w:val="36"/>
          <w:szCs w:val="36"/>
        </w:rPr>
        <w:t xml:space="preserve"> in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addition</w:t>
      </w:r>
      <w:proofErr w:type="gramEnd"/>
      <w:r>
        <w:rPr>
          <w:sz w:val="36"/>
          <w:szCs w:val="36"/>
        </w:rPr>
        <w:t xml:space="preserve">         moreover </w:t>
      </w:r>
    </w:p>
    <w:p w14:paraId="6C9D9D78" w14:textId="022C91CA" w:rsidR="00445657" w:rsidRDefault="004456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总结：</w:t>
      </w:r>
      <w:r>
        <w:rPr>
          <w:rFonts w:hint="eastAsia"/>
          <w:sz w:val="36"/>
          <w:szCs w:val="36"/>
        </w:rPr>
        <w:t xml:space="preserve"> </w:t>
      </w:r>
      <w:proofErr w:type="gramStart"/>
      <w:r>
        <w:rPr>
          <w:rFonts w:hint="eastAsia"/>
          <w:sz w:val="36"/>
          <w:szCs w:val="36"/>
        </w:rPr>
        <w:t>Overall</w:t>
      </w:r>
      <w:proofErr w:type="gramEnd"/>
      <w:r>
        <w:rPr>
          <w:sz w:val="36"/>
          <w:szCs w:val="36"/>
        </w:rPr>
        <w:t xml:space="preserve">         </w:t>
      </w:r>
      <w:r>
        <w:rPr>
          <w:rFonts w:hint="eastAsia"/>
          <w:sz w:val="36"/>
          <w:szCs w:val="36"/>
        </w:rPr>
        <w:t>in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conclusion</w:t>
      </w:r>
    </w:p>
    <w:p w14:paraId="02E1A317" w14:textId="253A5F62" w:rsidR="00445657" w:rsidRDefault="00445657">
      <w:pPr>
        <w:rPr>
          <w:sz w:val="36"/>
          <w:szCs w:val="36"/>
        </w:rPr>
      </w:pPr>
    </w:p>
    <w:p w14:paraId="5015267E" w14:textId="77777777" w:rsidR="00445657" w:rsidRDefault="00445657">
      <w:pPr>
        <w:rPr>
          <w:sz w:val="36"/>
          <w:szCs w:val="36"/>
        </w:rPr>
      </w:pPr>
    </w:p>
    <w:p w14:paraId="56544E20" w14:textId="3A024D10" w:rsidR="00CB6352" w:rsidRDefault="00CB63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LR</w:t>
      </w:r>
      <w:r w:rsidR="00445657">
        <w:rPr>
          <w:rFonts w:hint="eastAsia"/>
          <w:sz w:val="36"/>
          <w:szCs w:val="36"/>
        </w:rPr>
        <w:t>-----</w:t>
      </w:r>
      <w:r w:rsidR="00445657">
        <w:rPr>
          <w:sz w:val="36"/>
          <w:szCs w:val="36"/>
        </w:rPr>
        <w:t xml:space="preserve"> </w:t>
      </w:r>
      <w:r w:rsidR="00445657">
        <w:rPr>
          <w:rFonts w:hint="eastAsia"/>
          <w:sz w:val="36"/>
          <w:szCs w:val="36"/>
        </w:rPr>
        <w:t>词汇丰富度</w:t>
      </w:r>
    </w:p>
    <w:p w14:paraId="055338BB" w14:textId="381EBA91" w:rsidR="00445657" w:rsidRPr="00445657" w:rsidRDefault="00E35D48" w:rsidP="00445657">
      <w:pPr>
        <w:rPr>
          <w:sz w:val="36"/>
          <w:szCs w:val="36"/>
        </w:rPr>
      </w:pPr>
      <w:r>
        <w:rPr>
          <w:sz w:val="36"/>
          <w:szCs w:val="36"/>
        </w:rPr>
        <w:t xml:space="preserve">We can </w:t>
      </w:r>
      <w:r w:rsidRPr="00E35D48">
        <w:rPr>
          <w:sz w:val="36"/>
          <w:szCs w:val="36"/>
          <w:highlight w:val="yellow"/>
        </w:rPr>
        <w:t>learn knowledge</w:t>
      </w:r>
      <w:r>
        <w:rPr>
          <w:sz w:val="36"/>
          <w:szCs w:val="36"/>
        </w:rPr>
        <w:t xml:space="preserve"> at school </w:t>
      </w:r>
    </w:p>
    <w:p w14:paraId="169A9220" w14:textId="516B371F" w:rsidR="00CB6352" w:rsidRDefault="00E35D48" w:rsidP="00E35D48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背词伙</w:t>
      </w:r>
    </w:p>
    <w:p w14:paraId="78A8F212" w14:textId="3238EDB6" w:rsidR="00E35D48" w:rsidRDefault="00E35D48" w:rsidP="00E35D48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10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15</w:t>
      </w:r>
      <w:r>
        <w:rPr>
          <w:rFonts w:hint="eastAsia"/>
          <w:sz w:val="36"/>
          <w:szCs w:val="36"/>
        </w:rPr>
        <w:t>个万能短语</w:t>
      </w:r>
    </w:p>
    <w:p w14:paraId="4D043DC0" w14:textId="5714D870" w:rsidR="00E35D48" w:rsidRDefault="00E35D48" w:rsidP="00E35D4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bene</w:t>
      </w:r>
      <w:r>
        <w:rPr>
          <w:sz w:val="36"/>
          <w:szCs w:val="36"/>
        </w:rPr>
        <w:t xml:space="preserve">ficial for /to; be conducive to </w:t>
      </w:r>
    </w:p>
    <w:p w14:paraId="55C0289D" w14:textId="1DAA364E" w:rsidR="00E35D48" w:rsidRDefault="00E35D48" w:rsidP="00E35D4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Be harmful to / </w:t>
      </w:r>
      <w:proofErr w:type="gramStart"/>
      <w:r>
        <w:rPr>
          <w:sz w:val="36"/>
          <w:szCs w:val="36"/>
        </w:rPr>
        <w:t>for ;</w:t>
      </w:r>
      <w:proofErr w:type="gramEnd"/>
      <w:r>
        <w:rPr>
          <w:sz w:val="36"/>
          <w:szCs w:val="36"/>
        </w:rPr>
        <w:t xml:space="preserve">  be detrimental to </w:t>
      </w:r>
    </w:p>
    <w:p w14:paraId="25F21B24" w14:textId="12538A46" w:rsidR="00E35D48" w:rsidRDefault="00E35D48" w:rsidP="00E35D4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Have a positive effect on </w:t>
      </w:r>
    </w:p>
    <w:p w14:paraId="29EC63B1" w14:textId="69C2B224" w:rsidR="00E35D48" w:rsidRDefault="00E35D48" w:rsidP="00E35D4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Exert an adverse impact on </w:t>
      </w:r>
    </w:p>
    <w:p w14:paraId="6D3905D6" w14:textId="19FADA66" w:rsidR="00E35D48" w:rsidRDefault="00E35D48" w:rsidP="00E35D4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Make sb do </w:t>
      </w:r>
      <w:proofErr w:type="spellStart"/>
      <w:r>
        <w:rPr>
          <w:sz w:val="36"/>
          <w:szCs w:val="36"/>
        </w:rPr>
        <w:t>sth</w:t>
      </w:r>
      <w:proofErr w:type="spellEnd"/>
      <w:r>
        <w:rPr>
          <w:sz w:val="36"/>
          <w:szCs w:val="36"/>
        </w:rPr>
        <w:t xml:space="preserve">, enable sb to </w:t>
      </w:r>
      <w:proofErr w:type="gramStart"/>
      <w:r>
        <w:rPr>
          <w:sz w:val="36"/>
          <w:szCs w:val="36"/>
        </w:rPr>
        <w:t>do ,encourage</w:t>
      </w:r>
      <w:proofErr w:type="gramEnd"/>
      <w:r>
        <w:rPr>
          <w:sz w:val="36"/>
          <w:szCs w:val="36"/>
        </w:rPr>
        <w:t xml:space="preserve"> sb to do </w:t>
      </w:r>
    </w:p>
    <w:p w14:paraId="47993B6B" w14:textId="0F566E16" w:rsidR="00E35D48" w:rsidRDefault="00E35D48" w:rsidP="00E35D4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Provide sb with </w:t>
      </w:r>
      <w:proofErr w:type="spellStart"/>
      <w:proofErr w:type="gramStart"/>
      <w:r>
        <w:rPr>
          <w:sz w:val="36"/>
          <w:szCs w:val="36"/>
        </w:rPr>
        <w:t>sth</w:t>
      </w:r>
      <w:proofErr w:type="spellEnd"/>
      <w:r>
        <w:rPr>
          <w:sz w:val="36"/>
          <w:szCs w:val="36"/>
        </w:rPr>
        <w:t xml:space="preserve"> ,</w:t>
      </w:r>
      <w:proofErr w:type="gramEnd"/>
      <w:r>
        <w:rPr>
          <w:sz w:val="36"/>
          <w:szCs w:val="36"/>
        </w:rPr>
        <w:t xml:space="preserve"> offer sb </w:t>
      </w:r>
      <w:proofErr w:type="spellStart"/>
      <w:r>
        <w:rPr>
          <w:sz w:val="36"/>
          <w:szCs w:val="36"/>
        </w:rPr>
        <w:t>sth</w:t>
      </w:r>
      <w:proofErr w:type="spellEnd"/>
      <w:r>
        <w:rPr>
          <w:sz w:val="36"/>
          <w:szCs w:val="36"/>
        </w:rPr>
        <w:t xml:space="preserve"> </w:t>
      </w:r>
    </w:p>
    <w:p w14:paraId="01C9F2C6" w14:textId="47623F26" w:rsidR="00E35D48" w:rsidRDefault="00E35D48" w:rsidP="00E35D4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重视</w:t>
      </w:r>
    </w:p>
    <w:p w14:paraId="1F1D661B" w14:textId="6A332DB6" w:rsidR="00E35D48" w:rsidRDefault="00E35D48" w:rsidP="00E35D4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602478">
        <w:rPr>
          <w:sz w:val="36"/>
          <w:szCs w:val="36"/>
        </w:rPr>
        <w:t>B</w:t>
      </w:r>
      <w:r w:rsidR="00602478">
        <w:rPr>
          <w:rFonts w:hint="eastAsia"/>
          <w:sz w:val="36"/>
          <w:szCs w:val="36"/>
        </w:rPr>
        <w:t>e</w:t>
      </w:r>
      <w:r w:rsidR="00602478">
        <w:rPr>
          <w:sz w:val="36"/>
          <w:szCs w:val="36"/>
        </w:rPr>
        <w:t xml:space="preserve"> likely to do </w:t>
      </w:r>
      <w:proofErr w:type="spellStart"/>
      <w:r w:rsidR="00602478">
        <w:rPr>
          <w:sz w:val="36"/>
          <w:szCs w:val="36"/>
        </w:rPr>
        <w:t>sth</w:t>
      </w:r>
      <w:proofErr w:type="spellEnd"/>
      <w:r w:rsidR="00602478">
        <w:rPr>
          <w:sz w:val="36"/>
          <w:szCs w:val="36"/>
        </w:rPr>
        <w:t xml:space="preserve"> </w:t>
      </w:r>
    </w:p>
    <w:p w14:paraId="486D8F6F" w14:textId="00651683" w:rsidR="00602478" w:rsidRDefault="00602478" w:rsidP="00602478">
      <w:pPr>
        <w:rPr>
          <w:sz w:val="36"/>
          <w:szCs w:val="36"/>
        </w:rPr>
      </w:pPr>
    </w:p>
    <w:p w14:paraId="17D6ED93" w14:textId="1EA5298B" w:rsidR="00CB6352" w:rsidRDefault="00E129A2">
      <w:pPr>
        <w:rPr>
          <w:sz w:val="36"/>
          <w:szCs w:val="36"/>
        </w:rPr>
      </w:pPr>
      <w:r>
        <w:rPr>
          <w:sz w:val="36"/>
          <w:szCs w:val="36"/>
        </w:rPr>
        <w:t xml:space="preserve">G  </w:t>
      </w:r>
    </w:p>
    <w:p w14:paraId="4137810E" w14:textId="5758BBBA" w:rsidR="00E129A2" w:rsidRDefault="00E129A2" w:rsidP="00E129A2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做翻译</w:t>
      </w:r>
    </w:p>
    <w:p w14:paraId="0226BEF8" w14:textId="573475B7" w:rsidR="00E129A2" w:rsidRDefault="00E129A2" w:rsidP="00E129A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88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 xml:space="preserve">120 </w:t>
      </w:r>
    </w:p>
    <w:p w14:paraId="1294C0E1" w14:textId="3B20A402" w:rsidR="00E129A2" w:rsidRDefault="00E129A2" w:rsidP="00E129A2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每天十句话的翻译</w:t>
      </w:r>
    </w:p>
    <w:p w14:paraId="6E40A1E9" w14:textId="76A07E6F" w:rsidR="00E129A2" w:rsidRDefault="00E129A2" w:rsidP="00E129A2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先翻前五句</w:t>
      </w:r>
      <w:r>
        <w:rPr>
          <w:rFonts w:hint="eastAsia"/>
          <w:sz w:val="36"/>
          <w:szCs w:val="36"/>
        </w:rPr>
        <w:t>------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对答案</w:t>
      </w:r>
      <w:r>
        <w:rPr>
          <w:rFonts w:hint="eastAsia"/>
          <w:sz w:val="36"/>
          <w:szCs w:val="36"/>
        </w:rPr>
        <w:t xml:space="preserve"> -----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总结：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三单</w:t>
      </w: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错误的语法知识量化</w:t>
      </w:r>
    </w:p>
    <w:p w14:paraId="061F6F59" w14:textId="7EFF6918" w:rsidR="00E129A2" w:rsidRDefault="00E129A2" w:rsidP="00E129A2">
      <w:pPr>
        <w:pStyle w:val="ListParagraph"/>
        <w:rPr>
          <w:sz w:val="36"/>
          <w:szCs w:val="36"/>
        </w:rPr>
      </w:pPr>
    </w:p>
    <w:p w14:paraId="276FADAA" w14:textId="1E1AB003" w:rsidR="00E129A2" w:rsidRDefault="00E129A2" w:rsidP="00E129A2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后五句话的翻译</w:t>
      </w:r>
    </w:p>
    <w:p w14:paraId="39F2CAAC" w14:textId="3255F985" w:rsidR="00E129A2" w:rsidRDefault="00E129A2" w:rsidP="00E129A2">
      <w:pPr>
        <w:pStyle w:val="ListParagraph"/>
        <w:rPr>
          <w:sz w:val="36"/>
          <w:szCs w:val="36"/>
        </w:rPr>
      </w:pPr>
    </w:p>
    <w:p w14:paraId="576B1A73" w14:textId="0C67C793" w:rsidR="00E129A2" w:rsidRDefault="00E129A2" w:rsidP="00E129A2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标点符号</w:t>
      </w:r>
    </w:p>
    <w:p w14:paraId="046002CF" w14:textId="250792CF" w:rsidR="00E129A2" w:rsidRDefault="00E129A2" w:rsidP="00E129A2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-----</w:t>
      </w:r>
      <w:r>
        <w:rPr>
          <w:sz w:val="36"/>
          <w:szCs w:val="36"/>
        </w:rPr>
        <w:t>,</w:t>
      </w:r>
    </w:p>
    <w:p w14:paraId="156BC863" w14:textId="77A635CC" w:rsidR="00E129A2" w:rsidRDefault="00E129A2" w:rsidP="00E129A2">
      <w:pPr>
        <w:rPr>
          <w:sz w:val="36"/>
          <w:szCs w:val="36"/>
        </w:rPr>
      </w:pPr>
    </w:p>
    <w:p w14:paraId="3E6ADBDB" w14:textId="08B6DEEC" w:rsidR="00E129A2" w:rsidRDefault="00E129A2" w:rsidP="00E129A2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句型丰富度</w:t>
      </w:r>
      <w:r>
        <w:rPr>
          <w:rFonts w:hint="eastAsia"/>
          <w:sz w:val="36"/>
          <w:szCs w:val="36"/>
        </w:rPr>
        <w:t>----</w:t>
      </w:r>
    </w:p>
    <w:p w14:paraId="23CB6D1C" w14:textId="6A92C538" w:rsidR="00E129A2" w:rsidRDefault="00E129A2" w:rsidP="00E129A2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正确使用指代词</w:t>
      </w:r>
      <w:r>
        <w:rPr>
          <w:rFonts w:hint="eastAsia"/>
          <w:sz w:val="36"/>
          <w:szCs w:val="36"/>
        </w:rPr>
        <w:t xml:space="preserve"> it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this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they</w:t>
      </w:r>
    </w:p>
    <w:p w14:paraId="1BA4EC1C" w14:textId="5083033D" w:rsidR="00E129A2" w:rsidRDefault="00E129A2" w:rsidP="00E129A2">
      <w:pPr>
        <w:rPr>
          <w:sz w:val="36"/>
          <w:szCs w:val="36"/>
        </w:rPr>
      </w:pPr>
    </w:p>
    <w:p w14:paraId="4D2009FC" w14:textId="519CC888" w:rsidR="00E129A2" w:rsidRDefault="00E129A2" w:rsidP="00E129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学术</w:t>
      </w:r>
      <w:r>
        <w:rPr>
          <w:rFonts w:hint="eastAsia"/>
          <w:sz w:val="36"/>
          <w:szCs w:val="36"/>
        </w:rPr>
        <w:t>tips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 xml:space="preserve"> </w:t>
      </w:r>
    </w:p>
    <w:p w14:paraId="06C5DAA2" w14:textId="0E9C070C" w:rsidR="00E129A2" w:rsidRDefault="00E129A2" w:rsidP="00E129A2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格式</w:t>
      </w:r>
    </w:p>
    <w:p w14:paraId="12C6FFF9" w14:textId="5CACB9BF" w:rsidR="00E129A2" w:rsidRDefault="00E129A2" w:rsidP="00E129A2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避免口语表达</w:t>
      </w:r>
    </w:p>
    <w:p w14:paraId="695EACBA" w14:textId="4DE9116A" w:rsidR="00E129A2" w:rsidRDefault="00E129A2" w:rsidP="00E129A2">
      <w:pPr>
        <w:rPr>
          <w:sz w:val="36"/>
          <w:szCs w:val="36"/>
        </w:rPr>
      </w:pPr>
      <w:r>
        <w:rPr>
          <w:sz w:val="36"/>
          <w:szCs w:val="36"/>
        </w:rPr>
        <w:t xml:space="preserve">   Attend school/ acquire an education / schooling </w:t>
      </w:r>
    </w:p>
    <w:p w14:paraId="014DEF0C" w14:textId="71B22599" w:rsidR="00E129A2" w:rsidRDefault="00E129A2" w:rsidP="00E129A2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D27194">
        <w:rPr>
          <w:sz w:val="36"/>
          <w:szCs w:val="36"/>
        </w:rPr>
        <w:t xml:space="preserve">Perform well / well-performed </w:t>
      </w:r>
    </w:p>
    <w:p w14:paraId="5A5961C8" w14:textId="7C5CC953" w:rsidR="00D27194" w:rsidRDefault="00D27194" w:rsidP="00D27194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避免歧视</w:t>
      </w:r>
    </w:p>
    <w:p w14:paraId="0EA47AC1" w14:textId="1F40BAD1" w:rsidR="00D27194" w:rsidRDefault="00D27194" w:rsidP="00D27194">
      <w:pPr>
        <w:ind w:left="360"/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 xml:space="preserve"> a </w:t>
      </w:r>
      <w:r>
        <w:rPr>
          <w:rFonts w:hint="eastAsia"/>
          <w:sz w:val="36"/>
          <w:szCs w:val="36"/>
        </w:rPr>
        <w:t>student</w:t>
      </w:r>
      <w:r>
        <w:rPr>
          <w:rFonts w:hint="eastAsia"/>
          <w:sz w:val="36"/>
          <w:szCs w:val="36"/>
        </w:rPr>
        <w:t>·······，</w:t>
      </w:r>
      <w:r>
        <w:rPr>
          <w:rFonts w:hint="eastAsia"/>
          <w:sz w:val="36"/>
          <w:szCs w:val="36"/>
        </w:rPr>
        <w:t xml:space="preserve"> he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will</w:t>
      </w:r>
      <w:proofErr w:type="gramEnd"/>
      <w:r>
        <w:rPr>
          <w:sz w:val="36"/>
          <w:szCs w:val="36"/>
        </w:rPr>
        <w:t xml:space="preserve"> ```````</w:t>
      </w:r>
    </w:p>
    <w:p w14:paraId="114BB154" w14:textId="382626EE" w:rsidR="00D27194" w:rsidRDefault="00D27194" w:rsidP="00D27194">
      <w:pPr>
        <w:ind w:left="360"/>
        <w:rPr>
          <w:sz w:val="36"/>
          <w:szCs w:val="36"/>
        </w:rPr>
      </w:pPr>
      <w:r>
        <w:rPr>
          <w:sz w:val="36"/>
          <w:szCs w:val="36"/>
        </w:rPr>
        <w:t>If a student```````, he or she will ``````</w:t>
      </w:r>
    </w:p>
    <w:p w14:paraId="2AB039F3" w14:textId="695E8DA3" w:rsidR="00D27194" w:rsidRDefault="00D27194" w:rsidP="00D27194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ody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段禁止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.2 </w:t>
      </w:r>
      <w:r>
        <w:rPr>
          <w:rFonts w:hint="eastAsia"/>
          <w:sz w:val="36"/>
          <w:szCs w:val="36"/>
        </w:rPr>
        <w:t>人称</w:t>
      </w:r>
    </w:p>
    <w:p w14:paraId="6B6C8991" w14:textId="73FAC49E" w:rsidR="00D27194" w:rsidRDefault="00D27194" w:rsidP="00D27194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英美式拼写</w:t>
      </w:r>
    </w:p>
    <w:p w14:paraId="7655CFEA" w14:textId="0FC2A270" w:rsidR="00D27194" w:rsidRDefault="00D27194" w:rsidP="00D27194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课后补交</w:t>
      </w:r>
    </w:p>
    <w:p w14:paraId="38DE623A" w14:textId="2A11B799" w:rsidR="00D27194" w:rsidRDefault="00D27194" w:rsidP="00D27194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美式拼写把英式不发音的字母省略</w:t>
      </w:r>
    </w:p>
    <w:p w14:paraId="04BD42CD" w14:textId="70B205F9" w:rsidR="00D27194" w:rsidRDefault="00D27194" w:rsidP="00D27194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rogramme</w:t>
      </w:r>
      <w:proofErr w:type="spellEnd"/>
      <w:r>
        <w:rPr>
          <w:rFonts w:hint="eastAsia"/>
          <w:sz w:val="36"/>
          <w:szCs w:val="36"/>
        </w:rPr>
        <w:t>----program</w:t>
      </w:r>
    </w:p>
    <w:p w14:paraId="59E42516" w14:textId="161A3CE2" w:rsidR="00CB6352" w:rsidRDefault="00CB6352">
      <w:pPr>
        <w:rPr>
          <w:sz w:val="36"/>
          <w:szCs w:val="36"/>
        </w:rPr>
      </w:pPr>
    </w:p>
    <w:p w14:paraId="723075D7" w14:textId="09B58A0B" w:rsidR="00D27194" w:rsidRDefault="00D2719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开头段</w:t>
      </w:r>
      <w:r>
        <w:rPr>
          <w:sz w:val="36"/>
          <w:szCs w:val="36"/>
        </w:rPr>
        <w:t xml:space="preserve">( </w:t>
      </w:r>
      <w:r>
        <w:rPr>
          <w:rFonts w:hint="eastAsia"/>
          <w:sz w:val="36"/>
          <w:szCs w:val="36"/>
        </w:rPr>
        <w:t>观点类作文和讨论类作文</w:t>
      </w:r>
      <w:r>
        <w:rPr>
          <w:rFonts w:hint="eastAsia"/>
          <w:sz w:val="36"/>
          <w:szCs w:val="36"/>
        </w:rPr>
        <w:t>)</w:t>
      </w:r>
    </w:p>
    <w:p w14:paraId="147D7807" w14:textId="1160BD4F" w:rsidR="00D27194" w:rsidRDefault="00D27194"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</w:t>
      </w:r>
      <w:r>
        <w:rPr>
          <w:sz w:val="36"/>
          <w:szCs w:val="36"/>
        </w:rPr>
        <w:t xml:space="preserve"> ba</w:t>
      </w:r>
      <w:r>
        <w:rPr>
          <w:rFonts w:hint="eastAsia"/>
          <w:sz w:val="36"/>
          <w:szCs w:val="36"/>
        </w:rPr>
        <w:t>ck</w:t>
      </w:r>
      <w:r>
        <w:rPr>
          <w:sz w:val="36"/>
          <w:szCs w:val="36"/>
        </w:rPr>
        <w:t xml:space="preserve">ground information </w:t>
      </w:r>
    </w:p>
    <w:p w14:paraId="474B3400" w14:textId="6A950EEB" w:rsidR="001B03BF" w:rsidRDefault="001B03BF" w:rsidP="001B03BF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无背景句</w:t>
      </w:r>
      <w:r>
        <w:rPr>
          <w:rFonts w:hint="eastAsia"/>
          <w:sz w:val="36"/>
          <w:szCs w:val="36"/>
        </w:rPr>
        <w:t>-----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找</w:t>
      </w:r>
    </w:p>
    <w:p w14:paraId="736A2C27" w14:textId="2DB81674" w:rsidR="001B03BF" w:rsidRDefault="001B03BF" w:rsidP="001B03BF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学生工作难找</w:t>
      </w:r>
    </w:p>
    <w:p w14:paraId="0A423BC8" w14:textId="44BD7D04" w:rsidR="001B03BF" w:rsidRDefault="001B03BF" w:rsidP="001B03B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tu</w:t>
      </w:r>
      <w:r>
        <w:rPr>
          <w:sz w:val="36"/>
          <w:szCs w:val="36"/>
        </w:rPr>
        <w:t xml:space="preserve">dents </w:t>
      </w:r>
      <w:proofErr w:type="spellStart"/>
      <w:r>
        <w:rPr>
          <w:sz w:val="36"/>
          <w:szCs w:val="36"/>
        </w:rPr>
        <w:t>can not</w:t>
      </w:r>
      <w:proofErr w:type="spellEnd"/>
      <w:r>
        <w:rPr>
          <w:sz w:val="36"/>
          <w:szCs w:val="36"/>
        </w:rPr>
        <w:t xml:space="preserve"> find jobs. </w:t>
      </w:r>
    </w:p>
    <w:p w14:paraId="3471E463" w14:textId="1A11E4AE" w:rsidR="001B03BF" w:rsidRPr="001B03BF" w:rsidRDefault="001B03BF" w:rsidP="001B03BF">
      <w:pPr>
        <w:pStyle w:val="ListParagraph"/>
        <w:rPr>
          <w:sz w:val="36"/>
          <w:szCs w:val="36"/>
        </w:rPr>
      </w:pPr>
      <w:bookmarkStart w:id="1" w:name="_Hlk79070767"/>
      <w:r>
        <w:rPr>
          <w:sz w:val="36"/>
          <w:szCs w:val="36"/>
        </w:rPr>
        <w:t>No</w:t>
      </w:r>
      <w:r>
        <w:rPr>
          <w:rFonts w:hint="eastAsia"/>
          <w:sz w:val="36"/>
          <w:szCs w:val="36"/>
        </w:rPr>
        <w:t>w</w:t>
      </w:r>
      <w:r>
        <w:rPr>
          <w:sz w:val="36"/>
          <w:szCs w:val="36"/>
        </w:rPr>
        <w:t xml:space="preserve">adays, an increasing number of students are leaving school and unable to find jobs due to the fierce competition either in developed countries or in developing ones. </w:t>
      </w:r>
    </w:p>
    <w:bookmarkEnd w:id="1"/>
    <w:p w14:paraId="2057FE94" w14:textId="18C78828" w:rsidR="00D27194" w:rsidRPr="00D27194" w:rsidRDefault="00D27194">
      <w:pPr>
        <w:rPr>
          <w:sz w:val="36"/>
          <w:szCs w:val="36"/>
          <w:highlight w:val="yellow"/>
        </w:rPr>
      </w:pPr>
      <w:r w:rsidRPr="00D27194">
        <w:rPr>
          <w:sz w:val="36"/>
          <w:szCs w:val="36"/>
          <w:highlight w:val="yellow"/>
        </w:rPr>
        <w:t xml:space="preserve">Introduce the topic </w:t>
      </w:r>
    </w:p>
    <w:p w14:paraId="5F3FE5D7" w14:textId="77777777" w:rsidR="00D27194" w:rsidRDefault="00D27194">
      <w:pPr>
        <w:rPr>
          <w:sz w:val="36"/>
          <w:szCs w:val="36"/>
        </w:rPr>
      </w:pPr>
      <w:r w:rsidRPr="00D27194">
        <w:rPr>
          <w:sz w:val="36"/>
          <w:szCs w:val="36"/>
          <w:highlight w:val="yellow"/>
        </w:rPr>
        <w:t>The author’s view</w:t>
      </w:r>
    </w:p>
    <w:p w14:paraId="39BF1B6E" w14:textId="7B18CD42" w:rsidR="00D27194" w:rsidRDefault="00D27194">
      <w:pPr>
        <w:rPr>
          <w:sz w:val="36"/>
          <w:szCs w:val="36"/>
        </w:rPr>
      </w:pPr>
      <w:r>
        <w:rPr>
          <w:sz w:val="36"/>
          <w:szCs w:val="36"/>
        </w:rPr>
        <w:t xml:space="preserve"> Although + </w:t>
      </w:r>
      <w:r>
        <w:rPr>
          <w:rFonts w:hint="eastAsia"/>
          <w:sz w:val="36"/>
          <w:szCs w:val="36"/>
        </w:rPr>
        <w:t>不支持观点的改写</w:t>
      </w:r>
      <w:r>
        <w:rPr>
          <w:rFonts w:hint="eastAsia"/>
          <w:sz w:val="36"/>
          <w:szCs w:val="36"/>
        </w:rPr>
        <w:t>B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I personally believe that + </w:t>
      </w:r>
      <w:r>
        <w:rPr>
          <w:rFonts w:hint="eastAsia"/>
          <w:sz w:val="36"/>
          <w:szCs w:val="36"/>
        </w:rPr>
        <w:t>支持的观点改写</w:t>
      </w:r>
      <w:r>
        <w:rPr>
          <w:rFonts w:hint="eastAsia"/>
          <w:sz w:val="36"/>
          <w:szCs w:val="36"/>
        </w:rPr>
        <w:t>A</w:t>
      </w:r>
      <w:r>
        <w:rPr>
          <w:rFonts w:hint="eastAsia"/>
          <w:sz w:val="36"/>
          <w:szCs w:val="36"/>
        </w:rPr>
        <w:t>。</w:t>
      </w:r>
    </w:p>
    <w:p w14:paraId="15AA7BBA" w14:textId="0E5949E1" w:rsidR="00D27194" w:rsidRDefault="001B03BF" w:rsidP="001B03BF">
      <w:pPr>
        <w:jc w:val="both"/>
        <w:rPr>
          <w:sz w:val="36"/>
          <w:szCs w:val="36"/>
        </w:rPr>
      </w:pPr>
      <w:r w:rsidRPr="001B03BF">
        <w:rPr>
          <w:sz w:val="36"/>
          <w:szCs w:val="36"/>
        </w:rPr>
        <w:t>Nowadays, an increasing number of students are leaving school and unable to find jobs due to the fierce competition either in developed countries or in developing ones.</w:t>
      </w:r>
      <w:r>
        <w:rPr>
          <w:sz w:val="36"/>
          <w:szCs w:val="36"/>
        </w:rPr>
        <w:t xml:space="preserve"> </w:t>
      </w:r>
      <w:r w:rsidR="007724B1" w:rsidRPr="007724B1">
        <w:rPr>
          <w:rFonts w:hint="eastAsia"/>
          <w:sz w:val="36"/>
          <w:szCs w:val="36"/>
        </w:rPr>
        <w:t xml:space="preserve">Although </w:t>
      </w:r>
      <w:r w:rsidR="007724B1">
        <w:rPr>
          <w:rFonts w:hint="eastAsia"/>
          <w:sz w:val="36"/>
          <w:szCs w:val="36"/>
        </w:rPr>
        <w:t>the</w:t>
      </w:r>
      <w:r w:rsidR="007724B1">
        <w:rPr>
          <w:sz w:val="36"/>
          <w:szCs w:val="36"/>
        </w:rPr>
        <w:t xml:space="preserve"> main </w:t>
      </w:r>
      <w:proofErr w:type="gramStart"/>
      <w:r w:rsidR="007724B1">
        <w:rPr>
          <w:sz w:val="36"/>
          <w:szCs w:val="36"/>
        </w:rPr>
        <w:t>purpose  of</w:t>
      </w:r>
      <w:proofErr w:type="gramEnd"/>
      <w:r w:rsidR="007724B1">
        <w:rPr>
          <w:sz w:val="36"/>
          <w:szCs w:val="36"/>
        </w:rPr>
        <w:t xml:space="preserve"> schooling is only to obtain knowledge</w:t>
      </w:r>
      <w:r>
        <w:rPr>
          <w:sz w:val="36"/>
          <w:szCs w:val="36"/>
        </w:rPr>
        <w:t xml:space="preserve">, </w:t>
      </w:r>
      <w:r w:rsidR="007724B1" w:rsidRPr="007724B1">
        <w:rPr>
          <w:rFonts w:hint="eastAsia"/>
          <w:sz w:val="36"/>
          <w:szCs w:val="36"/>
        </w:rPr>
        <w:t xml:space="preserve">I personally believe that </w:t>
      </w:r>
      <w:r w:rsidR="007724B1">
        <w:rPr>
          <w:sz w:val="36"/>
          <w:szCs w:val="36"/>
        </w:rPr>
        <w:t>some universities should provide graduate students with employable skills</w:t>
      </w:r>
      <w:r>
        <w:rPr>
          <w:sz w:val="36"/>
          <w:szCs w:val="36"/>
        </w:rPr>
        <w:t>.</w:t>
      </w:r>
      <w:r w:rsidR="007724B1">
        <w:rPr>
          <w:sz w:val="36"/>
          <w:szCs w:val="36"/>
        </w:rPr>
        <w:t xml:space="preserve">/ skills that help them find employment. </w:t>
      </w:r>
    </w:p>
    <w:p w14:paraId="1273FAA2" w14:textId="581058BE" w:rsidR="004D4868" w:rsidRDefault="00723773" w:rsidP="004D4868">
      <w:pPr>
        <w:pStyle w:val="ListParagraph"/>
        <w:numPr>
          <w:ilvl w:val="0"/>
          <w:numId w:val="13"/>
        </w:numPr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有背景句、无背景句</w:t>
      </w:r>
      <w:r>
        <w:rPr>
          <w:rFonts w:hint="eastAsia"/>
          <w:sz w:val="36"/>
          <w:szCs w:val="36"/>
        </w:rPr>
        <w:t>------</w:t>
      </w:r>
      <w:r w:rsidR="004D4868">
        <w:rPr>
          <w:rFonts w:hint="eastAsia"/>
          <w:sz w:val="36"/>
          <w:szCs w:val="36"/>
        </w:rPr>
        <w:t>定义法</w:t>
      </w:r>
    </w:p>
    <w:p w14:paraId="74F67B6D" w14:textId="21717A64" w:rsidR="004D4868" w:rsidRPr="004D4868" w:rsidRDefault="004D4868" w:rsidP="004D4868">
      <w:pPr>
        <w:pStyle w:val="ListParagraph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th</w:t>
      </w:r>
      <w:proofErr w:type="spellEnd"/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has</w:t>
      </w:r>
      <w:r>
        <w:rPr>
          <w:sz w:val="36"/>
          <w:szCs w:val="36"/>
        </w:rPr>
        <w:t xml:space="preserve"> been recognized as an effective method of </w:t>
      </w:r>
      <w:proofErr w:type="spellStart"/>
      <w:r>
        <w:rPr>
          <w:sz w:val="36"/>
          <w:szCs w:val="36"/>
        </w:rPr>
        <w:t>sth</w:t>
      </w:r>
      <w:proofErr w:type="spellEnd"/>
      <w:r>
        <w:rPr>
          <w:sz w:val="36"/>
          <w:szCs w:val="36"/>
        </w:rPr>
        <w:t xml:space="preserve">, because + </w:t>
      </w:r>
      <w:r>
        <w:rPr>
          <w:rFonts w:hint="eastAsia"/>
          <w:sz w:val="36"/>
          <w:szCs w:val="36"/>
        </w:rPr>
        <w:t>两个理由</w:t>
      </w:r>
    </w:p>
    <w:p w14:paraId="177941DD" w14:textId="101ABE67" w:rsidR="004D4868" w:rsidRDefault="004D4868" w:rsidP="001B03BF">
      <w:pPr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Ad</w:t>
      </w:r>
      <w:r>
        <w:rPr>
          <w:sz w:val="36"/>
          <w:szCs w:val="36"/>
        </w:rPr>
        <w:t xml:space="preserve">vertising </w:t>
      </w:r>
      <w:r w:rsidRPr="004D4868">
        <w:rPr>
          <w:sz w:val="36"/>
          <w:szCs w:val="36"/>
        </w:rPr>
        <w:t>has been recognized as an effective method of</w:t>
      </w:r>
      <w:r>
        <w:rPr>
          <w:sz w:val="36"/>
          <w:szCs w:val="36"/>
        </w:rPr>
        <w:t xml:space="preserve"> </w:t>
      </w:r>
      <w:r w:rsidRPr="004D4868">
        <w:rPr>
          <w:color w:val="FF0000"/>
          <w:sz w:val="36"/>
          <w:szCs w:val="36"/>
        </w:rPr>
        <w:t>promotion</w:t>
      </w:r>
      <w:r>
        <w:rPr>
          <w:sz w:val="36"/>
          <w:szCs w:val="36"/>
        </w:rPr>
        <w:t xml:space="preserve">, because audio-visual information can </w:t>
      </w:r>
      <w:r w:rsidRPr="004D4868">
        <w:rPr>
          <w:sz w:val="36"/>
          <w:szCs w:val="36"/>
          <w:highlight w:val="yellow"/>
        </w:rPr>
        <w:t>attract children’s attention and generate their purchasing desire.</w:t>
      </w:r>
      <w:r>
        <w:rPr>
          <w:sz w:val="36"/>
          <w:szCs w:val="36"/>
        </w:rPr>
        <w:t xml:space="preserve"> </w:t>
      </w:r>
    </w:p>
    <w:p w14:paraId="3A567CE4" w14:textId="49F09336" w:rsidR="004D4868" w:rsidRDefault="00723773" w:rsidP="001B03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2D4C56E2" w14:textId="7BE96F1A" w:rsidR="00723773" w:rsidRDefault="00723773" w:rsidP="00723773">
      <w:pPr>
        <w:pStyle w:val="ListParagraph"/>
        <w:numPr>
          <w:ilvl w:val="0"/>
          <w:numId w:val="13"/>
        </w:numPr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有背景句</w:t>
      </w:r>
      <w:r>
        <w:rPr>
          <w:rFonts w:hint="eastAsia"/>
          <w:sz w:val="36"/>
          <w:szCs w:val="36"/>
        </w:rPr>
        <w:t>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同义替换</w:t>
      </w:r>
      <w:r>
        <w:rPr>
          <w:rFonts w:hint="eastAsia"/>
          <w:sz w:val="36"/>
          <w:szCs w:val="36"/>
        </w:rPr>
        <w:t>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拓展</w:t>
      </w:r>
    </w:p>
    <w:p w14:paraId="45583307" w14:textId="3E922EA1" w:rsidR="00723773" w:rsidRDefault="00723773" w:rsidP="00723773">
      <w:pPr>
        <w:pStyle w:val="ListParagraph"/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~~~~~~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 xml:space="preserve"> po</w:t>
      </w:r>
      <w:r>
        <w:rPr>
          <w:sz w:val="36"/>
          <w:szCs w:val="36"/>
        </w:rPr>
        <w:t xml:space="preserve">ssibly because (of) + </w:t>
      </w:r>
      <w:r>
        <w:rPr>
          <w:rFonts w:hint="eastAsia"/>
          <w:sz w:val="36"/>
          <w:szCs w:val="36"/>
        </w:rPr>
        <w:t>两个理由</w:t>
      </w:r>
    </w:p>
    <w:p w14:paraId="0913BE91" w14:textId="6048F1B5" w:rsidR="00723773" w:rsidRDefault="00723773" w:rsidP="00723773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M</w:t>
      </w:r>
      <w:r>
        <w:rPr>
          <w:rFonts w:hint="eastAsia"/>
          <w:sz w:val="36"/>
          <w:szCs w:val="36"/>
        </w:rPr>
        <w:t>o</w:t>
      </w:r>
      <w:r>
        <w:rPr>
          <w:sz w:val="36"/>
          <w:szCs w:val="36"/>
        </w:rPr>
        <w:t xml:space="preserve">bile phones have brought remarkable convenience, possibly because people can use them to </w:t>
      </w:r>
      <w:r w:rsidR="006D2962">
        <w:rPr>
          <w:sz w:val="36"/>
          <w:szCs w:val="36"/>
        </w:rPr>
        <w:t xml:space="preserve">communicate with family members and colleagues without time restriction and geographical barrier. </w:t>
      </w:r>
    </w:p>
    <w:p w14:paraId="0A669A0E" w14:textId="77777777" w:rsidR="00723773" w:rsidRDefault="00723773" w:rsidP="00723773">
      <w:pPr>
        <w:pStyle w:val="ListParagraph"/>
        <w:jc w:val="both"/>
        <w:rPr>
          <w:sz w:val="36"/>
          <w:szCs w:val="36"/>
        </w:rPr>
      </w:pPr>
    </w:p>
    <w:p w14:paraId="7409991A" w14:textId="58F92346" w:rsidR="00723773" w:rsidRDefault="006D2962" w:rsidP="006D2962">
      <w:pPr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如何提高自己的开头段</w:t>
      </w:r>
    </w:p>
    <w:p w14:paraId="0704CBEE" w14:textId="66E67626" w:rsidR="006D2962" w:rsidRDefault="006D2962" w:rsidP="006D2962">
      <w:pPr>
        <w:jc w:val="both"/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ay</w:t>
      </w:r>
      <w:r>
        <w:rPr>
          <w:sz w:val="36"/>
          <w:szCs w:val="36"/>
        </w:rPr>
        <w:t xml:space="preserve"> 1</w:t>
      </w:r>
      <w:r>
        <w:rPr>
          <w:rFonts w:hint="eastAsia"/>
          <w:sz w:val="36"/>
          <w:szCs w:val="36"/>
        </w:rPr>
        <w:t>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顾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&amp;</w:t>
      </w:r>
      <w:r>
        <w:rPr>
          <w:sz w:val="36"/>
          <w:szCs w:val="36"/>
        </w:rPr>
        <w:t xml:space="preserve"> 2</w:t>
      </w:r>
    </w:p>
    <w:p w14:paraId="324F78C8" w14:textId="7D4E6787" w:rsidR="006D2962" w:rsidRDefault="006D2962" w:rsidP="006D2962">
      <w:pPr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Day</w:t>
      </w:r>
      <w:r>
        <w:rPr>
          <w:sz w:val="36"/>
          <w:szCs w:val="36"/>
        </w:rPr>
        <w:t xml:space="preserve"> 2 </w:t>
      </w:r>
      <w:r>
        <w:rPr>
          <w:rFonts w:hint="eastAsia"/>
          <w:sz w:val="36"/>
          <w:szCs w:val="36"/>
        </w:rPr>
        <w:t>---</w:t>
      </w:r>
      <w:r>
        <w:rPr>
          <w:rFonts w:hint="eastAsia"/>
          <w:sz w:val="36"/>
          <w:szCs w:val="36"/>
        </w:rPr>
        <w:t>顾</w:t>
      </w:r>
      <w:r>
        <w:rPr>
          <w:rFonts w:hint="eastAsia"/>
          <w:sz w:val="36"/>
          <w:szCs w:val="36"/>
        </w:rPr>
        <w:t>3&amp;</w:t>
      </w:r>
      <w:r>
        <w:rPr>
          <w:sz w:val="36"/>
          <w:szCs w:val="36"/>
        </w:rPr>
        <w:t>6</w:t>
      </w:r>
    </w:p>
    <w:p w14:paraId="43E6ADBD" w14:textId="3E265D2D" w:rsidR="006D2962" w:rsidRDefault="006D2962" w:rsidP="006D2962">
      <w:pPr>
        <w:jc w:val="both"/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ay</w:t>
      </w:r>
      <w:r>
        <w:rPr>
          <w:sz w:val="36"/>
          <w:szCs w:val="36"/>
        </w:rPr>
        <w:t xml:space="preserve"> 3 ----</w:t>
      </w:r>
      <w:r>
        <w:rPr>
          <w:rFonts w:hint="eastAsia"/>
          <w:sz w:val="36"/>
          <w:szCs w:val="36"/>
        </w:rPr>
        <w:t>顾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7</w:t>
      </w:r>
      <w:r>
        <w:rPr>
          <w:rFonts w:hint="eastAsia"/>
          <w:sz w:val="36"/>
          <w:szCs w:val="36"/>
        </w:rPr>
        <w:t>&amp;</w:t>
      </w:r>
      <w:r>
        <w:rPr>
          <w:sz w:val="36"/>
          <w:szCs w:val="36"/>
        </w:rPr>
        <w:t xml:space="preserve"> 8</w:t>
      </w:r>
    </w:p>
    <w:p w14:paraId="60D1538C" w14:textId="5E3D3A3B" w:rsidR="006D2962" w:rsidRDefault="006D2962" w:rsidP="006D2962">
      <w:pPr>
        <w:jc w:val="both"/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ay</w:t>
      </w:r>
      <w:r>
        <w:rPr>
          <w:sz w:val="36"/>
          <w:szCs w:val="36"/>
        </w:rPr>
        <w:t xml:space="preserve"> 4 </w:t>
      </w:r>
      <w:r>
        <w:rPr>
          <w:rFonts w:hint="eastAsia"/>
          <w:sz w:val="36"/>
          <w:szCs w:val="36"/>
        </w:rPr>
        <w:t>---</w:t>
      </w:r>
      <w:r>
        <w:rPr>
          <w:rFonts w:hint="eastAsia"/>
          <w:sz w:val="36"/>
          <w:szCs w:val="36"/>
        </w:rPr>
        <w:t>顾</w:t>
      </w:r>
      <w:r>
        <w:rPr>
          <w:rFonts w:hint="eastAsia"/>
          <w:sz w:val="36"/>
          <w:szCs w:val="36"/>
        </w:rPr>
        <w:t>9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&amp;</w:t>
      </w:r>
      <w:r>
        <w:rPr>
          <w:sz w:val="36"/>
          <w:szCs w:val="36"/>
        </w:rPr>
        <w:t xml:space="preserve"> 10</w:t>
      </w:r>
    </w:p>
    <w:p w14:paraId="6DEFE13E" w14:textId="3C916F7B" w:rsidR="006D2962" w:rsidRDefault="006D2962" w:rsidP="006D2962">
      <w:pPr>
        <w:jc w:val="both"/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ay</w:t>
      </w:r>
      <w:r>
        <w:rPr>
          <w:sz w:val="36"/>
          <w:szCs w:val="36"/>
        </w:rPr>
        <w:t xml:space="preserve"> 5</w:t>
      </w:r>
      <w:r>
        <w:rPr>
          <w:rFonts w:hint="eastAsia"/>
          <w:sz w:val="36"/>
          <w:szCs w:val="36"/>
        </w:rPr>
        <w:t>----</w:t>
      </w:r>
      <w:r>
        <w:rPr>
          <w:rFonts w:hint="eastAsia"/>
          <w:sz w:val="36"/>
          <w:szCs w:val="36"/>
        </w:rPr>
        <w:t>写蓝色书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46.3 </w:t>
      </w:r>
      <w:r>
        <w:rPr>
          <w:rFonts w:hint="eastAsia"/>
          <w:sz w:val="36"/>
          <w:szCs w:val="36"/>
        </w:rPr>
        <w:t>&amp;</w:t>
      </w:r>
      <w:r>
        <w:rPr>
          <w:sz w:val="36"/>
          <w:szCs w:val="36"/>
        </w:rPr>
        <w:t xml:space="preserve"> 150.2 </w:t>
      </w:r>
      <w:r>
        <w:rPr>
          <w:rFonts w:hint="eastAsia"/>
          <w:sz w:val="36"/>
          <w:szCs w:val="36"/>
        </w:rPr>
        <w:t>开头段</w:t>
      </w:r>
    </w:p>
    <w:p w14:paraId="326E954E" w14:textId="5762A016" w:rsidR="006D2962" w:rsidRDefault="006D2962" w:rsidP="006D2962">
      <w:pPr>
        <w:jc w:val="both"/>
        <w:rPr>
          <w:sz w:val="36"/>
          <w:szCs w:val="36"/>
        </w:rPr>
      </w:pPr>
    </w:p>
    <w:p w14:paraId="7DA44228" w14:textId="4CD0218F" w:rsidR="006D2962" w:rsidRPr="006D2962" w:rsidRDefault="006D2962" w:rsidP="006D2962">
      <w:pPr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看完题</w:t>
      </w:r>
      <w:r>
        <w:rPr>
          <w:rFonts w:hint="eastAsia"/>
          <w:sz w:val="36"/>
          <w:szCs w:val="36"/>
        </w:rPr>
        <w:t>---</w:t>
      </w:r>
      <w:r>
        <w:rPr>
          <w:rFonts w:hint="eastAsia"/>
          <w:sz w:val="36"/>
          <w:szCs w:val="36"/>
        </w:rPr>
        <w:t>自己写开头段两句话</w:t>
      </w:r>
    </w:p>
    <w:p w14:paraId="4B717C4B" w14:textId="5BBA1885" w:rsidR="00723773" w:rsidRDefault="00723773" w:rsidP="00723773">
      <w:pPr>
        <w:pStyle w:val="ListParagraph"/>
        <w:jc w:val="both"/>
        <w:rPr>
          <w:sz w:val="36"/>
          <w:szCs w:val="36"/>
        </w:rPr>
      </w:pPr>
    </w:p>
    <w:p w14:paraId="0D4B86E7" w14:textId="25830491" w:rsidR="00723773" w:rsidRDefault="00723773" w:rsidP="00723773">
      <w:pPr>
        <w:pStyle w:val="ListParagraph"/>
        <w:jc w:val="both"/>
        <w:rPr>
          <w:sz w:val="36"/>
          <w:szCs w:val="36"/>
        </w:rPr>
      </w:pPr>
    </w:p>
    <w:p w14:paraId="2E52EE71" w14:textId="77777777" w:rsidR="00723773" w:rsidRPr="00723773" w:rsidRDefault="00723773" w:rsidP="00723773">
      <w:pPr>
        <w:pStyle w:val="ListParagraph"/>
        <w:jc w:val="both"/>
        <w:rPr>
          <w:sz w:val="36"/>
          <w:szCs w:val="36"/>
        </w:rPr>
      </w:pPr>
    </w:p>
    <w:p w14:paraId="2DAD54E5" w14:textId="51A096A8" w:rsidR="007724B1" w:rsidRDefault="007724B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同义替换：</w:t>
      </w:r>
      <w:r>
        <w:rPr>
          <w:rFonts w:hint="eastAsia"/>
          <w:sz w:val="36"/>
          <w:szCs w:val="36"/>
        </w:rPr>
        <w:t xml:space="preserve"> </w:t>
      </w:r>
    </w:p>
    <w:p w14:paraId="18C08420" w14:textId="40E3B019" w:rsidR="007724B1" w:rsidRDefault="007724B1" w:rsidP="007724B1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换单词</w:t>
      </w:r>
    </w:p>
    <w:p w14:paraId="79E78579" w14:textId="38B88439" w:rsidR="007724B1" w:rsidRDefault="007724B1" w:rsidP="007724B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pen</w:t>
      </w:r>
      <w:r>
        <w:rPr>
          <w:sz w:val="36"/>
          <w:szCs w:val="36"/>
        </w:rPr>
        <w:t xml:space="preserve">d money on ---put </w:t>
      </w:r>
    </w:p>
    <w:p w14:paraId="19B5442B" w14:textId="01D939CD" w:rsidR="007724B1" w:rsidRDefault="007724B1" w:rsidP="007724B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Assist ---help    provide ---offer </w:t>
      </w:r>
    </w:p>
    <w:p w14:paraId="058B20A8" w14:textId="3BC5245E" w:rsidR="007724B1" w:rsidRDefault="007724B1" w:rsidP="007724B1">
      <w:pPr>
        <w:rPr>
          <w:sz w:val="36"/>
          <w:szCs w:val="36"/>
        </w:rPr>
      </w:pPr>
    </w:p>
    <w:p w14:paraId="1510EFD6" w14:textId="167DC3F3" w:rsidR="007724B1" w:rsidRDefault="007724B1" w:rsidP="007724B1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换短语</w:t>
      </w:r>
    </w:p>
    <w:p w14:paraId="71D311F9" w14:textId="4FBD781A" w:rsidR="007724B1" w:rsidRDefault="007724B1" w:rsidP="007724B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pen</w:t>
      </w:r>
      <w:r>
        <w:rPr>
          <w:sz w:val="36"/>
          <w:szCs w:val="36"/>
        </w:rPr>
        <w:t>d money on ----invest in / allocate money to / give financial support to / aid ````financially / fund</w:t>
      </w:r>
    </w:p>
    <w:p w14:paraId="32B54ABC" w14:textId="7000E2D0" w:rsidR="007724B1" w:rsidRDefault="007724B1" w:rsidP="007724B1">
      <w:pPr>
        <w:pStyle w:val="ListParagraph"/>
        <w:rPr>
          <w:sz w:val="36"/>
          <w:szCs w:val="36"/>
        </w:rPr>
      </w:pPr>
    </w:p>
    <w:p w14:paraId="6D0A4191" w14:textId="409425E2" w:rsidR="007724B1" w:rsidRDefault="007724B1" w:rsidP="007724B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Replace ---- take the place of </w:t>
      </w:r>
    </w:p>
    <w:p w14:paraId="0338BFF4" w14:textId="388C21EA" w:rsidR="007724B1" w:rsidRDefault="007724B1" w:rsidP="007724B1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换句型</w:t>
      </w:r>
    </w:p>
    <w:p w14:paraId="72FDD436" w14:textId="7B65AA71" w:rsidR="007724B1" w:rsidRDefault="007724B1" w:rsidP="007724B1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主动</w:t>
      </w:r>
      <w:r>
        <w:rPr>
          <w:rFonts w:hint="eastAsia"/>
          <w:sz w:val="36"/>
          <w:szCs w:val="36"/>
        </w:rPr>
        <w:t>-----</w:t>
      </w:r>
      <w:r>
        <w:rPr>
          <w:rFonts w:hint="eastAsia"/>
          <w:sz w:val="36"/>
          <w:szCs w:val="36"/>
        </w:rPr>
        <w:t>被动</w:t>
      </w:r>
    </w:p>
    <w:p w14:paraId="06489E86" w14:textId="5C9F23FD" w:rsidR="007724B1" w:rsidRDefault="007724B1" w:rsidP="007724B1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定语从句</w:t>
      </w:r>
      <w:r>
        <w:rPr>
          <w:rFonts w:hint="eastAsia"/>
          <w:sz w:val="36"/>
          <w:szCs w:val="36"/>
        </w:rPr>
        <w:t>-----adj</w:t>
      </w:r>
      <w:r>
        <w:rPr>
          <w:sz w:val="36"/>
          <w:szCs w:val="36"/>
        </w:rPr>
        <w:t xml:space="preserve"> </w:t>
      </w:r>
    </w:p>
    <w:p w14:paraId="617B9497" w14:textId="4205DC86" w:rsidR="007724B1" w:rsidRDefault="007724B1" w:rsidP="007724B1">
      <w:pPr>
        <w:rPr>
          <w:sz w:val="36"/>
          <w:szCs w:val="36"/>
        </w:rPr>
      </w:pPr>
    </w:p>
    <w:p w14:paraId="75E9D3EC" w14:textId="28BB675B" w:rsidR="00A53EDF" w:rsidRDefault="00A53EDF" w:rsidP="007724B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作业：</w:t>
      </w:r>
      <w:r>
        <w:rPr>
          <w:rFonts w:hint="eastAsia"/>
          <w:sz w:val="36"/>
          <w:szCs w:val="36"/>
        </w:rPr>
        <w:t xml:space="preserve"> </w:t>
      </w:r>
    </w:p>
    <w:p w14:paraId="3878E1C1" w14:textId="2D58B86C" w:rsidR="00A53EDF" w:rsidRDefault="00A53EDF" w:rsidP="00A53EDF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看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010 </w:t>
      </w:r>
      <w:r>
        <w:rPr>
          <w:rFonts w:hint="eastAsia"/>
          <w:sz w:val="36"/>
          <w:szCs w:val="36"/>
        </w:rPr>
        <w:t>年所有题目</w:t>
      </w:r>
    </w:p>
    <w:p w14:paraId="3FA7E2A6" w14:textId="68370D3A" w:rsidR="00A53EDF" w:rsidRDefault="00A53EDF" w:rsidP="00A53EDF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主动改被动</w:t>
      </w:r>
    </w:p>
    <w:p w14:paraId="23035EF6" w14:textId="1DF3B05A" w:rsidR="00A53EDF" w:rsidRDefault="00A53EDF" w:rsidP="00A53EDF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英美式拼写</w:t>
      </w:r>
    </w:p>
    <w:p w14:paraId="28C13334" w14:textId="6DF1C063" w:rsidR="00A53EDF" w:rsidRDefault="00A53EDF" w:rsidP="00A53EDF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每天十个句子翻译</w:t>
      </w:r>
    </w:p>
    <w:p w14:paraId="6E6E7BF1" w14:textId="1FA206AA" w:rsidR="001B03BF" w:rsidRDefault="001B03BF" w:rsidP="001B03BF">
      <w:pPr>
        <w:rPr>
          <w:sz w:val="36"/>
          <w:szCs w:val="36"/>
        </w:rPr>
      </w:pPr>
    </w:p>
    <w:p w14:paraId="25E65BE9" w14:textId="77777777" w:rsidR="001B03BF" w:rsidRPr="001B03BF" w:rsidRDefault="001B03BF" w:rsidP="001B03BF">
      <w:pPr>
        <w:rPr>
          <w:sz w:val="36"/>
          <w:szCs w:val="36"/>
        </w:rPr>
      </w:pPr>
    </w:p>
    <w:p w14:paraId="293B317D" w14:textId="72185614" w:rsidR="007724B1" w:rsidRDefault="004140CC" w:rsidP="007724B1">
      <w:pPr>
        <w:rPr>
          <w:ins w:id="2" w:author="Kendra" w:date="2021-08-05T16:52:00Z"/>
          <w:rFonts w:ascii="Malgun Gothic" w:hAnsi="Malgun Gothic" w:cs="Malgun Gothic"/>
          <w:sz w:val="36"/>
          <w:szCs w:val="36"/>
        </w:rPr>
      </w:pPr>
      <w:ins w:id="3" w:author="Kendra" w:date="2021-08-05T16:52:00Z">
        <w:r>
          <w:rPr>
            <w:sz w:val="36"/>
            <w:szCs w:val="36"/>
          </w:rPr>
          <w:t xml:space="preserve">Step 1: </w:t>
        </w:r>
      </w:ins>
      <w:r w:rsidR="006D2962" w:rsidRPr="006D2962">
        <w:rPr>
          <w:sz w:val="36"/>
          <w:szCs w:val="36"/>
        </w:rPr>
        <w:t xml:space="preserve">Parenting has been recognized as playing an important role in children education, because </w:t>
      </w:r>
      <w:r w:rsidR="006D2962" w:rsidRPr="004140CC">
        <w:rPr>
          <w:sz w:val="36"/>
          <w:szCs w:val="36"/>
          <w:highlight w:val="yellow"/>
        </w:rPr>
        <w:t>it would decide the independence of children when they grow older.</w:t>
      </w:r>
      <w:r w:rsidR="006D2962" w:rsidRPr="006D2962">
        <w:rPr>
          <w:sz w:val="36"/>
          <w:szCs w:val="36"/>
        </w:rPr>
        <w:t xml:space="preserve"> Although strict parenting is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of</w:t>
      </w:r>
      <w:r>
        <w:rPr>
          <w:sz w:val="36"/>
          <w:szCs w:val="36"/>
        </w:rPr>
        <w:t xml:space="preserve"> great importance</w:t>
      </w:r>
      <w:r w:rsidR="006D2962" w:rsidRPr="006D2962">
        <w:rPr>
          <w:sz w:val="36"/>
          <w:szCs w:val="36"/>
        </w:rPr>
        <w:t xml:space="preserve">, </w:t>
      </w:r>
      <w:ins w:id="4" w:author="Kendra" w:date="2021-08-05T16:50:00Z">
        <w:r>
          <w:rPr>
            <w:sz w:val="36"/>
            <w:szCs w:val="36"/>
          </w:rPr>
          <w:t xml:space="preserve">I personally believe that </w:t>
        </w:r>
      </w:ins>
      <w:r w:rsidR="006D2962" w:rsidRPr="006D2962">
        <w:rPr>
          <w:sz w:val="36"/>
          <w:szCs w:val="36"/>
        </w:rPr>
        <w:t xml:space="preserve">it could restrict children’s ability of </w:t>
      </w:r>
      <w:r w:rsidR="006D2962" w:rsidRPr="004140CC">
        <w:rPr>
          <w:sz w:val="36"/>
          <w:szCs w:val="36"/>
          <w:highlight w:val="yellow"/>
          <w:rPrChange w:id="5" w:author="Kendra" w:date="2021-08-05T16:51:00Z">
            <w:rPr>
              <w:sz w:val="36"/>
              <w:szCs w:val="36"/>
            </w:rPr>
          </w:rPrChange>
        </w:rPr>
        <w:t xml:space="preserve">thinking independently and </w:t>
      </w:r>
      <w:proofErr w:type="spellStart"/>
      <w:r w:rsidR="006D2962" w:rsidRPr="004140CC">
        <w:rPr>
          <w:sz w:val="36"/>
          <w:szCs w:val="36"/>
          <w:highlight w:val="yellow"/>
          <w:rPrChange w:id="6" w:author="Kendra" w:date="2021-08-05T16:51:00Z">
            <w:rPr>
              <w:sz w:val="36"/>
              <w:szCs w:val="36"/>
            </w:rPr>
          </w:rPrChange>
        </w:rPr>
        <w:t>disexpand</w:t>
      </w:r>
      <w:proofErr w:type="spellEnd"/>
      <w:r w:rsidR="006D2962" w:rsidRPr="004140CC">
        <w:rPr>
          <w:sz w:val="36"/>
          <w:szCs w:val="36"/>
          <w:highlight w:val="yellow"/>
          <w:rPrChange w:id="7" w:author="Kendra" w:date="2021-08-05T16:51:00Z">
            <w:rPr>
              <w:sz w:val="36"/>
              <w:szCs w:val="36"/>
            </w:rPr>
          </w:rPrChange>
        </w:rPr>
        <w:t xml:space="preserve"> </w:t>
      </w:r>
      <w:proofErr w:type="gramStart"/>
      <w:r w:rsidR="006D2962" w:rsidRPr="004140CC">
        <w:rPr>
          <w:sz w:val="36"/>
          <w:szCs w:val="36"/>
          <w:highlight w:val="yellow"/>
          <w:rPrChange w:id="8" w:author="Kendra" w:date="2021-08-05T16:51:00Z">
            <w:rPr>
              <w:sz w:val="36"/>
              <w:szCs w:val="36"/>
            </w:rPr>
          </w:rPrChange>
        </w:rPr>
        <w:t>their  potential</w:t>
      </w:r>
      <w:proofErr w:type="gramEnd"/>
      <w:r w:rsidR="006D2962" w:rsidRPr="006D2962">
        <w:rPr>
          <w:sz w:val="36"/>
          <w:szCs w:val="36"/>
        </w:rPr>
        <w:t xml:space="preserve"> </w:t>
      </w:r>
      <w:r w:rsidR="006D2962" w:rsidRPr="006D2962">
        <w:rPr>
          <w:rFonts w:ascii="Malgun Gothic" w:hAnsi="Malgun Gothic" w:cs="Malgun Gothic"/>
          <w:sz w:val="36"/>
          <w:szCs w:val="36"/>
        </w:rPr>
        <w:t>￼</w:t>
      </w:r>
    </w:p>
    <w:p w14:paraId="2AAB360D" w14:textId="05456313" w:rsidR="004140CC" w:rsidRDefault="004140CC" w:rsidP="007724B1">
      <w:pPr>
        <w:rPr>
          <w:ins w:id="9" w:author="Kendra" w:date="2021-08-05T16:52:00Z"/>
          <w:rFonts w:ascii="Malgun Gothic" w:hAnsi="Malgun Gothic" w:cs="Malgun Gothic"/>
          <w:sz w:val="36"/>
          <w:szCs w:val="36"/>
        </w:rPr>
      </w:pPr>
    </w:p>
    <w:p w14:paraId="51F674EB" w14:textId="54F1171C" w:rsidR="004140CC" w:rsidRDefault="004140CC" w:rsidP="007724B1">
      <w:pPr>
        <w:rPr>
          <w:ins w:id="10" w:author="Kendra" w:date="2021-08-05T16:53:00Z"/>
          <w:rFonts w:ascii="Malgun Gothic" w:hAnsi="Malgun Gothic" w:cs="Malgun Gothic"/>
          <w:sz w:val="36"/>
          <w:szCs w:val="36"/>
        </w:rPr>
      </w:pPr>
      <w:ins w:id="11" w:author="Kendra" w:date="2021-08-05T16:52:00Z">
        <w:r>
          <w:rPr>
            <w:rFonts w:ascii="Malgun Gothic" w:hAnsi="Malgun Gothic" w:cs="Malgun Gothic"/>
            <w:sz w:val="36"/>
            <w:szCs w:val="36"/>
          </w:rPr>
          <w:t xml:space="preserve">Step </w:t>
        </w:r>
        <w:proofErr w:type="gramStart"/>
        <w:r>
          <w:rPr>
            <w:rFonts w:ascii="Malgun Gothic" w:hAnsi="Malgun Gothic" w:cs="Malgun Gothic"/>
            <w:sz w:val="36"/>
            <w:szCs w:val="36"/>
          </w:rPr>
          <w:t>2:</w:t>
        </w:r>
      </w:ins>
      <w:ins w:id="12" w:author="Kendra" w:date="2021-08-05T16:53:00Z">
        <w:r>
          <w:rPr>
            <w:rFonts w:ascii="Malgun Gothic" w:hAnsi="Malgun Gothic" w:cs="Malgun Gothic" w:hint="eastAsia"/>
            <w:sz w:val="36"/>
            <w:szCs w:val="36"/>
          </w:rPr>
          <w:t>看范文分析</w:t>
        </w:r>
        <w:proofErr w:type="gramEnd"/>
      </w:ins>
    </w:p>
    <w:p w14:paraId="401077A5" w14:textId="52CAD30D" w:rsidR="004140CC" w:rsidRDefault="004140CC" w:rsidP="007724B1">
      <w:pPr>
        <w:rPr>
          <w:ins w:id="13" w:author="Kendra" w:date="2021-08-05T16:53:00Z"/>
          <w:rFonts w:ascii="Malgun Gothic" w:hAnsi="Malgun Gothic" w:cs="Malgun Gothic"/>
          <w:sz w:val="36"/>
          <w:szCs w:val="36"/>
        </w:rPr>
      </w:pPr>
    </w:p>
    <w:p w14:paraId="4A0F78F5" w14:textId="3EFDE042" w:rsidR="004140CC" w:rsidRDefault="004140CC" w:rsidP="007724B1">
      <w:pPr>
        <w:rPr>
          <w:rFonts w:ascii="Malgun Gothic" w:hAnsi="Malgun Gothic" w:cs="Malgun Gothic"/>
          <w:sz w:val="36"/>
          <w:szCs w:val="36"/>
        </w:rPr>
      </w:pPr>
      <w:ins w:id="14" w:author="Kendra" w:date="2021-08-05T16:53:00Z">
        <w:r>
          <w:rPr>
            <w:rFonts w:ascii="Malgun Gothic" w:hAnsi="Malgun Gothic" w:cs="Malgun Gothic"/>
            <w:sz w:val="36"/>
            <w:szCs w:val="36"/>
          </w:rPr>
          <w:t>S</w:t>
        </w:r>
        <w:r>
          <w:rPr>
            <w:rFonts w:ascii="Malgun Gothic" w:hAnsi="Malgun Gothic" w:cs="Malgun Gothic" w:hint="eastAsia"/>
            <w:sz w:val="36"/>
            <w:szCs w:val="36"/>
          </w:rPr>
          <w:t>tep</w:t>
        </w:r>
        <w:r>
          <w:rPr>
            <w:rFonts w:ascii="Malgun Gothic" w:hAnsi="Malgun Gothic" w:cs="Malgun Gothic"/>
            <w:sz w:val="36"/>
            <w:szCs w:val="36"/>
          </w:rPr>
          <w:t xml:space="preserve"> 3 </w:t>
        </w:r>
        <w:r>
          <w:rPr>
            <w:rFonts w:ascii="Malgun Gothic" w:hAnsi="Malgun Gothic" w:cs="Malgun Gothic" w:hint="eastAsia"/>
            <w:sz w:val="36"/>
            <w:szCs w:val="36"/>
          </w:rPr>
          <w:t>：</w:t>
        </w:r>
        <w:r>
          <w:rPr>
            <w:rFonts w:ascii="Malgun Gothic" w:hAnsi="Malgun Gothic" w:cs="Malgun Gothic" w:hint="eastAsia"/>
            <w:sz w:val="36"/>
            <w:szCs w:val="36"/>
          </w:rPr>
          <w:t xml:space="preserve"> </w:t>
        </w:r>
        <w:r>
          <w:rPr>
            <w:rFonts w:ascii="Malgun Gothic" w:hAnsi="Malgun Gothic" w:cs="Malgun Gothic" w:hint="eastAsia"/>
            <w:sz w:val="36"/>
            <w:szCs w:val="36"/>
          </w:rPr>
          <w:t>重写这个开头段</w:t>
        </w:r>
      </w:ins>
    </w:p>
    <w:p w14:paraId="21A5336C" w14:textId="56CF21B7" w:rsidR="006D2962" w:rsidRDefault="00B97C5F" w:rsidP="00B97C5F">
      <w:pPr>
        <w:rPr>
          <w:rFonts w:ascii="Malgun Gothic" w:hAnsi="Malgun Gothic" w:cs="Malgun Gothic"/>
          <w:sz w:val="36"/>
          <w:szCs w:val="36"/>
        </w:rPr>
      </w:pPr>
      <w:r w:rsidRPr="00B97C5F">
        <w:rPr>
          <w:sz w:val="36"/>
          <w:szCs w:val="36"/>
        </w:rPr>
        <w:t>Parenting has been recognized as playing an important role in children education, because children are able to shape a positive world view and distinguish right from wrong.</w:t>
      </w:r>
      <w:r>
        <w:rPr>
          <w:sz w:val="36"/>
          <w:szCs w:val="36"/>
        </w:rPr>
        <w:t xml:space="preserve"> </w:t>
      </w:r>
      <w:proofErr w:type="gramStart"/>
      <w:r w:rsidRPr="00B97C5F">
        <w:rPr>
          <w:sz w:val="36"/>
          <w:szCs w:val="36"/>
        </w:rPr>
        <w:t>Although  children</w:t>
      </w:r>
      <w:proofErr w:type="gramEnd"/>
      <w:r w:rsidRPr="00B97C5F">
        <w:rPr>
          <w:sz w:val="36"/>
          <w:szCs w:val="36"/>
        </w:rPr>
        <w:t xml:space="preserve"> should follow the rules or do what their parents and teachers expect them to do</w:t>
      </w:r>
      <w:r w:rsidRPr="00B97C5F">
        <w:rPr>
          <w:rFonts w:hint="eastAsia"/>
          <w:sz w:val="36"/>
          <w:szCs w:val="36"/>
        </w:rPr>
        <w:t>，</w:t>
      </w:r>
      <w:r w:rsidRPr="00B97C5F">
        <w:rPr>
          <w:sz w:val="36"/>
          <w:szCs w:val="36"/>
        </w:rPr>
        <w:t>I personally believe that  problems cannot be dealt with  by children  themselves in adulthood</w:t>
      </w:r>
      <w:r>
        <w:rPr>
          <w:rFonts w:hint="eastAsia"/>
          <w:sz w:val="36"/>
          <w:szCs w:val="36"/>
        </w:rPr>
        <w:t xml:space="preserve"> </w:t>
      </w:r>
      <w:r w:rsidRPr="00B97C5F">
        <w:rPr>
          <w:sz w:val="36"/>
          <w:szCs w:val="36"/>
        </w:rPr>
        <w:t>if they are controlled too much.</w:t>
      </w:r>
      <w:r w:rsidRPr="00B97C5F">
        <w:rPr>
          <w:rFonts w:ascii="Malgun Gothic" w:hAnsi="Malgun Gothic" w:cs="Malgun Gothic"/>
          <w:sz w:val="36"/>
          <w:szCs w:val="36"/>
        </w:rPr>
        <w:t>￼</w:t>
      </w:r>
    </w:p>
    <w:p w14:paraId="634D5620" w14:textId="28EDF200" w:rsidR="00B97C5F" w:rsidRDefault="00B97C5F" w:rsidP="00B97C5F">
      <w:pPr>
        <w:rPr>
          <w:rFonts w:ascii="Malgun Gothic" w:hAnsi="Malgun Gothic" w:cs="Malgun Gothic"/>
          <w:sz w:val="36"/>
          <w:szCs w:val="36"/>
        </w:rPr>
      </w:pPr>
    </w:p>
    <w:p w14:paraId="4B69C4D0" w14:textId="33B03F19" w:rsidR="00B97C5F" w:rsidRDefault="00B97C5F" w:rsidP="00B97C5F">
      <w:pPr>
        <w:rPr>
          <w:rFonts w:ascii="Malgun Gothic" w:hAnsi="Malgun Gothic" w:cs="Malgun Gothic"/>
          <w:sz w:val="36"/>
          <w:szCs w:val="36"/>
        </w:rPr>
      </w:pPr>
    </w:p>
    <w:p w14:paraId="0B716C44" w14:textId="57585F0B" w:rsidR="00B97C5F" w:rsidRDefault="00B97C5F" w:rsidP="00B97C5F">
      <w:pPr>
        <w:rPr>
          <w:rFonts w:ascii="Malgun Gothic" w:hAnsi="Malgun Gothic" w:cs="Malgun Gothic"/>
          <w:sz w:val="36"/>
          <w:szCs w:val="36"/>
        </w:rPr>
      </w:pPr>
      <w:r>
        <w:rPr>
          <w:rFonts w:ascii="Malgun Gothic" w:hAnsi="Malgun Gothic" w:cs="Malgun Gothic" w:hint="eastAsia"/>
          <w:sz w:val="36"/>
          <w:szCs w:val="36"/>
        </w:rPr>
        <w:lastRenderedPageBreak/>
        <w:t>如何论证中间段落</w:t>
      </w:r>
    </w:p>
    <w:p w14:paraId="74430202" w14:textId="5C85FD51" w:rsidR="00B97C5F" w:rsidRDefault="00B97C5F" w:rsidP="00B97C5F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解释论证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（客观，详细）</w:t>
      </w:r>
    </w:p>
    <w:p w14:paraId="1B53E72B" w14:textId="1BB516F2" w:rsidR="00B97C5F" w:rsidRPr="00B97C5F" w:rsidRDefault="00B97C5F" w:rsidP="00B97C5F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快餐有害人的身体健康</w:t>
      </w:r>
    </w:p>
    <w:p w14:paraId="5492EFD6" w14:textId="41467170" w:rsidR="007724B1" w:rsidRDefault="00B97C5F" w:rsidP="007724B1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因为长期以来被认为</w:t>
      </w:r>
      <w:r>
        <w:rPr>
          <w:rFonts w:hint="eastAsia"/>
          <w:sz w:val="36"/>
          <w:szCs w:val="36"/>
        </w:rPr>
        <w:t>----junk</w:t>
      </w:r>
      <w:r>
        <w:rPr>
          <w:sz w:val="36"/>
          <w:szCs w:val="36"/>
        </w:rPr>
        <w:t xml:space="preserve"> food, </w:t>
      </w:r>
      <w:r>
        <w:rPr>
          <w:rFonts w:hint="eastAsia"/>
          <w:sz w:val="36"/>
          <w:szCs w:val="36"/>
        </w:rPr>
        <w:t>含有高热量，高脂肪，高卡路里</w:t>
      </w:r>
    </w:p>
    <w:p w14:paraId="467ABCDD" w14:textId="0F61D0B9" w:rsidR="00B97C5F" w:rsidRDefault="00B97C5F" w:rsidP="007724B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This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is</w:t>
      </w:r>
      <w:r>
        <w:rPr>
          <w:sz w:val="36"/>
          <w:szCs w:val="36"/>
        </w:rPr>
        <w:t xml:space="preserve"> because these foods have long been criticized as junk foods, which contain numerous calories with high level of heat and fat. </w:t>
      </w:r>
    </w:p>
    <w:p w14:paraId="36910CA5" w14:textId="759EDBB2" w:rsidR="005A57F1" w:rsidRDefault="005A57F1" w:rsidP="007724B1">
      <w:pPr>
        <w:rPr>
          <w:sz w:val="36"/>
          <w:szCs w:val="36"/>
        </w:rPr>
      </w:pPr>
    </w:p>
    <w:p w14:paraId="6A5F3FFC" w14:textId="3E08CA27" w:rsidR="005A57F1" w:rsidRDefault="005A57F1" w:rsidP="007724B1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广告</w:t>
      </w:r>
      <w:r>
        <w:rPr>
          <w:rFonts w:hint="eastAsia"/>
          <w:sz w:val="36"/>
          <w:szCs w:val="36"/>
        </w:rPr>
        <w:t>----</w:t>
      </w:r>
      <w:r>
        <w:rPr>
          <w:rFonts w:hint="eastAsia"/>
          <w:sz w:val="36"/>
          <w:szCs w:val="36"/>
        </w:rPr>
        <w:t>消费者</w:t>
      </w:r>
      <w:r>
        <w:rPr>
          <w:rFonts w:hint="eastAsia"/>
          <w:sz w:val="36"/>
          <w:szCs w:val="36"/>
        </w:rPr>
        <w:t>----</w:t>
      </w:r>
      <w:r>
        <w:rPr>
          <w:rFonts w:hint="eastAsia"/>
          <w:sz w:val="36"/>
          <w:szCs w:val="36"/>
        </w:rPr>
        <w:t>挑选商品</w:t>
      </w:r>
    </w:p>
    <w:p w14:paraId="72400146" w14:textId="1C7DC2BB" w:rsidR="005A57F1" w:rsidRDefault="005A57F1" w:rsidP="007724B1">
      <w:pPr>
        <w:rPr>
          <w:sz w:val="36"/>
          <w:szCs w:val="36"/>
        </w:rPr>
      </w:pPr>
    </w:p>
    <w:p w14:paraId="1FA453C8" w14:textId="00B05998" w:rsidR="005A57F1" w:rsidRDefault="005A57F1" w:rsidP="007724B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志愿者活动</w:t>
      </w:r>
      <w:r>
        <w:rPr>
          <w:rFonts w:hint="eastAsia"/>
          <w:sz w:val="36"/>
          <w:szCs w:val="36"/>
        </w:rPr>
        <w:t>----</w:t>
      </w:r>
      <w:r>
        <w:rPr>
          <w:rFonts w:hint="eastAsia"/>
          <w:sz w:val="36"/>
          <w:szCs w:val="36"/>
        </w:rPr>
        <w:t>学生</w:t>
      </w:r>
      <w:r>
        <w:rPr>
          <w:rFonts w:hint="eastAsia"/>
          <w:sz w:val="36"/>
          <w:szCs w:val="36"/>
        </w:rPr>
        <w:t>----</w:t>
      </w:r>
      <w:r>
        <w:rPr>
          <w:rFonts w:hint="eastAsia"/>
          <w:sz w:val="36"/>
          <w:szCs w:val="36"/>
        </w:rPr>
        <w:t>人际交往</w:t>
      </w:r>
    </w:p>
    <w:p w14:paraId="14755644" w14:textId="36C8769A" w:rsidR="005A57F1" w:rsidRDefault="005A57F1" w:rsidP="007724B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·····，</w:t>
      </w:r>
      <w:r>
        <w:rPr>
          <w:rFonts w:hint="eastAsia"/>
          <w:sz w:val="36"/>
          <w:szCs w:val="36"/>
        </w:rPr>
        <w:t xml:space="preserve"> bec</w:t>
      </w:r>
      <w:r>
        <w:rPr>
          <w:sz w:val="36"/>
          <w:szCs w:val="36"/>
        </w:rPr>
        <w:t>ause/ since / as ~~~~~~~</w:t>
      </w:r>
    </w:p>
    <w:p w14:paraId="437AB41B" w14:textId="042D5EA3" w:rsidR="005A57F1" w:rsidRDefault="005A57F1" w:rsidP="007724B1">
      <w:pPr>
        <w:rPr>
          <w:sz w:val="36"/>
          <w:szCs w:val="36"/>
        </w:rPr>
      </w:pPr>
      <w:r>
        <w:rPr>
          <w:sz w:val="36"/>
          <w:szCs w:val="36"/>
        </w:rPr>
        <w:t>~~~~~~~. This is due to the fact that ~~~~~~</w:t>
      </w:r>
    </w:p>
    <w:p w14:paraId="5B943502" w14:textId="5A028C50" w:rsidR="005A57F1" w:rsidRPr="007724B1" w:rsidRDefault="005A57F1" w:rsidP="007724B1">
      <w:pPr>
        <w:rPr>
          <w:sz w:val="36"/>
          <w:szCs w:val="36"/>
        </w:rPr>
      </w:pPr>
      <w:r>
        <w:rPr>
          <w:sz w:val="36"/>
          <w:szCs w:val="36"/>
        </w:rPr>
        <w:t>```````, which means ~~~~~~</w:t>
      </w:r>
    </w:p>
    <w:p w14:paraId="6B7FD507" w14:textId="2ECDB500" w:rsidR="00CB6352" w:rsidRDefault="00CB6352">
      <w:pPr>
        <w:rPr>
          <w:sz w:val="36"/>
          <w:szCs w:val="36"/>
        </w:rPr>
      </w:pPr>
    </w:p>
    <w:p w14:paraId="24A595F8" w14:textId="7F4188B2" w:rsidR="005A57F1" w:rsidRDefault="005A57F1" w:rsidP="005A57F1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反面论证</w:t>
      </w:r>
    </w:p>
    <w:p w14:paraId="10261BEA" w14:textId="793052C2" w:rsidR="005A57F1" w:rsidRDefault="005A57F1" w:rsidP="005A57F1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A.</w:t>
      </w:r>
      <w:r>
        <w:rPr>
          <w:rFonts w:hint="eastAsia"/>
          <w:sz w:val="36"/>
          <w:szCs w:val="36"/>
        </w:rPr>
        <w:t>学校</w:t>
      </w:r>
      <w:r>
        <w:rPr>
          <w:rFonts w:hint="eastAsia"/>
          <w:sz w:val="36"/>
          <w:szCs w:val="36"/>
        </w:rPr>
        <w:t>----</w:t>
      </w:r>
      <w:r>
        <w:rPr>
          <w:rFonts w:hint="eastAsia"/>
          <w:sz w:val="36"/>
          <w:szCs w:val="36"/>
        </w:rPr>
        <w:t>规则</w:t>
      </w:r>
      <w:r>
        <w:rPr>
          <w:rFonts w:hint="eastAsia"/>
          <w:sz w:val="36"/>
          <w:szCs w:val="36"/>
        </w:rPr>
        <w:t>---</w:t>
      </w:r>
      <w:r>
        <w:rPr>
          <w:rFonts w:hint="eastAsia"/>
          <w:sz w:val="36"/>
          <w:szCs w:val="36"/>
        </w:rPr>
        <w:t>能让小孩子为自己的行为负责</w:t>
      </w:r>
    </w:p>
    <w:p w14:paraId="092A74BF" w14:textId="480F9CB9" w:rsidR="005A57F1" w:rsidRPr="005A57F1" w:rsidRDefault="005A57F1" w:rsidP="005A57F1">
      <w:pPr>
        <w:pStyle w:val="ListParagraph"/>
        <w:rPr>
          <w:color w:val="FF0000"/>
          <w:sz w:val="36"/>
          <w:szCs w:val="36"/>
        </w:rPr>
      </w:pPr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>ithout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rules</w:t>
      </w:r>
      <w:r>
        <w:rPr>
          <w:sz w:val="36"/>
          <w:szCs w:val="36"/>
        </w:rPr>
        <w:t xml:space="preserve">, </w:t>
      </w:r>
      <w:r>
        <w:rPr>
          <w:rFonts w:hint="eastAsia"/>
          <w:sz w:val="36"/>
          <w:szCs w:val="36"/>
        </w:rPr>
        <w:t>小孩子</w:t>
      </w:r>
      <w:r w:rsidRPr="005A57F1">
        <w:rPr>
          <w:rFonts w:hint="eastAsia"/>
          <w:color w:val="FF0000"/>
          <w:sz w:val="36"/>
          <w:szCs w:val="36"/>
        </w:rPr>
        <w:t>有可能会模仿一些不好的行为</w:t>
      </w:r>
      <w:r w:rsidRPr="005A57F1">
        <w:rPr>
          <w:rFonts w:hint="eastAsia"/>
          <w:color w:val="FF0000"/>
          <w:sz w:val="36"/>
          <w:szCs w:val="36"/>
        </w:rPr>
        <w:t xml:space="preserve"> such</w:t>
      </w:r>
      <w:r w:rsidRPr="005A57F1">
        <w:rPr>
          <w:color w:val="FF0000"/>
          <w:sz w:val="36"/>
          <w:szCs w:val="36"/>
        </w:rPr>
        <w:t xml:space="preserve"> </w:t>
      </w:r>
      <w:r w:rsidRPr="005A57F1">
        <w:rPr>
          <w:rFonts w:hint="eastAsia"/>
          <w:color w:val="FF0000"/>
          <w:sz w:val="36"/>
          <w:szCs w:val="36"/>
        </w:rPr>
        <w:t>as</w:t>
      </w:r>
      <w:r w:rsidRPr="005A57F1">
        <w:rPr>
          <w:color w:val="FF0000"/>
          <w:sz w:val="36"/>
          <w:szCs w:val="36"/>
        </w:rPr>
        <w:t xml:space="preserve"> </w:t>
      </w:r>
      <w:r w:rsidRPr="005A57F1">
        <w:rPr>
          <w:rFonts w:hint="eastAsia"/>
          <w:color w:val="FF0000"/>
          <w:sz w:val="36"/>
          <w:szCs w:val="36"/>
        </w:rPr>
        <w:t>骂脏话</w:t>
      </w:r>
      <w:r w:rsidRPr="005A57F1">
        <w:rPr>
          <w:rFonts w:hint="eastAsia"/>
          <w:color w:val="FF0000"/>
          <w:sz w:val="36"/>
          <w:szCs w:val="36"/>
        </w:rPr>
        <w:t xml:space="preserve"> or</w:t>
      </w:r>
      <w:r w:rsidRPr="005A57F1">
        <w:rPr>
          <w:color w:val="FF0000"/>
          <w:sz w:val="36"/>
          <w:szCs w:val="36"/>
        </w:rPr>
        <w:t xml:space="preserve"> </w:t>
      </w:r>
      <w:r w:rsidRPr="005A57F1">
        <w:rPr>
          <w:rFonts w:hint="eastAsia"/>
          <w:color w:val="FF0000"/>
          <w:sz w:val="36"/>
          <w:szCs w:val="36"/>
        </w:rPr>
        <w:t>校园欺凌</w:t>
      </w:r>
      <w:r w:rsidRPr="005A57F1">
        <w:rPr>
          <w:rFonts w:hint="eastAsia"/>
          <w:color w:val="FF0000"/>
          <w:sz w:val="36"/>
          <w:szCs w:val="36"/>
        </w:rPr>
        <w:t xml:space="preserve"> </w:t>
      </w:r>
    </w:p>
    <w:p w14:paraId="19FC3B4D" w14:textId="7C7BC77F" w:rsidR="005A57F1" w:rsidRDefault="005A57F1" w:rsidP="005A57F1">
      <w:pPr>
        <w:pStyle w:val="ListParagraph"/>
        <w:rPr>
          <w:sz w:val="36"/>
          <w:szCs w:val="36"/>
        </w:rPr>
      </w:pPr>
    </w:p>
    <w:p w14:paraId="33A13AC3" w14:textId="698997F9" w:rsidR="005A57F1" w:rsidRDefault="005A57F1" w:rsidP="005A57F1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动物实验</w:t>
      </w:r>
      <w:r>
        <w:rPr>
          <w:rFonts w:hint="eastAsia"/>
          <w:sz w:val="36"/>
          <w:szCs w:val="36"/>
        </w:rPr>
        <w:t>-----</w:t>
      </w:r>
      <w:r>
        <w:rPr>
          <w:rFonts w:hint="eastAsia"/>
          <w:sz w:val="36"/>
          <w:szCs w:val="36"/>
        </w:rPr>
        <w:t>促进医学进步</w:t>
      </w:r>
    </w:p>
    <w:p w14:paraId="5E981E2C" w14:textId="4DE3C800" w:rsidR="005A57F1" w:rsidRDefault="005A57F1" w:rsidP="005A57F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>ithout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····，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······</w:t>
      </w:r>
    </w:p>
    <w:p w14:paraId="4B726CED" w14:textId="1E599251" w:rsidR="005A57F1" w:rsidRDefault="005A57F1" w:rsidP="005A57F1">
      <w:pPr>
        <w:rPr>
          <w:sz w:val="36"/>
          <w:szCs w:val="36"/>
        </w:rPr>
      </w:pPr>
    </w:p>
    <w:p w14:paraId="6D4EF6A1" w14:textId="0B06E10D" w:rsidR="005A57F1" w:rsidRDefault="005A57F1" w:rsidP="005A57F1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对比论证</w:t>
      </w:r>
      <w:r>
        <w:rPr>
          <w:rFonts w:hint="eastAsia"/>
          <w:sz w:val="36"/>
          <w:szCs w:val="36"/>
        </w:rPr>
        <w:t xml:space="preserve"> </w:t>
      </w:r>
    </w:p>
    <w:p w14:paraId="21F4666C" w14:textId="65D6A136" w:rsidR="00CF10C6" w:rsidRDefault="00CF10C6" w:rsidP="00CF10C6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教育</w:t>
      </w:r>
      <w:r>
        <w:rPr>
          <w:rFonts w:hint="eastAsia"/>
          <w:sz w:val="36"/>
          <w:szCs w:val="36"/>
        </w:rPr>
        <w:t>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道德、</w:t>
      </w:r>
      <w:r>
        <w:rPr>
          <w:rFonts w:hint="eastAsia"/>
          <w:sz w:val="36"/>
          <w:szCs w:val="36"/>
        </w:rPr>
        <w:t xml:space="preserve"> </w:t>
      </w:r>
      <w:r w:rsidRPr="00CF10C6">
        <w:rPr>
          <w:rFonts w:hint="eastAsia"/>
          <w:sz w:val="36"/>
          <w:szCs w:val="36"/>
          <w:highlight w:val="yellow"/>
        </w:rPr>
        <w:t>理论知识</w:t>
      </w:r>
    </w:p>
    <w:p w14:paraId="75F382DF" w14:textId="6AAA2841" w:rsidR="00CF10C6" w:rsidRDefault="00CF10C6" w:rsidP="00CF10C6">
      <w:pPr>
        <w:pStyle w:val="ListParagraph"/>
        <w:rPr>
          <w:sz w:val="36"/>
          <w:szCs w:val="36"/>
        </w:rPr>
      </w:pPr>
      <w:r>
        <w:rPr>
          <w:sz w:val="36"/>
          <w:szCs w:val="36"/>
          <w:highlight w:val="yellow"/>
        </w:rPr>
        <w:t>W</w:t>
      </w:r>
      <w:r>
        <w:rPr>
          <w:rFonts w:hint="eastAsia"/>
          <w:sz w:val="36"/>
          <w:szCs w:val="36"/>
          <w:highlight w:val="yellow"/>
        </w:rPr>
        <w:t>hen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学校</w:t>
      </w:r>
      <w:r w:rsidRPr="00CF10C6">
        <w:rPr>
          <w:rFonts w:hint="eastAsia"/>
          <w:color w:val="FF0000"/>
          <w:sz w:val="36"/>
          <w:szCs w:val="36"/>
        </w:rPr>
        <w:t>过多的重视</w:t>
      </w:r>
      <w:r>
        <w:rPr>
          <w:rFonts w:hint="eastAsia"/>
          <w:sz w:val="36"/>
          <w:szCs w:val="36"/>
        </w:rPr>
        <w:t>道德准则，学生有可能会忽略主要科目的学习</w:t>
      </w:r>
      <w:r>
        <w:rPr>
          <w:rFonts w:hint="eastAsia"/>
          <w:sz w:val="36"/>
          <w:szCs w:val="36"/>
        </w:rPr>
        <w:t xml:space="preserve">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导致成绩下降</w:t>
      </w:r>
    </w:p>
    <w:p w14:paraId="1CD7376F" w14:textId="07764D6F" w:rsidR="00CF10C6" w:rsidRDefault="00CF10C6" w:rsidP="00CF10C6">
      <w:pPr>
        <w:pStyle w:val="ListParagraph"/>
        <w:rPr>
          <w:sz w:val="36"/>
          <w:szCs w:val="36"/>
        </w:rPr>
      </w:pPr>
    </w:p>
    <w:p w14:paraId="60853FF6" w14:textId="11CE109F" w:rsidR="00CF10C6" w:rsidRDefault="00CF10C6" w:rsidP="00CF10C6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政府</w:t>
      </w:r>
      <w:r>
        <w:rPr>
          <w:rFonts w:hint="eastAsia"/>
          <w:sz w:val="36"/>
          <w:szCs w:val="36"/>
        </w:rPr>
        <w:t>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艺术、</w:t>
      </w:r>
      <w:r>
        <w:rPr>
          <w:rFonts w:hint="eastAsia"/>
          <w:sz w:val="36"/>
          <w:szCs w:val="36"/>
        </w:rPr>
        <w:t xml:space="preserve"> </w:t>
      </w:r>
      <w:r w:rsidRPr="00CF10C6">
        <w:rPr>
          <w:rFonts w:hint="eastAsia"/>
          <w:sz w:val="36"/>
          <w:szCs w:val="36"/>
          <w:highlight w:val="yellow"/>
        </w:rPr>
        <w:t>公共服务</w:t>
      </w:r>
    </w:p>
    <w:p w14:paraId="29605D88" w14:textId="1D412596" w:rsidR="00CF10C6" w:rsidRDefault="00CF10C6" w:rsidP="00CF10C6">
      <w:pPr>
        <w:pStyle w:val="ListParagraph"/>
        <w:rPr>
          <w:sz w:val="36"/>
          <w:szCs w:val="36"/>
        </w:rPr>
      </w:pPr>
      <w:r>
        <w:rPr>
          <w:sz w:val="36"/>
          <w:szCs w:val="36"/>
          <w:highlight w:val="yellow"/>
        </w:rPr>
        <w:t>W</w:t>
      </w:r>
      <w:r>
        <w:rPr>
          <w:rFonts w:hint="eastAsia"/>
          <w:sz w:val="36"/>
          <w:szCs w:val="36"/>
          <w:highlight w:val="yellow"/>
        </w:rPr>
        <w:t>hen</w:t>
      </w:r>
      <w:r>
        <w:rPr>
          <w:sz w:val="36"/>
          <w:szCs w:val="36"/>
        </w:rPr>
        <w:t xml:space="preserve"> </w:t>
      </w:r>
      <w:r w:rsidRPr="00CF10C6">
        <w:rPr>
          <w:rFonts w:hint="eastAsia"/>
          <w:sz w:val="36"/>
          <w:szCs w:val="36"/>
        </w:rPr>
        <w:t>政府</w:t>
      </w:r>
      <w:r w:rsidRPr="00CF10C6">
        <w:rPr>
          <w:rFonts w:hint="eastAsia"/>
          <w:color w:val="FF0000"/>
          <w:sz w:val="36"/>
          <w:szCs w:val="36"/>
        </w:rPr>
        <w:t>过多的花钱</w:t>
      </w:r>
      <w:r w:rsidRPr="00CF10C6">
        <w:rPr>
          <w:rFonts w:hint="eastAsia"/>
          <w:sz w:val="36"/>
          <w:szCs w:val="36"/>
        </w:rPr>
        <w:t>投资艺术，其他</w:t>
      </w:r>
      <w:r w:rsidRPr="00CF10C6">
        <w:rPr>
          <w:rFonts w:hint="eastAsia"/>
          <w:color w:val="FF0000"/>
          <w:sz w:val="36"/>
          <w:szCs w:val="36"/>
        </w:rPr>
        <w:t>更重要</w:t>
      </w:r>
      <w:r w:rsidRPr="00CF10C6">
        <w:rPr>
          <w:rFonts w:hint="eastAsia"/>
          <w:sz w:val="36"/>
          <w:szCs w:val="36"/>
        </w:rPr>
        <w:t>的方面比如教育就会缺乏资金</w:t>
      </w:r>
    </w:p>
    <w:p w14:paraId="674BBA77" w14:textId="5F3D524D" w:rsidR="00CF10C6" w:rsidRDefault="00CF10C6" w:rsidP="00CF10C6">
      <w:pPr>
        <w:pStyle w:val="ListParagraph"/>
        <w:rPr>
          <w:sz w:val="36"/>
          <w:szCs w:val="36"/>
        </w:rPr>
      </w:pPr>
    </w:p>
    <w:p w14:paraId="4E8B4377" w14:textId="33893BE5" w:rsidR="00CF10C6" w:rsidRDefault="00CF10C6" w:rsidP="00CF10C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49</w:t>
      </w:r>
      <w:r>
        <w:rPr>
          <w:rFonts w:hint="eastAsia"/>
          <w:sz w:val="36"/>
          <w:szCs w:val="36"/>
        </w:rPr>
        <w:t>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the</w:t>
      </w:r>
      <w:r>
        <w:rPr>
          <w:sz w:val="36"/>
          <w:szCs w:val="36"/>
        </w:rPr>
        <w:t xml:space="preserve"> food </w:t>
      </w:r>
      <w:proofErr w:type="gramStart"/>
      <w:r>
        <w:rPr>
          <w:sz w:val="36"/>
          <w:szCs w:val="36"/>
        </w:rPr>
        <w:t>shortage .</w:t>
      </w:r>
      <w:proofErr w:type="gramEnd"/>
      <w:r>
        <w:rPr>
          <w:sz w:val="36"/>
          <w:szCs w:val="36"/>
        </w:rPr>
        <w:t xml:space="preserve"> the spread of diseases </w:t>
      </w:r>
    </w:p>
    <w:p w14:paraId="4103602D" w14:textId="1EC22E44" w:rsidR="00CF10C6" w:rsidRDefault="00CF10C6" w:rsidP="00CF10C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79---- </w:t>
      </w:r>
      <w:proofErr w:type="gramStart"/>
      <w:r>
        <w:rPr>
          <w:sz w:val="36"/>
          <w:szCs w:val="36"/>
        </w:rPr>
        <w:t>education ,</w:t>
      </w:r>
      <w:proofErr w:type="gramEnd"/>
      <w:r>
        <w:rPr>
          <w:sz w:val="36"/>
          <w:szCs w:val="36"/>
        </w:rPr>
        <w:t xml:space="preserve"> infrastructure </w:t>
      </w:r>
    </w:p>
    <w:p w14:paraId="08042802" w14:textId="32171D67" w:rsidR="00CF10C6" w:rsidRDefault="00CF10C6" w:rsidP="00CF10C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99---- spirit </w:t>
      </w:r>
      <w:proofErr w:type="gramStart"/>
      <w:r>
        <w:rPr>
          <w:sz w:val="36"/>
          <w:szCs w:val="36"/>
        </w:rPr>
        <w:t>( language</w:t>
      </w:r>
      <w:proofErr w:type="gramEnd"/>
      <w:r>
        <w:rPr>
          <w:sz w:val="36"/>
          <w:szCs w:val="36"/>
        </w:rPr>
        <w:t xml:space="preserve"> protection, arts, aging population , sports~~~~~) </w:t>
      </w:r>
    </w:p>
    <w:p w14:paraId="3BCFB423" w14:textId="2A3E73A4" w:rsidR="00CF10C6" w:rsidRDefault="00CF10C6" w:rsidP="00CF10C6">
      <w:pPr>
        <w:pStyle w:val="ListParagraph"/>
        <w:rPr>
          <w:sz w:val="36"/>
          <w:szCs w:val="36"/>
        </w:rPr>
      </w:pPr>
    </w:p>
    <w:p w14:paraId="38E714A6" w14:textId="13B23B95" w:rsidR="00CF10C6" w:rsidRDefault="00CF10C6" w:rsidP="00CF10C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Children ----watching TV </w:t>
      </w:r>
    </w:p>
    <w:p w14:paraId="37A485F7" w14:textId="36631E85" w:rsidR="00CF10C6" w:rsidRDefault="00CF10C6" w:rsidP="00CF10C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Unlike adults, </w:t>
      </w:r>
      <w:r>
        <w:rPr>
          <w:rFonts w:hint="eastAsia"/>
          <w:sz w:val="36"/>
          <w:szCs w:val="36"/>
        </w:rPr>
        <w:t>小孩子看电视久了会导致视力下降····</w:t>
      </w:r>
      <w:r>
        <w:rPr>
          <w:rFonts w:hint="eastAsia"/>
          <w:sz w:val="36"/>
          <w:szCs w:val="36"/>
        </w:rPr>
        <w:t>5</w:t>
      </w:r>
      <w:r>
        <w:rPr>
          <w:sz w:val="36"/>
          <w:szCs w:val="36"/>
        </w:rPr>
        <w:t>.5</w:t>
      </w:r>
    </w:p>
    <w:p w14:paraId="1396A0E5" w14:textId="31EC6B60" w:rsidR="00DA12A3" w:rsidRDefault="00DA12A3" w:rsidP="00CF10C6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Unlike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adul</w:t>
      </w:r>
      <w:r>
        <w:rPr>
          <w:sz w:val="36"/>
          <w:szCs w:val="36"/>
        </w:rPr>
        <w:t xml:space="preserve">ts, </w:t>
      </w:r>
      <w:r>
        <w:rPr>
          <w:rFonts w:hint="eastAsia"/>
          <w:sz w:val="36"/>
          <w:szCs w:val="36"/>
        </w:rPr>
        <w:t>小孩子缺乏自控力</w:t>
      </w:r>
      <w:r>
        <w:rPr>
          <w:rFonts w:hint="eastAsia"/>
          <w:sz w:val="36"/>
          <w:szCs w:val="36"/>
        </w:rPr>
        <w:t xml:space="preserve">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看电视久了导致视力下降</w:t>
      </w:r>
      <w:r>
        <w:rPr>
          <w:rFonts w:hint="eastAsia"/>
          <w:sz w:val="36"/>
          <w:szCs w:val="36"/>
        </w:rPr>
        <w:t xml:space="preserve"> ------</w:t>
      </w:r>
      <w:r>
        <w:rPr>
          <w:sz w:val="36"/>
          <w:szCs w:val="36"/>
        </w:rPr>
        <w:t>6</w:t>
      </w:r>
    </w:p>
    <w:p w14:paraId="55E00862" w14:textId="312BAF59" w:rsidR="00DA12A3" w:rsidRDefault="00DA12A3" w:rsidP="00CF10C6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Unlike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adults</w:t>
      </w:r>
      <w:r>
        <w:rPr>
          <w:rFonts w:hint="eastAsia"/>
          <w:sz w:val="36"/>
          <w:szCs w:val="36"/>
        </w:rPr>
        <w:t>，小孩子缺乏自控力</w:t>
      </w:r>
      <w:r>
        <w:rPr>
          <w:rFonts w:hint="eastAsia"/>
          <w:sz w:val="36"/>
          <w:szCs w:val="36"/>
        </w:rPr>
        <w:t xml:space="preserve">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坐在电视屏幕前很长时间，</w:t>
      </w:r>
      <w:r>
        <w:rPr>
          <w:rFonts w:hint="eastAsia"/>
          <w:sz w:val="36"/>
          <w:szCs w:val="36"/>
        </w:rPr>
        <w:t>thereby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造成视力下降</w:t>
      </w:r>
      <w:r>
        <w:rPr>
          <w:rFonts w:hint="eastAsia"/>
          <w:sz w:val="36"/>
          <w:szCs w:val="36"/>
        </w:rPr>
        <w:t>or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肥胖症</w:t>
      </w:r>
    </w:p>
    <w:p w14:paraId="73F2AE57" w14:textId="1ED5742E" w:rsidR="00DA12A3" w:rsidRDefault="00DA12A3" w:rsidP="00CF10C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6.5</w:t>
      </w:r>
      <w:r>
        <w:rPr>
          <w:rFonts w:hint="eastAsia"/>
          <w:sz w:val="36"/>
          <w:szCs w:val="36"/>
        </w:rPr>
        <w:t>--</w:t>
      </w:r>
      <w:r>
        <w:rPr>
          <w:sz w:val="36"/>
          <w:szCs w:val="36"/>
        </w:rPr>
        <w:t>7</w:t>
      </w:r>
    </w:p>
    <w:p w14:paraId="41995205" w14:textId="7DD6BE82" w:rsidR="00DA12A3" w:rsidRDefault="00DA12A3" w:rsidP="00CF10C6">
      <w:pPr>
        <w:pStyle w:val="ListParagraph"/>
        <w:rPr>
          <w:sz w:val="36"/>
          <w:szCs w:val="36"/>
        </w:rPr>
      </w:pPr>
    </w:p>
    <w:p w14:paraId="32576B1A" w14:textId="5EB4913F" w:rsidR="00DA12A3" w:rsidRDefault="00DA12A3" w:rsidP="00CF10C6">
      <w:pPr>
        <w:pStyle w:val="ListParagraph"/>
        <w:rPr>
          <w:sz w:val="36"/>
          <w:szCs w:val="36"/>
        </w:rPr>
      </w:pPr>
    </w:p>
    <w:p w14:paraId="5034FEB2" w14:textId="35B907CA" w:rsidR="00DA12A3" w:rsidRDefault="00DA12A3" w:rsidP="00DA12A3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举例论证</w:t>
      </w:r>
    </w:p>
    <w:p w14:paraId="166CB2D7" w14:textId="6E54B77D" w:rsidR="00DA12A3" w:rsidRDefault="00DA12A3" w:rsidP="00DA12A3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一句话写完</w:t>
      </w:r>
    </w:p>
    <w:p w14:paraId="43102933" w14:textId="52A9320C" w:rsidR="00DA12A3" w:rsidRDefault="00DA12A3" w:rsidP="00DA12A3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禁止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.2 </w:t>
      </w:r>
      <w:r>
        <w:rPr>
          <w:rFonts w:hint="eastAsia"/>
          <w:sz w:val="36"/>
          <w:szCs w:val="36"/>
        </w:rPr>
        <w:t>人称</w:t>
      </w:r>
    </w:p>
    <w:p w14:paraId="3FF1E75A" w14:textId="79B3F33F" w:rsidR="00DA12A3" w:rsidRDefault="00DA12A3" w:rsidP="00DA12A3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名人名言</w:t>
      </w:r>
    </w:p>
    <w:p w14:paraId="0787C25C" w14:textId="7E37F5D8" w:rsidR="00DA12A3" w:rsidRDefault="00DA12A3" w:rsidP="00DA12A3">
      <w:pPr>
        <w:pStyle w:val="ListParagraph"/>
        <w:ind w:left="1080"/>
        <w:rPr>
          <w:sz w:val="36"/>
          <w:szCs w:val="36"/>
        </w:rPr>
      </w:pPr>
    </w:p>
    <w:p w14:paraId="43DF690A" w14:textId="6CCD6AFD" w:rsidR="00DA12A3" w:rsidRDefault="00DA12A3" w:rsidP="00DA12A3">
      <w:pPr>
        <w:pStyle w:val="ListParagraph"/>
        <w:ind w:left="1080"/>
        <w:rPr>
          <w:sz w:val="36"/>
          <w:szCs w:val="36"/>
        </w:rPr>
      </w:pPr>
    </w:p>
    <w:p w14:paraId="1F8E5B42" w14:textId="5FF13F3E" w:rsidR="00DA12A3" w:rsidRDefault="00DA12A3" w:rsidP="00DA12A3">
      <w:pPr>
        <w:pStyle w:val="ListParagraph"/>
        <w:ind w:left="1080"/>
        <w:rPr>
          <w:sz w:val="36"/>
          <w:szCs w:val="36"/>
        </w:rPr>
      </w:pPr>
      <w:r>
        <w:rPr>
          <w:rFonts w:hint="eastAsia"/>
          <w:sz w:val="36"/>
          <w:szCs w:val="36"/>
        </w:rPr>
        <w:t>两个历史名人</w:t>
      </w:r>
    </w:p>
    <w:p w14:paraId="2333CA24" w14:textId="451428B5" w:rsidR="00DA12A3" w:rsidRDefault="00DA12A3" w:rsidP="00DA12A3">
      <w:pPr>
        <w:pStyle w:val="ListParagraph"/>
        <w:ind w:left="1080"/>
        <w:rPr>
          <w:sz w:val="36"/>
          <w:szCs w:val="36"/>
        </w:rPr>
      </w:pPr>
      <w:r>
        <w:rPr>
          <w:rFonts w:hint="eastAsia"/>
          <w:sz w:val="36"/>
          <w:szCs w:val="36"/>
        </w:rPr>
        <w:t>两个明星</w:t>
      </w:r>
    </w:p>
    <w:p w14:paraId="316A72E8" w14:textId="5BC70F3D" w:rsidR="00DA12A3" w:rsidRDefault="00DA12A3" w:rsidP="00DA12A3">
      <w:pPr>
        <w:pStyle w:val="ListParagraph"/>
        <w:ind w:left="1080"/>
        <w:rPr>
          <w:sz w:val="36"/>
          <w:szCs w:val="36"/>
        </w:rPr>
      </w:pPr>
    </w:p>
    <w:p w14:paraId="7EA072A5" w14:textId="6C5B1BD3" w:rsidR="00DA12A3" w:rsidRDefault="00DA12A3" w:rsidP="00DA12A3">
      <w:pPr>
        <w:pStyle w:val="ListParagraph"/>
        <w:ind w:left="1080"/>
        <w:rPr>
          <w:sz w:val="36"/>
          <w:szCs w:val="36"/>
        </w:rPr>
      </w:pPr>
    </w:p>
    <w:p w14:paraId="513C5A7D" w14:textId="77777777" w:rsidR="00DA12A3" w:rsidRDefault="00DA12A3" w:rsidP="00DA12A3">
      <w:pPr>
        <w:pStyle w:val="ListParagraph"/>
        <w:ind w:left="1080"/>
        <w:rPr>
          <w:sz w:val="36"/>
          <w:szCs w:val="36"/>
        </w:rPr>
      </w:pPr>
      <w:r>
        <w:rPr>
          <w:rFonts w:hint="eastAsia"/>
          <w:sz w:val="36"/>
          <w:szCs w:val="36"/>
        </w:rPr>
        <w:t>作业：</w:t>
      </w:r>
    </w:p>
    <w:p w14:paraId="7E475F77" w14:textId="0F3EC637" w:rsidR="00DA12A3" w:rsidRDefault="00DA12A3" w:rsidP="00DA12A3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每天十个句子</w:t>
      </w:r>
    </w:p>
    <w:p w14:paraId="252B7546" w14:textId="0408ACCE" w:rsidR="00DA12A3" w:rsidRDefault="00DA12A3" w:rsidP="00DA12A3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看完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011 </w:t>
      </w:r>
      <w:r>
        <w:rPr>
          <w:rFonts w:hint="eastAsia"/>
          <w:sz w:val="36"/>
          <w:szCs w:val="36"/>
        </w:rPr>
        <w:t>年题目</w:t>
      </w:r>
    </w:p>
    <w:p w14:paraId="5BD9FBCE" w14:textId="10207C26" w:rsidR="00DA12A3" w:rsidRDefault="00DA12A3" w:rsidP="00DA12A3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每天练习开头段</w:t>
      </w:r>
      <w:r>
        <w:rPr>
          <w:rFonts w:hint="eastAsia"/>
          <w:sz w:val="36"/>
          <w:szCs w:val="36"/>
        </w:rPr>
        <w:t>---</w:t>
      </w:r>
      <w:r>
        <w:rPr>
          <w:rFonts w:hint="eastAsia"/>
          <w:sz w:val="36"/>
          <w:szCs w:val="36"/>
        </w:rPr>
        <w:t>星期六开始练习</w:t>
      </w:r>
    </w:p>
    <w:p w14:paraId="3FF20794" w14:textId="77777777" w:rsidR="00DA12A3" w:rsidRPr="00DA12A3" w:rsidRDefault="00DA12A3" w:rsidP="00DA12A3">
      <w:pPr>
        <w:pStyle w:val="ListParagraph"/>
        <w:ind w:left="1523"/>
        <w:rPr>
          <w:sz w:val="36"/>
          <w:szCs w:val="36"/>
        </w:rPr>
      </w:pPr>
      <w:r w:rsidRPr="00DA12A3">
        <w:rPr>
          <w:rFonts w:hint="eastAsia"/>
          <w:sz w:val="36"/>
          <w:szCs w:val="36"/>
        </w:rPr>
        <w:t>如何提高自己的开头段</w:t>
      </w:r>
    </w:p>
    <w:p w14:paraId="431996CD" w14:textId="77777777" w:rsidR="00DA12A3" w:rsidRPr="00DA12A3" w:rsidRDefault="00DA12A3" w:rsidP="00DA12A3">
      <w:pPr>
        <w:pStyle w:val="ListParagraph"/>
        <w:ind w:left="1523"/>
        <w:rPr>
          <w:sz w:val="36"/>
          <w:szCs w:val="36"/>
        </w:rPr>
      </w:pPr>
      <w:r w:rsidRPr="00DA12A3">
        <w:rPr>
          <w:rFonts w:hint="eastAsia"/>
          <w:sz w:val="36"/>
          <w:szCs w:val="36"/>
        </w:rPr>
        <w:t xml:space="preserve">Day 1---- </w:t>
      </w:r>
      <w:r w:rsidRPr="00DA12A3">
        <w:rPr>
          <w:rFonts w:hint="eastAsia"/>
          <w:sz w:val="36"/>
          <w:szCs w:val="36"/>
        </w:rPr>
        <w:t>顾</w:t>
      </w:r>
      <w:r w:rsidRPr="00DA12A3">
        <w:rPr>
          <w:rFonts w:hint="eastAsia"/>
          <w:sz w:val="36"/>
          <w:szCs w:val="36"/>
        </w:rPr>
        <w:t>1 &amp; 2</w:t>
      </w:r>
    </w:p>
    <w:p w14:paraId="47BB0EBD" w14:textId="77777777" w:rsidR="00DA12A3" w:rsidRPr="00DA12A3" w:rsidRDefault="00DA12A3" w:rsidP="00DA12A3">
      <w:pPr>
        <w:pStyle w:val="ListParagraph"/>
        <w:ind w:left="1523"/>
        <w:rPr>
          <w:sz w:val="36"/>
          <w:szCs w:val="36"/>
        </w:rPr>
      </w:pPr>
      <w:r w:rsidRPr="00DA12A3">
        <w:rPr>
          <w:rFonts w:hint="eastAsia"/>
          <w:sz w:val="36"/>
          <w:szCs w:val="36"/>
        </w:rPr>
        <w:t>Day 2 ---</w:t>
      </w:r>
      <w:r w:rsidRPr="00DA12A3">
        <w:rPr>
          <w:rFonts w:hint="eastAsia"/>
          <w:sz w:val="36"/>
          <w:szCs w:val="36"/>
        </w:rPr>
        <w:t>顾</w:t>
      </w:r>
      <w:r w:rsidRPr="00DA12A3">
        <w:rPr>
          <w:rFonts w:hint="eastAsia"/>
          <w:sz w:val="36"/>
          <w:szCs w:val="36"/>
        </w:rPr>
        <w:t>3&amp;6</w:t>
      </w:r>
    </w:p>
    <w:p w14:paraId="6E314173" w14:textId="77777777" w:rsidR="00DA12A3" w:rsidRPr="00DA12A3" w:rsidRDefault="00DA12A3" w:rsidP="00DA12A3">
      <w:pPr>
        <w:pStyle w:val="ListParagraph"/>
        <w:ind w:left="1523"/>
        <w:rPr>
          <w:sz w:val="36"/>
          <w:szCs w:val="36"/>
        </w:rPr>
      </w:pPr>
      <w:r w:rsidRPr="00DA12A3">
        <w:rPr>
          <w:rFonts w:hint="eastAsia"/>
          <w:sz w:val="36"/>
          <w:szCs w:val="36"/>
        </w:rPr>
        <w:t>Day 3 ----</w:t>
      </w:r>
      <w:r w:rsidRPr="00DA12A3">
        <w:rPr>
          <w:rFonts w:hint="eastAsia"/>
          <w:sz w:val="36"/>
          <w:szCs w:val="36"/>
        </w:rPr>
        <w:t>顾</w:t>
      </w:r>
      <w:r w:rsidRPr="00DA12A3">
        <w:rPr>
          <w:rFonts w:hint="eastAsia"/>
          <w:sz w:val="36"/>
          <w:szCs w:val="36"/>
        </w:rPr>
        <w:t xml:space="preserve"> 7&amp; 8</w:t>
      </w:r>
    </w:p>
    <w:p w14:paraId="72A8BBFB" w14:textId="77777777" w:rsidR="00DA12A3" w:rsidRPr="00DA12A3" w:rsidRDefault="00DA12A3" w:rsidP="00DA12A3">
      <w:pPr>
        <w:pStyle w:val="ListParagraph"/>
        <w:ind w:left="1523"/>
        <w:rPr>
          <w:sz w:val="36"/>
          <w:szCs w:val="36"/>
        </w:rPr>
      </w:pPr>
      <w:r w:rsidRPr="00DA12A3">
        <w:rPr>
          <w:rFonts w:hint="eastAsia"/>
          <w:sz w:val="36"/>
          <w:szCs w:val="36"/>
        </w:rPr>
        <w:t>Day 4 ---</w:t>
      </w:r>
      <w:r w:rsidRPr="00DA12A3">
        <w:rPr>
          <w:rFonts w:hint="eastAsia"/>
          <w:sz w:val="36"/>
          <w:szCs w:val="36"/>
        </w:rPr>
        <w:t>顾</w:t>
      </w:r>
      <w:r w:rsidRPr="00DA12A3">
        <w:rPr>
          <w:rFonts w:hint="eastAsia"/>
          <w:sz w:val="36"/>
          <w:szCs w:val="36"/>
        </w:rPr>
        <w:t>9 &amp; 10</w:t>
      </w:r>
    </w:p>
    <w:p w14:paraId="3873672D" w14:textId="1A6B2557" w:rsidR="00DA12A3" w:rsidRDefault="00DA12A3" w:rsidP="00DA12A3">
      <w:pPr>
        <w:pStyle w:val="ListParagraph"/>
        <w:ind w:left="1523"/>
        <w:rPr>
          <w:sz w:val="36"/>
          <w:szCs w:val="36"/>
        </w:rPr>
      </w:pPr>
      <w:r w:rsidRPr="00DA12A3">
        <w:rPr>
          <w:rFonts w:hint="eastAsia"/>
          <w:sz w:val="36"/>
          <w:szCs w:val="36"/>
        </w:rPr>
        <w:t>Day 5----</w:t>
      </w:r>
      <w:r w:rsidRPr="00DA12A3">
        <w:rPr>
          <w:rFonts w:hint="eastAsia"/>
          <w:sz w:val="36"/>
          <w:szCs w:val="36"/>
        </w:rPr>
        <w:t>写蓝色书</w:t>
      </w:r>
      <w:r w:rsidRPr="00DA12A3">
        <w:rPr>
          <w:rFonts w:hint="eastAsia"/>
          <w:sz w:val="36"/>
          <w:szCs w:val="36"/>
        </w:rPr>
        <w:t xml:space="preserve">146.3 &amp; 150.2 </w:t>
      </w:r>
      <w:r w:rsidRPr="00DA12A3">
        <w:rPr>
          <w:rFonts w:hint="eastAsia"/>
          <w:sz w:val="36"/>
          <w:szCs w:val="36"/>
        </w:rPr>
        <w:t>开头段</w:t>
      </w:r>
    </w:p>
    <w:p w14:paraId="1B8431E8" w14:textId="397B46B5" w:rsidR="00DA12A3" w:rsidRDefault="00DA12A3" w:rsidP="00DA12A3">
      <w:pPr>
        <w:pStyle w:val="ListParagraph"/>
        <w:ind w:left="1523"/>
        <w:rPr>
          <w:sz w:val="36"/>
          <w:szCs w:val="36"/>
        </w:rPr>
      </w:pPr>
    </w:p>
    <w:p w14:paraId="495454C9" w14:textId="692E085B" w:rsidR="00DA12A3" w:rsidRDefault="00DA12A3" w:rsidP="00DA12A3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上课前一天蓝色书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77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 xml:space="preserve">184 </w:t>
      </w:r>
      <w:r>
        <w:rPr>
          <w:rFonts w:hint="eastAsia"/>
          <w:sz w:val="36"/>
          <w:szCs w:val="36"/>
        </w:rPr>
        <w:t>看一下就可以</w:t>
      </w:r>
    </w:p>
    <w:p w14:paraId="5774A556" w14:textId="4D9BF5A8" w:rsidR="00DA12A3" w:rsidRDefault="00C63FC8" w:rsidP="00DA12A3">
      <w:pPr>
        <w:pStyle w:val="ListParagraph"/>
        <w:ind w:left="1080"/>
        <w:rPr>
          <w:sz w:val="40"/>
          <w:szCs w:val="40"/>
        </w:rPr>
      </w:pPr>
      <w:r w:rsidRPr="00C63FC8">
        <w:rPr>
          <w:sz w:val="40"/>
          <w:szCs w:val="40"/>
        </w:rPr>
        <w:lastRenderedPageBreak/>
        <w:t>Lesson 3</w:t>
      </w:r>
      <w:r w:rsidR="00DA12A3" w:rsidRPr="00C63FC8">
        <w:rPr>
          <w:sz w:val="40"/>
          <w:szCs w:val="40"/>
        </w:rPr>
        <w:t xml:space="preserve">   </w:t>
      </w:r>
    </w:p>
    <w:p w14:paraId="71AB900E" w14:textId="143CF5F7" w:rsidR="00C63FC8" w:rsidRDefault="00C63FC8" w:rsidP="00C63FC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四个论证：举例，解释，反面，对比</w:t>
      </w:r>
    </w:p>
    <w:p w14:paraId="01B4B776" w14:textId="3D52319A" w:rsidR="00C63FC8" w:rsidRDefault="00C63FC8" w:rsidP="00C63FC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观点类作文</w:t>
      </w:r>
    </w:p>
    <w:p w14:paraId="1545B791" w14:textId="708B1B71" w:rsidR="00C63FC8" w:rsidRDefault="00C63FC8" w:rsidP="00C63FC8">
      <w:pPr>
        <w:rPr>
          <w:sz w:val="40"/>
          <w:szCs w:val="40"/>
        </w:rPr>
      </w:pPr>
      <w:r>
        <w:rPr>
          <w:sz w:val="40"/>
          <w:szCs w:val="40"/>
        </w:rPr>
        <w:t>1</w:t>
      </w:r>
      <w:r>
        <w:rPr>
          <w:rFonts w:hint="eastAsia"/>
          <w:sz w:val="40"/>
          <w:szCs w:val="40"/>
        </w:rPr>
        <w:t>----</w:t>
      </w:r>
      <w:r>
        <w:rPr>
          <w:rFonts w:hint="eastAsia"/>
          <w:sz w:val="40"/>
          <w:szCs w:val="40"/>
        </w:rPr>
        <w:t>开头段（背景</w:t>
      </w:r>
      <w:r>
        <w:rPr>
          <w:rFonts w:hint="eastAsia"/>
          <w:sz w:val="40"/>
          <w:szCs w:val="40"/>
        </w:rPr>
        <w:t xml:space="preserve"> +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Although</w:t>
      </w:r>
      <w:r>
        <w:rPr>
          <w:rFonts w:hint="eastAsia"/>
          <w:sz w:val="40"/>
          <w:szCs w:val="40"/>
        </w:rPr>
        <w:t>······，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I </w:t>
      </w:r>
      <w:r>
        <w:rPr>
          <w:rFonts w:hint="eastAsia"/>
          <w:sz w:val="40"/>
          <w:szCs w:val="40"/>
        </w:rPr>
        <w:t>·······）</w:t>
      </w:r>
    </w:p>
    <w:p w14:paraId="37F42A21" w14:textId="7C3E7447" w:rsidR="00C63FC8" w:rsidRPr="00C63FC8" w:rsidRDefault="00C63FC8" w:rsidP="00C63FC8">
      <w:pPr>
        <w:rPr>
          <w:sz w:val="40"/>
          <w:szCs w:val="40"/>
          <w:highlight w:val="yellow"/>
        </w:rPr>
      </w:pPr>
      <w:r w:rsidRPr="00C63FC8">
        <w:rPr>
          <w:sz w:val="40"/>
          <w:szCs w:val="40"/>
          <w:highlight w:val="yellow"/>
        </w:rPr>
        <w:t>2</w:t>
      </w:r>
      <w:r w:rsidRPr="00C63FC8">
        <w:rPr>
          <w:rFonts w:hint="eastAsia"/>
          <w:sz w:val="40"/>
          <w:szCs w:val="40"/>
          <w:highlight w:val="yellow"/>
        </w:rPr>
        <w:t>----</w:t>
      </w:r>
      <w:r w:rsidRPr="00C63FC8">
        <w:rPr>
          <w:rFonts w:hint="eastAsia"/>
          <w:sz w:val="40"/>
          <w:szCs w:val="40"/>
          <w:highlight w:val="yellow"/>
        </w:rPr>
        <w:t>支持段</w:t>
      </w:r>
      <w:r w:rsidRPr="00C63FC8">
        <w:rPr>
          <w:sz w:val="40"/>
          <w:szCs w:val="40"/>
          <w:highlight w:val="yellow"/>
        </w:rPr>
        <w:t>1</w:t>
      </w:r>
    </w:p>
    <w:p w14:paraId="02FFCF6B" w14:textId="606387E0" w:rsidR="00C63FC8" w:rsidRPr="00C63FC8" w:rsidRDefault="00C63FC8" w:rsidP="00C63FC8">
      <w:pPr>
        <w:rPr>
          <w:sz w:val="40"/>
          <w:szCs w:val="40"/>
          <w:highlight w:val="yellow"/>
        </w:rPr>
      </w:pPr>
      <w:r w:rsidRPr="00C63FC8">
        <w:rPr>
          <w:sz w:val="40"/>
          <w:szCs w:val="40"/>
          <w:highlight w:val="yellow"/>
        </w:rPr>
        <w:t>3</w:t>
      </w:r>
      <w:r w:rsidRPr="00C63FC8">
        <w:rPr>
          <w:rFonts w:hint="eastAsia"/>
          <w:sz w:val="40"/>
          <w:szCs w:val="40"/>
          <w:highlight w:val="yellow"/>
        </w:rPr>
        <w:t>---</w:t>
      </w:r>
      <w:r w:rsidRPr="00C63FC8">
        <w:rPr>
          <w:rFonts w:hint="eastAsia"/>
          <w:sz w:val="40"/>
          <w:szCs w:val="40"/>
          <w:highlight w:val="yellow"/>
        </w:rPr>
        <w:t>支持段</w:t>
      </w:r>
      <w:r w:rsidRPr="00C63FC8">
        <w:rPr>
          <w:rFonts w:hint="eastAsia"/>
          <w:sz w:val="40"/>
          <w:szCs w:val="40"/>
          <w:highlight w:val="yellow"/>
        </w:rPr>
        <w:t>2</w:t>
      </w:r>
      <w:r>
        <w:rPr>
          <w:sz w:val="40"/>
          <w:szCs w:val="40"/>
          <w:highlight w:val="yellow"/>
        </w:rPr>
        <w:t xml:space="preserve">     </w:t>
      </w:r>
      <w:r>
        <w:rPr>
          <w:rFonts w:hint="eastAsia"/>
          <w:sz w:val="40"/>
          <w:szCs w:val="40"/>
          <w:highlight w:val="yellow"/>
        </w:rPr>
        <w:t>······</w:t>
      </w:r>
      <w:r>
        <w:rPr>
          <w:rFonts w:hint="eastAsia"/>
          <w:sz w:val="40"/>
          <w:szCs w:val="40"/>
          <w:highlight w:val="yellow"/>
        </w:rPr>
        <w:t>body</w:t>
      </w:r>
      <w:r>
        <w:rPr>
          <w:sz w:val="40"/>
          <w:szCs w:val="40"/>
          <w:highlight w:val="yellow"/>
        </w:rPr>
        <w:t xml:space="preserve"> </w:t>
      </w:r>
    </w:p>
    <w:p w14:paraId="401AA347" w14:textId="6C81796F" w:rsidR="00C63FC8" w:rsidRDefault="00C63FC8" w:rsidP="00C63FC8">
      <w:pPr>
        <w:rPr>
          <w:sz w:val="40"/>
          <w:szCs w:val="40"/>
        </w:rPr>
      </w:pPr>
      <w:r w:rsidRPr="00C63FC8">
        <w:rPr>
          <w:sz w:val="40"/>
          <w:szCs w:val="40"/>
          <w:highlight w:val="yellow"/>
        </w:rPr>
        <w:t>4</w:t>
      </w:r>
      <w:r w:rsidRPr="00C63FC8">
        <w:rPr>
          <w:rFonts w:hint="eastAsia"/>
          <w:sz w:val="40"/>
          <w:szCs w:val="40"/>
          <w:highlight w:val="yellow"/>
        </w:rPr>
        <w:t>----</w:t>
      </w:r>
      <w:r w:rsidRPr="00C63FC8">
        <w:rPr>
          <w:rFonts w:hint="eastAsia"/>
          <w:sz w:val="40"/>
          <w:szCs w:val="40"/>
          <w:highlight w:val="yellow"/>
        </w:rPr>
        <w:t>让步段</w:t>
      </w:r>
    </w:p>
    <w:p w14:paraId="3E1C94D4" w14:textId="65608F77" w:rsidR="00C63FC8" w:rsidRDefault="00C63FC8" w:rsidP="00C63FC8">
      <w:pPr>
        <w:rPr>
          <w:sz w:val="40"/>
          <w:szCs w:val="40"/>
        </w:rPr>
      </w:pPr>
      <w:r>
        <w:rPr>
          <w:sz w:val="40"/>
          <w:szCs w:val="40"/>
        </w:rPr>
        <w:t>5</w:t>
      </w:r>
      <w:r>
        <w:rPr>
          <w:rFonts w:hint="eastAsia"/>
          <w:sz w:val="40"/>
          <w:szCs w:val="40"/>
        </w:rPr>
        <w:t>-----</w:t>
      </w:r>
      <w:r>
        <w:rPr>
          <w:rFonts w:hint="eastAsia"/>
          <w:sz w:val="40"/>
          <w:szCs w:val="40"/>
        </w:rPr>
        <w:t>结尾段</w:t>
      </w:r>
    </w:p>
    <w:p w14:paraId="446CA212" w14:textId="16925E37" w:rsidR="00C63FC8" w:rsidRDefault="00C63FC8" w:rsidP="00C63FC8">
      <w:pPr>
        <w:rPr>
          <w:sz w:val="40"/>
          <w:szCs w:val="40"/>
        </w:rPr>
      </w:pPr>
    </w:p>
    <w:p w14:paraId="08351703" w14:textId="372F37BF" w:rsidR="00C63FC8" w:rsidRDefault="00C63FC8" w:rsidP="00C63FC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段落结构</w:t>
      </w:r>
    </w:p>
    <w:p w14:paraId="297A5BE0" w14:textId="4D876911" w:rsidR="00C63FC8" w:rsidRDefault="00C63FC8" w:rsidP="00C63FC8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T</w:t>
      </w:r>
      <w:r>
        <w:rPr>
          <w:rFonts w:hint="eastAsia"/>
          <w:sz w:val="40"/>
          <w:szCs w:val="40"/>
        </w:rPr>
        <w:t>he</w:t>
      </w:r>
      <w:r>
        <w:rPr>
          <w:sz w:val="40"/>
          <w:szCs w:val="40"/>
        </w:rPr>
        <w:t xml:space="preserve"> topic sentence ------ A </w:t>
      </w:r>
    </w:p>
    <w:p w14:paraId="5ED694E7" w14:textId="10C3C5FD" w:rsidR="00C63FC8" w:rsidRDefault="00C63FC8" w:rsidP="00C63FC8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S + V+ controlling idea </w:t>
      </w:r>
    </w:p>
    <w:p w14:paraId="051ACEF4" w14:textId="4C8C9B87" w:rsidR="00C63FC8" w:rsidRDefault="00C63FC8" w:rsidP="00C63FC8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Too general/ specific (</w:t>
      </w:r>
      <w:r>
        <w:rPr>
          <w:rFonts w:hint="eastAsia"/>
          <w:sz w:val="40"/>
          <w:szCs w:val="40"/>
        </w:rPr>
        <w:t>错</w:t>
      </w:r>
      <w:r>
        <w:rPr>
          <w:rFonts w:hint="eastAsia"/>
          <w:sz w:val="40"/>
          <w:szCs w:val="40"/>
        </w:rPr>
        <w:t>)</w:t>
      </w:r>
    </w:p>
    <w:p w14:paraId="17A5F34A" w14:textId="77777777" w:rsidR="00396439" w:rsidRDefault="00C63FC8" w:rsidP="00C63FC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广告</w:t>
      </w:r>
      <w:r>
        <w:rPr>
          <w:rFonts w:hint="eastAsia"/>
          <w:sz w:val="40"/>
          <w:szCs w:val="40"/>
        </w:rPr>
        <w:t>---</w:t>
      </w:r>
      <w:r w:rsidR="00396439">
        <w:rPr>
          <w:rFonts w:hint="eastAsia"/>
          <w:sz w:val="40"/>
          <w:szCs w:val="40"/>
        </w:rPr>
        <w:t>消费者</w:t>
      </w:r>
      <w:r w:rsidR="00396439">
        <w:rPr>
          <w:rFonts w:hint="eastAsia"/>
          <w:sz w:val="40"/>
          <w:szCs w:val="40"/>
        </w:rPr>
        <w:t>-----</w:t>
      </w:r>
      <w:r w:rsidR="00396439">
        <w:rPr>
          <w:rFonts w:hint="eastAsia"/>
          <w:sz w:val="40"/>
          <w:szCs w:val="40"/>
        </w:rPr>
        <w:t>挑选商品</w:t>
      </w:r>
    </w:p>
    <w:p w14:paraId="7521FEF5" w14:textId="494B4D79" w:rsidR="00396439" w:rsidRDefault="00396439" w:rsidP="00C63FC8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E7E3FBA" wp14:editId="1B6DA3AF">
                <wp:simplePos x="0" y="0"/>
                <wp:positionH relativeFrom="column">
                  <wp:posOffset>692785</wp:posOffset>
                </wp:positionH>
                <wp:positionV relativeFrom="paragraph">
                  <wp:posOffset>-913765</wp:posOffset>
                </wp:positionV>
                <wp:extent cx="2680600" cy="2518145"/>
                <wp:effectExtent l="38100" t="57150" r="43815" b="5397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680600" cy="2518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E4F2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53.85pt;margin-top:-72.65pt;width:212.45pt;height:19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">
                <v:imagedata r:id="rId6" o:title=""/>
              </v:shape>
            </w:pict>
          </mc:Fallback>
        </mc:AlternateContent>
      </w:r>
      <w:r>
        <w:rPr>
          <w:sz w:val="40"/>
          <w:szCs w:val="40"/>
        </w:rPr>
        <w:t xml:space="preserve">       </w:t>
      </w:r>
      <w:r>
        <w:rPr>
          <w:rFonts w:hint="eastAsia"/>
          <w:sz w:val="40"/>
          <w:szCs w:val="40"/>
        </w:rPr>
        <w:t>-----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商家</w:t>
      </w:r>
      <w:r>
        <w:rPr>
          <w:rFonts w:hint="eastAsia"/>
          <w:sz w:val="40"/>
          <w:szCs w:val="40"/>
        </w:rPr>
        <w:t xml:space="preserve"> -------</w:t>
      </w:r>
      <w:r>
        <w:rPr>
          <w:rFonts w:hint="eastAsia"/>
          <w:sz w:val="40"/>
          <w:szCs w:val="40"/>
        </w:rPr>
        <w:t>获得利益</w:t>
      </w:r>
    </w:p>
    <w:p w14:paraId="2A1BE5CB" w14:textId="6A798705" w:rsidR="00396439" w:rsidRDefault="00396439" w:rsidP="00C63FC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志愿者</w:t>
      </w:r>
      <w:r>
        <w:rPr>
          <w:rFonts w:hint="eastAsia"/>
          <w:sz w:val="40"/>
          <w:szCs w:val="40"/>
        </w:rPr>
        <w:t>----</w:t>
      </w:r>
      <w:r>
        <w:rPr>
          <w:rFonts w:hint="eastAsia"/>
          <w:sz w:val="40"/>
          <w:szCs w:val="40"/>
        </w:rPr>
        <w:t>学生</w:t>
      </w:r>
      <w:r>
        <w:rPr>
          <w:rFonts w:hint="eastAsia"/>
          <w:sz w:val="40"/>
          <w:szCs w:val="40"/>
        </w:rPr>
        <w:t>-----</w:t>
      </w:r>
      <w:r>
        <w:rPr>
          <w:rFonts w:hint="eastAsia"/>
          <w:sz w:val="40"/>
          <w:szCs w:val="40"/>
        </w:rPr>
        <w:t>人际交往</w:t>
      </w:r>
    </w:p>
    <w:p w14:paraId="49375B31" w14:textId="5A5A5B69" w:rsidR="00C63FC8" w:rsidRDefault="00396439" w:rsidP="00C63FC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投资艺术</w:t>
      </w:r>
      <w:r>
        <w:rPr>
          <w:rFonts w:hint="eastAsia"/>
          <w:sz w:val="40"/>
          <w:szCs w:val="40"/>
        </w:rPr>
        <w:t>----</w:t>
      </w:r>
      <w:r>
        <w:rPr>
          <w:rFonts w:hint="eastAsia"/>
          <w:sz w:val="40"/>
          <w:szCs w:val="40"/>
        </w:rPr>
        <w:t>人们</w:t>
      </w:r>
      <w:r>
        <w:rPr>
          <w:rFonts w:hint="eastAsia"/>
          <w:sz w:val="40"/>
          <w:szCs w:val="40"/>
        </w:rPr>
        <w:t>-----</w:t>
      </w:r>
      <w:r>
        <w:rPr>
          <w:rFonts w:hint="eastAsia"/>
          <w:sz w:val="40"/>
          <w:szCs w:val="40"/>
        </w:rPr>
        <w:t>提高生活水平</w:t>
      </w:r>
      <w:r w:rsidR="00C63FC8">
        <w:rPr>
          <w:sz w:val="40"/>
          <w:szCs w:val="40"/>
        </w:rPr>
        <w:t xml:space="preserve"> </w:t>
      </w:r>
    </w:p>
    <w:p w14:paraId="7B6FBAAB" w14:textId="3572064D" w:rsidR="00396439" w:rsidRPr="00C63FC8" w:rsidRDefault="00396439" w:rsidP="00C63FC8">
      <w:pPr>
        <w:rPr>
          <w:sz w:val="40"/>
          <w:szCs w:val="40"/>
        </w:rPr>
      </w:pPr>
    </w:p>
    <w:p w14:paraId="67FDB49D" w14:textId="1DDF1DF8" w:rsidR="00CF10C6" w:rsidRDefault="00396439" w:rsidP="00396439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The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support</w:t>
      </w:r>
      <w:r>
        <w:rPr>
          <w:sz w:val="36"/>
          <w:szCs w:val="36"/>
        </w:rPr>
        <w:t xml:space="preserve">ing sentences ------ </w:t>
      </w:r>
      <w:proofErr w:type="gramStart"/>
      <w:r>
        <w:rPr>
          <w:sz w:val="36"/>
          <w:szCs w:val="36"/>
        </w:rPr>
        <w:t>B  &amp;</w:t>
      </w:r>
      <w:proofErr w:type="gramEnd"/>
      <w:r>
        <w:rPr>
          <w:sz w:val="36"/>
          <w:szCs w:val="36"/>
        </w:rPr>
        <w:t xml:space="preserve"> C </w:t>
      </w:r>
    </w:p>
    <w:p w14:paraId="138D6779" w14:textId="59A603A1" w:rsidR="00396439" w:rsidRDefault="00396439" w:rsidP="00396439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四个方法</w:t>
      </w:r>
    </w:p>
    <w:p w14:paraId="50E60CE8" w14:textId="25304836" w:rsidR="00396439" w:rsidRDefault="00396439" w:rsidP="00396439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F</w:t>
      </w:r>
      <w:r>
        <w:rPr>
          <w:rFonts w:hint="eastAsia"/>
          <w:sz w:val="36"/>
          <w:szCs w:val="36"/>
        </w:rPr>
        <w:t>ac</w:t>
      </w:r>
      <w:r>
        <w:rPr>
          <w:sz w:val="36"/>
          <w:szCs w:val="36"/>
        </w:rPr>
        <w:t xml:space="preserve">tual </w:t>
      </w:r>
    </w:p>
    <w:p w14:paraId="484F0F1E" w14:textId="657795FC" w:rsidR="00396439" w:rsidRDefault="00396439" w:rsidP="00396439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 xml:space="preserve">Specific </w:t>
      </w:r>
    </w:p>
    <w:p w14:paraId="37C1C222" w14:textId="4A4F8B6A" w:rsidR="00040F23" w:rsidRDefault="00040F23" w:rsidP="00040F23">
      <w:pPr>
        <w:rPr>
          <w:sz w:val="36"/>
          <w:szCs w:val="36"/>
        </w:rPr>
      </w:pPr>
      <w:r>
        <w:rPr>
          <w:sz w:val="36"/>
          <w:szCs w:val="36"/>
        </w:rPr>
        <w:t xml:space="preserve">b----- </w:t>
      </w:r>
      <w:r>
        <w:rPr>
          <w:rFonts w:hint="eastAsia"/>
          <w:sz w:val="36"/>
          <w:szCs w:val="36"/>
        </w:rPr>
        <w:t>优先解释论证</w:t>
      </w:r>
    </w:p>
    <w:p w14:paraId="68A42EE8" w14:textId="5C61D5E8" w:rsidR="00040F23" w:rsidRDefault="00040F23" w:rsidP="00040F2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C----</w:t>
      </w:r>
      <w:r>
        <w:rPr>
          <w:rFonts w:hint="eastAsia"/>
          <w:sz w:val="36"/>
          <w:szCs w:val="36"/>
        </w:rPr>
        <w:t>优先举例论证</w:t>
      </w:r>
    </w:p>
    <w:p w14:paraId="3057FAB3" w14:textId="3A398191" w:rsidR="00040F23" w:rsidRDefault="00040F23" w:rsidP="00040F23">
      <w:pPr>
        <w:rPr>
          <w:sz w:val="36"/>
          <w:szCs w:val="36"/>
        </w:rPr>
      </w:pPr>
    </w:p>
    <w:p w14:paraId="4B2C57AA" w14:textId="68E731BE" w:rsidR="00040F23" w:rsidRDefault="00040F23" w:rsidP="00040F23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con</w:t>
      </w:r>
      <w:r>
        <w:rPr>
          <w:sz w:val="36"/>
          <w:szCs w:val="36"/>
        </w:rPr>
        <w:t xml:space="preserve">cluding sentence ----- D </w:t>
      </w:r>
    </w:p>
    <w:p w14:paraId="086C2F87" w14:textId="0CD06304" w:rsidR="00040F23" w:rsidRDefault="00040F23" w:rsidP="00040F23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 xml:space="preserve">Inducing words </w:t>
      </w:r>
    </w:p>
    <w:p w14:paraId="3173486D" w14:textId="6E5D28F9" w:rsidR="00040F23" w:rsidRDefault="00040F23" w:rsidP="00040F23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反面</w:t>
      </w:r>
    </w:p>
    <w:p w14:paraId="06F9BC6A" w14:textId="525F3D87" w:rsidR="00040F23" w:rsidRDefault="00040F23" w:rsidP="00040F23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对比</w:t>
      </w:r>
    </w:p>
    <w:p w14:paraId="2AC8363E" w14:textId="5B31FDA3" w:rsidR="00040F23" w:rsidRDefault="00040F23" w:rsidP="00040F23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举例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las</w:t>
      </w:r>
      <w:r>
        <w:rPr>
          <w:sz w:val="36"/>
          <w:szCs w:val="36"/>
        </w:rPr>
        <w:t>t choice</w:t>
      </w:r>
      <w:r>
        <w:rPr>
          <w:rFonts w:hint="eastAsia"/>
          <w:sz w:val="36"/>
          <w:szCs w:val="36"/>
        </w:rPr>
        <w:t>）</w:t>
      </w:r>
    </w:p>
    <w:p w14:paraId="27DC3DC4" w14:textId="127A75E2" w:rsidR="00040F23" w:rsidRDefault="00040F23" w:rsidP="00040F23">
      <w:pPr>
        <w:rPr>
          <w:sz w:val="36"/>
          <w:szCs w:val="36"/>
        </w:rPr>
      </w:pPr>
    </w:p>
    <w:p w14:paraId="7F090D7B" w14:textId="77777777" w:rsidR="00040F23" w:rsidRPr="00040F23" w:rsidRDefault="00040F23" w:rsidP="00040F23">
      <w:pPr>
        <w:rPr>
          <w:sz w:val="36"/>
          <w:szCs w:val="36"/>
        </w:rPr>
      </w:pPr>
    </w:p>
    <w:p w14:paraId="5A6B8892" w14:textId="6A633AC7" w:rsidR="00040F23" w:rsidRDefault="00040F23" w:rsidP="00040F23">
      <w:pPr>
        <w:rPr>
          <w:sz w:val="36"/>
          <w:szCs w:val="36"/>
        </w:rPr>
      </w:pPr>
    </w:p>
    <w:p w14:paraId="7BD2DA27" w14:textId="6307FFA7" w:rsidR="00040F23" w:rsidRDefault="00040F23" w:rsidP="00040F23">
      <w:pPr>
        <w:rPr>
          <w:sz w:val="36"/>
          <w:szCs w:val="36"/>
        </w:rPr>
      </w:pPr>
    </w:p>
    <w:p w14:paraId="44E7A2AD" w14:textId="77777777" w:rsidR="00040F23" w:rsidRPr="00040F23" w:rsidRDefault="00040F23" w:rsidP="00040F23">
      <w:pPr>
        <w:rPr>
          <w:sz w:val="36"/>
          <w:szCs w:val="36"/>
        </w:rPr>
      </w:pPr>
    </w:p>
    <w:p w14:paraId="1FE5559E" w14:textId="70406199" w:rsidR="00396439" w:rsidRDefault="00396439" w:rsidP="0039643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如何拓展句子</w:t>
      </w:r>
    </w:p>
    <w:p w14:paraId="70ED0BB0" w14:textId="549E2A7C" w:rsidR="00396439" w:rsidRDefault="00396439" w:rsidP="00396439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拓展名词</w:t>
      </w:r>
    </w:p>
    <w:p w14:paraId="52D0C916" w14:textId="584B5EB7" w:rsidR="00396439" w:rsidRPr="00396439" w:rsidRDefault="00396439" w:rsidP="0039643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396439">
        <w:rPr>
          <w:rFonts w:ascii="Times New Roman" w:hAnsi="Times New Roman" w:cs="Times New Roman"/>
          <w:sz w:val="36"/>
          <w:szCs w:val="36"/>
        </w:rPr>
        <w:t>找下义词</w:t>
      </w:r>
    </w:p>
    <w:p w14:paraId="2B40B769" w14:textId="34920A77" w:rsidR="00396439" w:rsidRPr="00396439" w:rsidRDefault="00396439" w:rsidP="00396439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 w:rsidRPr="00396439">
        <w:rPr>
          <w:rFonts w:ascii="Times New Roman" w:hAnsi="Times New Roman" w:cs="Times New Roman"/>
          <w:sz w:val="36"/>
          <w:szCs w:val="36"/>
        </w:rPr>
        <w:t xml:space="preserve">In some fields such as </w:t>
      </w:r>
      <w:proofErr w:type="gramStart"/>
      <w:r w:rsidRPr="00396439">
        <w:rPr>
          <w:rFonts w:ascii="Times New Roman" w:hAnsi="Times New Roman" w:cs="Times New Roman"/>
          <w:sz w:val="36"/>
          <w:szCs w:val="36"/>
        </w:rPr>
        <w:t>education ,</w:t>
      </w:r>
      <w:proofErr w:type="gramEnd"/>
      <w:r w:rsidRPr="00396439">
        <w:rPr>
          <w:rFonts w:ascii="Times New Roman" w:hAnsi="Times New Roman" w:cs="Times New Roman"/>
          <w:sz w:val="36"/>
          <w:szCs w:val="36"/>
        </w:rPr>
        <w:t xml:space="preserve"> finance and so on </w:t>
      </w:r>
    </w:p>
    <w:p w14:paraId="61A83A11" w14:textId="4586820D" w:rsidR="00396439" w:rsidRDefault="00396439" w:rsidP="00396439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 w:rsidRPr="00396439">
        <w:rPr>
          <w:rFonts w:ascii="Times New Roman" w:hAnsi="Times New Roman" w:cs="Times New Roman"/>
          <w:sz w:val="36"/>
          <w:szCs w:val="36"/>
        </w:rPr>
        <w:t>Electronic products including phones or computers</w:t>
      </w:r>
    </w:p>
    <w:p w14:paraId="5437FE78" w14:textId="5A1A077B" w:rsidR="00396439" w:rsidRDefault="00396439" w:rsidP="00396439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Ranging from A to B </w:t>
      </w:r>
    </w:p>
    <w:p w14:paraId="31A7675F" w14:textId="758C344D" w:rsidR="00396439" w:rsidRDefault="00396439" w:rsidP="00396439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加修饰词</w:t>
      </w:r>
    </w:p>
    <w:p w14:paraId="1EBF664F" w14:textId="2824DE0B" w:rsidR="00396439" w:rsidRDefault="00396439" w:rsidP="00396439">
      <w:pPr>
        <w:pStyle w:val="ListParagraph"/>
        <w:ind w:left="1080"/>
        <w:rPr>
          <w:sz w:val="36"/>
          <w:szCs w:val="36"/>
        </w:rPr>
      </w:pPr>
      <w:r>
        <w:rPr>
          <w:rFonts w:hint="eastAsia"/>
          <w:sz w:val="36"/>
          <w:szCs w:val="36"/>
        </w:rPr>
        <w:t>许多：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many, </w:t>
      </w:r>
      <w:proofErr w:type="gramStart"/>
      <w:r>
        <w:rPr>
          <w:sz w:val="36"/>
          <w:szCs w:val="36"/>
        </w:rPr>
        <w:t>much ,</w:t>
      </w:r>
      <w:proofErr w:type="gramEnd"/>
      <w:r>
        <w:rPr>
          <w:sz w:val="36"/>
          <w:szCs w:val="36"/>
        </w:rPr>
        <w:t xml:space="preserve"> numerous, various, an amount of , a great deal of , </w:t>
      </w:r>
      <w:r w:rsidRPr="00396439">
        <w:rPr>
          <w:sz w:val="36"/>
          <w:szCs w:val="36"/>
          <w:highlight w:val="yellow"/>
        </w:rPr>
        <w:t>massive , excessive</w:t>
      </w:r>
    </w:p>
    <w:p w14:paraId="44C021A5" w14:textId="296708FD" w:rsidR="00396439" w:rsidRDefault="00396439" w:rsidP="00396439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A number of </w:t>
      </w:r>
    </w:p>
    <w:p w14:paraId="70D0A634" w14:textId="0F84FFFF" w:rsidR="00396439" w:rsidRDefault="00396439" w:rsidP="00396439">
      <w:pPr>
        <w:pStyle w:val="ListParagraph"/>
        <w:ind w:left="1080"/>
        <w:rPr>
          <w:sz w:val="36"/>
          <w:szCs w:val="36"/>
        </w:rPr>
      </w:pPr>
    </w:p>
    <w:p w14:paraId="7C5D8AB6" w14:textId="4E7F9C22" w:rsidR="00396439" w:rsidRDefault="00396439" w:rsidP="00396439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Adj</w:t>
      </w:r>
    </w:p>
    <w:p w14:paraId="741F2840" w14:textId="55E12CAE" w:rsidR="00396439" w:rsidRDefault="00396439" w:rsidP="00396439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Gain professional and systematical knowledge from teachers </w:t>
      </w:r>
    </w:p>
    <w:p w14:paraId="70F81644" w14:textId="118C7BC8" w:rsidR="00396439" w:rsidRDefault="00396439" w:rsidP="00396439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Obtain updated and extensive knowledge via internet </w:t>
      </w:r>
    </w:p>
    <w:p w14:paraId="666FB6D4" w14:textId="054201F2" w:rsidR="00AF104D" w:rsidRDefault="00AF104D" w:rsidP="00AF104D">
      <w:pPr>
        <w:rPr>
          <w:sz w:val="36"/>
          <w:szCs w:val="36"/>
        </w:rPr>
      </w:pPr>
      <w:r>
        <w:rPr>
          <w:sz w:val="36"/>
          <w:szCs w:val="36"/>
        </w:rPr>
        <w:t xml:space="preserve">   c. </w:t>
      </w:r>
      <w:r>
        <w:rPr>
          <w:rFonts w:hint="eastAsia"/>
          <w:sz w:val="36"/>
          <w:szCs w:val="36"/>
        </w:rPr>
        <w:t>加定从</w:t>
      </w:r>
    </w:p>
    <w:p w14:paraId="505163AD" w14:textId="3D1B5C08" w:rsidR="00AF104D" w:rsidRDefault="00AF104D" w:rsidP="00AF104D">
      <w:pPr>
        <w:ind w:firstLine="323"/>
        <w:rPr>
          <w:sz w:val="36"/>
          <w:szCs w:val="36"/>
        </w:rPr>
      </w:pPr>
      <w:r>
        <w:rPr>
          <w:rFonts w:hint="eastAsia"/>
          <w:sz w:val="36"/>
          <w:szCs w:val="36"/>
        </w:rPr>
        <w:t>the</w:t>
      </w:r>
      <w:r>
        <w:rPr>
          <w:sz w:val="36"/>
          <w:szCs w:val="36"/>
        </w:rPr>
        <w:t xml:space="preserve"> government should give financial support to the students who ``````</w:t>
      </w:r>
    </w:p>
    <w:p w14:paraId="3EB4E754" w14:textId="5DA66291" w:rsidR="00AF104D" w:rsidRDefault="00AF104D" w:rsidP="00AF104D">
      <w:pPr>
        <w:ind w:firstLine="323"/>
        <w:rPr>
          <w:sz w:val="36"/>
          <w:szCs w:val="36"/>
        </w:rPr>
      </w:pPr>
    </w:p>
    <w:p w14:paraId="53202F57" w14:textId="25B179A5" w:rsidR="00AF104D" w:rsidRDefault="00AF104D" w:rsidP="00AF104D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加时间状语和地点状语</w:t>
      </w:r>
    </w:p>
    <w:p w14:paraId="249476A6" w14:textId="0BE41853" w:rsidR="00AF104D" w:rsidRDefault="00AF104D" w:rsidP="00AF104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ft</w:t>
      </w:r>
      <w:r>
        <w:rPr>
          <w:sz w:val="36"/>
          <w:szCs w:val="36"/>
        </w:rPr>
        <w:t xml:space="preserve">er </w:t>
      </w:r>
      <w:proofErr w:type="gramStart"/>
      <w:r>
        <w:rPr>
          <w:sz w:val="36"/>
          <w:szCs w:val="36"/>
        </w:rPr>
        <w:t>graduation ,</w:t>
      </w:r>
      <w:proofErr w:type="gramEnd"/>
      <w:r>
        <w:rPr>
          <w:sz w:val="36"/>
          <w:szCs w:val="36"/>
        </w:rPr>
        <w:t xml:space="preserve"> since childhood, from a young age </w:t>
      </w:r>
    </w:p>
    <w:p w14:paraId="4885ED50" w14:textId="479DF927" w:rsidR="00AF104D" w:rsidRDefault="00AF104D" w:rsidP="00AF104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In their future career </w:t>
      </w:r>
    </w:p>
    <w:p w14:paraId="126C2ECD" w14:textId="5B4C3BF2" w:rsidR="00AF104D" w:rsidRDefault="00AF104D" w:rsidP="00AF104D">
      <w:pPr>
        <w:pStyle w:val="ListParagraph"/>
        <w:rPr>
          <w:sz w:val="36"/>
          <w:szCs w:val="36"/>
        </w:rPr>
      </w:pPr>
    </w:p>
    <w:p w14:paraId="16A4AC13" w14:textId="2ADFF4AE" w:rsidR="00AF104D" w:rsidRDefault="00AF104D" w:rsidP="00AF104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proofErr w:type="gramStart"/>
      <w:r>
        <w:rPr>
          <w:sz w:val="36"/>
          <w:szCs w:val="36"/>
        </w:rPr>
        <w:t>China,  in</w:t>
      </w:r>
      <w:proofErr w:type="gramEnd"/>
      <w:r>
        <w:rPr>
          <w:sz w:val="36"/>
          <w:szCs w:val="36"/>
        </w:rPr>
        <w:t xml:space="preserve"> western countries , in traditional education </w:t>
      </w:r>
    </w:p>
    <w:p w14:paraId="0304BFE3" w14:textId="1A5B8CF0" w:rsidR="00AF104D" w:rsidRDefault="00AF104D" w:rsidP="00AF104D">
      <w:pPr>
        <w:rPr>
          <w:sz w:val="36"/>
          <w:szCs w:val="36"/>
        </w:rPr>
      </w:pPr>
    </w:p>
    <w:p w14:paraId="453A9E7E" w14:textId="74DF104D" w:rsidR="00AF104D" w:rsidRDefault="00AF104D" w:rsidP="00AF104D">
      <w:pPr>
        <w:rPr>
          <w:sz w:val="36"/>
          <w:szCs w:val="36"/>
        </w:rPr>
      </w:pPr>
    </w:p>
    <w:p w14:paraId="2C815395" w14:textId="033E311A" w:rsidR="00AF104D" w:rsidRDefault="00AF104D" w:rsidP="00AF104D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加从句</w:t>
      </w:r>
    </w:p>
    <w:p w14:paraId="03EE7283" w14:textId="49CFD7C1" w:rsidR="00AF104D" w:rsidRDefault="00AF104D" w:rsidP="00AF104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I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 xml:space="preserve"> is undeniable that `````</w:t>
      </w:r>
    </w:p>
    <w:p w14:paraId="17FFB9D9" w14:textId="77777777" w:rsidR="00AF104D" w:rsidRDefault="00AF104D" w:rsidP="00AF104D">
      <w:pPr>
        <w:rPr>
          <w:sz w:val="36"/>
          <w:szCs w:val="36"/>
        </w:rPr>
      </w:pPr>
      <w:r>
        <w:rPr>
          <w:sz w:val="36"/>
          <w:szCs w:val="36"/>
        </w:rPr>
        <w:t xml:space="preserve">         When ```````, ```````</w:t>
      </w:r>
    </w:p>
    <w:p w14:paraId="30ACB95F" w14:textId="77777777" w:rsidR="00AF104D" w:rsidRDefault="00AF104D" w:rsidP="00AF104D">
      <w:pPr>
        <w:rPr>
          <w:sz w:val="36"/>
          <w:szCs w:val="36"/>
        </w:rPr>
      </w:pPr>
      <w:r>
        <w:rPr>
          <w:sz w:val="36"/>
          <w:szCs w:val="36"/>
        </w:rPr>
        <w:t xml:space="preserve">         If ``````, ```````````           </w:t>
      </w:r>
    </w:p>
    <w:p w14:paraId="3BB83542" w14:textId="77777777" w:rsidR="00AF104D" w:rsidRDefault="00AF104D" w:rsidP="00AF104D">
      <w:pPr>
        <w:rPr>
          <w:sz w:val="36"/>
          <w:szCs w:val="36"/>
        </w:rPr>
      </w:pPr>
    </w:p>
    <w:p w14:paraId="3D9EC7DC" w14:textId="77777777" w:rsidR="00AF104D" w:rsidRDefault="00AF104D" w:rsidP="00AF104D">
      <w:pPr>
        <w:rPr>
          <w:sz w:val="36"/>
          <w:szCs w:val="36"/>
        </w:rPr>
      </w:pPr>
    </w:p>
    <w:p w14:paraId="71B00B42" w14:textId="413329F6" w:rsidR="00AF104D" w:rsidRDefault="00040F23" w:rsidP="00040F23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快餐有害人的身体健康</w:t>
      </w:r>
    </w:p>
    <w:p w14:paraId="62DD953C" w14:textId="26B86018" w:rsidR="00040F23" w:rsidRDefault="00040F23" w:rsidP="00040F23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因为这些食物长期以来被认为是垃圾食品，并且含有高热量高脂肪高卡路里</w:t>
      </w:r>
    </w:p>
    <w:p w14:paraId="0A4B3B2F" w14:textId="7A78B5E9" w:rsidR="00040F23" w:rsidRDefault="00040F23" w:rsidP="00040F23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人们长时间吃汉堡或者薯条，他们有可能会得一些慢性疾病</w:t>
      </w:r>
      <w:r>
        <w:rPr>
          <w:rFonts w:hint="eastAsia"/>
          <w:sz w:val="36"/>
          <w:szCs w:val="36"/>
        </w:rPr>
        <w:t xml:space="preserve"> </w:t>
      </w:r>
      <w:r w:rsidR="00846BAD">
        <w:rPr>
          <w:rFonts w:hint="eastAsia"/>
          <w:sz w:val="36"/>
          <w:szCs w:val="36"/>
        </w:rPr>
        <w:t>ch</w:t>
      </w:r>
      <w:r w:rsidR="00846BAD">
        <w:rPr>
          <w:sz w:val="36"/>
          <w:szCs w:val="36"/>
        </w:rPr>
        <w:t xml:space="preserve">ronic diseases such as obesity, hypertension, cancer and so on </w:t>
      </w:r>
    </w:p>
    <w:p w14:paraId="03E79CCA" w14:textId="30277AB5" w:rsidR="00846BAD" w:rsidRDefault="00846BAD" w:rsidP="00040F23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 xml:space="preserve">As a result, </w:t>
      </w:r>
      <w:r>
        <w:rPr>
          <w:rFonts w:hint="eastAsia"/>
          <w:sz w:val="36"/>
          <w:szCs w:val="36"/>
        </w:rPr>
        <w:t>人们的免疫力系统下降</w:t>
      </w:r>
      <w:r>
        <w:rPr>
          <w:rFonts w:hint="eastAsia"/>
          <w:sz w:val="36"/>
          <w:szCs w:val="36"/>
        </w:rPr>
        <w:t xml:space="preserve">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抵抗疾病的方面减弱了</w:t>
      </w:r>
    </w:p>
    <w:p w14:paraId="759B332A" w14:textId="7EF437BC" w:rsidR="00846BAD" w:rsidRDefault="00846BAD" w:rsidP="00846BAD">
      <w:pPr>
        <w:rPr>
          <w:sz w:val="36"/>
          <w:szCs w:val="36"/>
        </w:rPr>
      </w:pPr>
    </w:p>
    <w:p w14:paraId="7A0B13F1" w14:textId="5B0C8603" w:rsidR="00846BAD" w:rsidRDefault="00846BAD" w:rsidP="00846BAD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</w:p>
    <w:p w14:paraId="0A7E10D0" w14:textId="2157A85F" w:rsidR="00846BAD" w:rsidRDefault="00846BAD" w:rsidP="00846BAD">
      <w:pPr>
        <w:rPr>
          <w:sz w:val="36"/>
          <w:szCs w:val="36"/>
        </w:rPr>
      </w:pPr>
    </w:p>
    <w:p w14:paraId="3AE30FD1" w14:textId="5B381414" w:rsidR="00846BAD" w:rsidRPr="00601F27" w:rsidRDefault="00846BAD" w:rsidP="00846BAD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老师教明辨是非</w:t>
      </w:r>
      <w:r w:rsidR="00601F27" w:rsidRPr="00601F27">
        <w:rPr>
          <w:rFonts w:hint="eastAsia"/>
          <w:sz w:val="36"/>
          <w:szCs w:val="36"/>
        </w:rPr>
        <w:t>能让学生为自己的行为负责</w:t>
      </w:r>
      <w:r w:rsidR="00601F27" w:rsidRPr="00601F27">
        <w:rPr>
          <w:rFonts w:hint="eastAsia"/>
          <w:sz w:val="36"/>
          <w:szCs w:val="36"/>
        </w:rPr>
        <w:t>and</w:t>
      </w:r>
      <w:r w:rsidR="00601F27" w:rsidRPr="00601F27">
        <w:rPr>
          <w:sz w:val="36"/>
          <w:szCs w:val="36"/>
        </w:rPr>
        <w:t xml:space="preserve"> </w:t>
      </w:r>
      <w:r w:rsidR="00601F27" w:rsidRPr="00601F27">
        <w:rPr>
          <w:rFonts w:hint="eastAsia"/>
          <w:sz w:val="36"/>
          <w:szCs w:val="36"/>
        </w:rPr>
        <w:t>从小养成好的行为准则</w:t>
      </w:r>
    </w:p>
    <w:p w14:paraId="11671DC8" w14:textId="63805034" w:rsidR="00601F27" w:rsidRPr="00601F27" w:rsidRDefault="00601F27" w:rsidP="00846BAD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601F27">
        <w:rPr>
          <w:rFonts w:hint="eastAsia"/>
          <w:sz w:val="36"/>
          <w:szCs w:val="36"/>
        </w:rPr>
        <w:t>因为老师可以告诉学生什么规则应该遵守</w:t>
      </w:r>
      <w:r w:rsidRPr="00601F27">
        <w:rPr>
          <w:rFonts w:hint="eastAsia"/>
          <w:sz w:val="36"/>
          <w:szCs w:val="36"/>
        </w:rPr>
        <w:t xml:space="preserve"> and</w:t>
      </w:r>
      <w:r w:rsidRPr="00601F27">
        <w:rPr>
          <w:sz w:val="36"/>
          <w:szCs w:val="36"/>
        </w:rPr>
        <w:t xml:space="preserve"> </w:t>
      </w:r>
      <w:r w:rsidRPr="00601F27">
        <w:rPr>
          <w:rFonts w:hint="eastAsia"/>
          <w:sz w:val="36"/>
          <w:szCs w:val="36"/>
        </w:rPr>
        <w:t>什么样行为是违法的</w:t>
      </w:r>
    </w:p>
    <w:p w14:paraId="4C91B9C0" w14:textId="248CE128" w:rsidR="00601F27" w:rsidRPr="00601F27" w:rsidRDefault="00601F27" w:rsidP="00846BAD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601F27">
        <w:rPr>
          <w:sz w:val="36"/>
          <w:szCs w:val="36"/>
        </w:rPr>
        <w:t>F</w:t>
      </w:r>
      <w:r w:rsidRPr="00601F27">
        <w:rPr>
          <w:rFonts w:hint="eastAsia"/>
          <w:sz w:val="36"/>
          <w:szCs w:val="36"/>
        </w:rPr>
        <w:t>or</w:t>
      </w:r>
      <w:r w:rsidRPr="00601F27">
        <w:rPr>
          <w:sz w:val="36"/>
          <w:szCs w:val="36"/>
        </w:rPr>
        <w:t xml:space="preserve"> </w:t>
      </w:r>
      <w:r w:rsidRPr="00601F27">
        <w:rPr>
          <w:rFonts w:hint="eastAsia"/>
          <w:sz w:val="36"/>
          <w:szCs w:val="36"/>
        </w:rPr>
        <w:t>example</w:t>
      </w:r>
      <w:r w:rsidRPr="00601F27">
        <w:rPr>
          <w:rFonts w:hint="eastAsia"/>
          <w:sz w:val="36"/>
          <w:szCs w:val="36"/>
        </w:rPr>
        <w:t>，</w:t>
      </w:r>
      <w:r w:rsidRPr="00601F27">
        <w:rPr>
          <w:rFonts w:hint="eastAsia"/>
          <w:sz w:val="36"/>
          <w:szCs w:val="36"/>
        </w:rPr>
        <w:t>~~~~~~~</w:t>
      </w:r>
    </w:p>
    <w:p w14:paraId="4BA69286" w14:textId="62C5A51C" w:rsidR="00601F27" w:rsidRPr="00601F27" w:rsidRDefault="00601F27" w:rsidP="00846BAD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601F27">
        <w:rPr>
          <w:sz w:val="36"/>
          <w:szCs w:val="36"/>
        </w:rPr>
        <w:lastRenderedPageBreak/>
        <w:t>W</w:t>
      </w:r>
      <w:r w:rsidRPr="00601F27">
        <w:rPr>
          <w:rFonts w:hint="eastAsia"/>
          <w:sz w:val="36"/>
          <w:szCs w:val="36"/>
        </w:rPr>
        <w:t>ithout</w:t>
      </w:r>
      <w:r w:rsidRPr="00601F27">
        <w:rPr>
          <w:sz w:val="36"/>
          <w:szCs w:val="36"/>
        </w:rPr>
        <w:t xml:space="preserve"> </w:t>
      </w:r>
      <w:r w:rsidRPr="00601F27">
        <w:rPr>
          <w:rFonts w:hint="eastAsia"/>
          <w:sz w:val="36"/>
          <w:szCs w:val="36"/>
        </w:rPr>
        <w:t>这些道德</w:t>
      </w:r>
      <w:r w:rsidRPr="00601F27">
        <w:rPr>
          <w:rFonts w:hint="eastAsia"/>
          <w:sz w:val="36"/>
          <w:szCs w:val="36"/>
        </w:rPr>
        <w:t>principles</w:t>
      </w:r>
      <w:r w:rsidRPr="00601F27">
        <w:rPr>
          <w:rFonts w:hint="eastAsia"/>
          <w:sz w:val="36"/>
          <w:szCs w:val="36"/>
        </w:rPr>
        <w:t>，</w:t>
      </w:r>
      <w:r w:rsidRPr="00601F27">
        <w:rPr>
          <w:rFonts w:hint="eastAsia"/>
          <w:sz w:val="36"/>
          <w:szCs w:val="36"/>
        </w:rPr>
        <w:t xml:space="preserve"> </w:t>
      </w:r>
      <w:r w:rsidRPr="00601F27">
        <w:rPr>
          <w:rFonts w:hint="eastAsia"/>
          <w:sz w:val="36"/>
          <w:szCs w:val="36"/>
        </w:rPr>
        <w:t>学生有可能会模仿一些不好的行为</w:t>
      </w:r>
      <w:r w:rsidRPr="00601F27">
        <w:rPr>
          <w:rFonts w:hint="eastAsia"/>
          <w:sz w:val="36"/>
          <w:szCs w:val="36"/>
        </w:rPr>
        <w:t xml:space="preserve"> such</w:t>
      </w:r>
      <w:r w:rsidRPr="00601F27">
        <w:rPr>
          <w:sz w:val="36"/>
          <w:szCs w:val="36"/>
        </w:rPr>
        <w:t xml:space="preserve"> </w:t>
      </w:r>
      <w:r w:rsidRPr="00601F27">
        <w:rPr>
          <w:rFonts w:hint="eastAsia"/>
          <w:sz w:val="36"/>
          <w:szCs w:val="36"/>
        </w:rPr>
        <w:t>as</w:t>
      </w:r>
      <w:r w:rsidRPr="00601F27">
        <w:rPr>
          <w:sz w:val="36"/>
          <w:szCs w:val="36"/>
        </w:rPr>
        <w:t xml:space="preserve"> </w:t>
      </w:r>
      <w:r w:rsidRPr="00601F27">
        <w:rPr>
          <w:rFonts w:hint="eastAsia"/>
          <w:sz w:val="36"/>
          <w:szCs w:val="36"/>
        </w:rPr>
        <w:t>·····</w:t>
      </w:r>
      <w:r w:rsidRPr="00601F27">
        <w:rPr>
          <w:rFonts w:hint="eastAsia"/>
          <w:sz w:val="36"/>
          <w:szCs w:val="36"/>
        </w:rPr>
        <w:t>or</w:t>
      </w:r>
      <w:r w:rsidRPr="00601F27">
        <w:rPr>
          <w:sz w:val="36"/>
          <w:szCs w:val="36"/>
        </w:rPr>
        <w:t xml:space="preserve"> </w:t>
      </w:r>
      <w:r w:rsidRPr="00601F27">
        <w:rPr>
          <w:rFonts w:hint="eastAsia"/>
          <w:sz w:val="36"/>
          <w:szCs w:val="36"/>
        </w:rPr>
        <w:t>····</w:t>
      </w:r>
      <w:r w:rsidRPr="00601F27">
        <w:rPr>
          <w:rFonts w:hint="eastAsia"/>
          <w:sz w:val="36"/>
          <w:szCs w:val="36"/>
        </w:rPr>
        <w:t>.</w:t>
      </w:r>
    </w:p>
    <w:p w14:paraId="68514574" w14:textId="10E272AC" w:rsidR="00601F27" w:rsidRDefault="00601F27" w:rsidP="00601F27">
      <w:pPr>
        <w:pStyle w:val="ListParagraph"/>
        <w:ind w:left="1253"/>
        <w:rPr>
          <w:sz w:val="36"/>
          <w:szCs w:val="36"/>
        </w:rPr>
      </w:pPr>
    </w:p>
    <w:p w14:paraId="5A55E9CE" w14:textId="2CF75BF4" w:rsidR="00601F27" w:rsidRDefault="00601F27" w:rsidP="00601F27">
      <w:pPr>
        <w:pStyle w:val="ListParagraph"/>
        <w:ind w:left="1253"/>
        <w:rPr>
          <w:sz w:val="36"/>
          <w:szCs w:val="36"/>
        </w:rPr>
      </w:pPr>
    </w:p>
    <w:p w14:paraId="288F6A7F" w14:textId="20F54F39" w:rsidR="00601F27" w:rsidRDefault="00601F27" w:rsidP="00601F27">
      <w:pPr>
        <w:pStyle w:val="ListParagraph"/>
        <w:ind w:left="1253"/>
        <w:rPr>
          <w:sz w:val="36"/>
          <w:szCs w:val="36"/>
        </w:rPr>
      </w:pPr>
    </w:p>
    <w:p w14:paraId="7DED0350" w14:textId="77777777" w:rsidR="00601F27" w:rsidRDefault="00601F27" w:rsidP="00601F27">
      <w:pPr>
        <w:pStyle w:val="ListParagraph"/>
        <w:ind w:left="1253"/>
        <w:rPr>
          <w:sz w:val="36"/>
          <w:szCs w:val="36"/>
        </w:rPr>
      </w:pPr>
    </w:p>
    <w:p w14:paraId="712A82C5" w14:textId="6806C16B" w:rsidR="00846BAD" w:rsidRDefault="00846BAD" w:rsidP="00846BAD">
      <w:pPr>
        <w:rPr>
          <w:sz w:val="36"/>
          <w:szCs w:val="36"/>
        </w:rPr>
      </w:pPr>
    </w:p>
    <w:p w14:paraId="663702B5" w14:textId="43EDFBF2" w:rsidR="00846BAD" w:rsidRDefault="00846BAD" w:rsidP="00846BAD">
      <w:pPr>
        <w:pStyle w:val="ListParagraph"/>
        <w:numPr>
          <w:ilvl w:val="0"/>
          <w:numId w:val="23"/>
        </w:numPr>
        <w:rPr>
          <w:sz w:val="36"/>
          <w:szCs w:val="36"/>
        </w:rPr>
      </w:pPr>
      <w:ins w:id="15" w:author="Kendra" w:date="2021-08-12T14:17:00Z">
        <w:r>
          <w:rPr>
            <w:rFonts w:hint="eastAsia"/>
            <w:sz w:val="36"/>
            <w:szCs w:val="36"/>
          </w:rPr>
          <w:t>学校的</w:t>
        </w:r>
      </w:ins>
      <w:r>
        <w:rPr>
          <w:rFonts w:hint="eastAsia"/>
          <w:sz w:val="36"/>
          <w:szCs w:val="36"/>
        </w:rPr>
        <w:t>老师教</w:t>
      </w:r>
      <w:ins w:id="16" w:author="Kendra" w:date="2021-08-12T14:17:00Z">
        <w:r>
          <w:rPr>
            <w:rFonts w:hint="eastAsia"/>
            <w:sz w:val="36"/>
            <w:szCs w:val="36"/>
          </w:rPr>
          <w:t>学生</w:t>
        </w:r>
      </w:ins>
      <w:r>
        <w:rPr>
          <w:rFonts w:hint="eastAsia"/>
          <w:sz w:val="36"/>
          <w:szCs w:val="36"/>
        </w:rPr>
        <w:t>理论知识</w:t>
      </w:r>
      <w:ins w:id="17" w:author="Kendra" w:date="2021-08-12T14:17:00Z">
        <w:r>
          <w:rPr>
            <w:rFonts w:hint="eastAsia"/>
            <w:sz w:val="36"/>
            <w:szCs w:val="36"/>
          </w:rPr>
          <w:t>能够帮助他们</w:t>
        </w:r>
      </w:ins>
      <w:r>
        <w:rPr>
          <w:rFonts w:hint="eastAsia"/>
          <w:sz w:val="36"/>
          <w:szCs w:val="36"/>
        </w:rPr>
        <w:t>找</w:t>
      </w:r>
      <w:ins w:id="18" w:author="Kendra" w:date="2021-08-12T14:17:00Z">
        <w:r>
          <w:rPr>
            <w:rFonts w:hint="eastAsia"/>
            <w:sz w:val="36"/>
            <w:szCs w:val="36"/>
          </w:rPr>
          <w:t>得体和高新的</w:t>
        </w:r>
      </w:ins>
      <w:r>
        <w:rPr>
          <w:rFonts w:hint="eastAsia"/>
          <w:sz w:val="36"/>
          <w:szCs w:val="36"/>
        </w:rPr>
        <w:t>工作</w:t>
      </w:r>
      <w:ins w:id="19" w:author="Kendra" w:date="2021-08-12T14:17:00Z">
        <w:r>
          <w:rPr>
            <w:rFonts w:hint="eastAsia"/>
            <w:sz w:val="36"/>
            <w:szCs w:val="36"/>
          </w:rPr>
          <w:t>在毕业后</w:t>
        </w:r>
      </w:ins>
    </w:p>
    <w:p w14:paraId="1BE75D17" w14:textId="3433C700" w:rsidR="00846BAD" w:rsidRDefault="00846BAD" w:rsidP="00846BAD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因为</w:t>
      </w:r>
      <w:r w:rsidR="00A26223">
        <w:rPr>
          <w:rFonts w:hint="eastAsia"/>
          <w:sz w:val="36"/>
          <w:szCs w:val="36"/>
        </w:rPr>
        <w:t>这些专业知识</w:t>
      </w:r>
      <w:r w:rsidR="00A26223">
        <w:rPr>
          <w:rFonts w:hint="eastAsia"/>
          <w:sz w:val="36"/>
          <w:szCs w:val="36"/>
        </w:rPr>
        <w:t xml:space="preserve"> that</w:t>
      </w:r>
      <w:r w:rsidR="00A26223">
        <w:rPr>
          <w:sz w:val="36"/>
          <w:szCs w:val="36"/>
        </w:rPr>
        <w:t xml:space="preserve"> is </w:t>
      </w:r>
      <w:r w:rsidR="00A26223">
        <w:rPr>
          <w:rFonts w:hint="eastAsia"/>
          <w:sz w:val="36"/>
          <w:szCs w:val="36"/>
        </w:rPr>
        <w:t>obtain</w:t>
      </w:r>
      <w:r w:rsidR="00A26223">
        <w:rPr>
          <w:sz w:val="36"/>
          <w:szCs w:val="36"/>
        </w:rPr>
        <w:t xml:space="preserve">ed </w:t>
      </w:r>
      <w:r w:rsidR="00A26223">
        <w:rPr>
          <w:rFonts w:hint="eastAsia"/>
          <w:sz w:val="36"/>
          <w:szCs w:val="36"/>
        </w:rPr>
        <w:t>在课堂</w:t>
      </w:r>
      <w:r w:rsidR="00A26223">
        <w:rPr>
          <w:rFonts w:hint="eastAsia"/>
          <w:sz w:val="36"/>
          <w:szCs w:val="36"/>
        </w:rPr>
        <w:t xml:space="preserve"> </w:t>
      </w:r>
      <w:r w:rsidR="00A26223">
        <w:rPr>
          <w:rFonts w:hint="eastAsia"/>
          <w:sz w:val="36"/>
          <w:szCs w:val="36"/>
        </w:rPr>
        <w:t>能够为将来的实践工作提供基础</w:t>
      </w:r>
      <w:r w:rsidR="00A26223">
        <w:rPr>
          <w:rFonts w:hint="eastAsia"/>
          <w:sz w:val="36"/>
          <w:szCs w:val="36"/>
        </w:rPr>
        <w:t xml:space="preserve"> </w:t>
      </w:r>
      <w:r w:rsidR="00A26223">
        <w:rPr>
          <w:rFonts w:hint="eastAsia"/>
          <w:sz w:val="36"/>
          <w:szCs w:val="36"/>
        </w:rPr>
        <w:t>（</w:t>
      </w:r>
      <w:r w:rsidR="00A26223">
        <w:rPr>
          <w:rFonts w:hint="eastAsia"/>
          <w:sz w:val="36"/>
          <w:szCs w:val="36"/>
        </w:rPr>
        <w:t>pro</w:t>
      </w:r>
      <w:r w:rsidR="00A26223">
        <w:rPr>
          <w:sz w:val="36"/>
          <w:szCs w:val="36"/>
        </w:rPr>
        <w:t xml:space="preserve">vide a firm grounding for </w:t>
      </w:r>
      <w:r w:rsidR="00A26223">
        <w:rPr>
          <w:rFonts w:hint="eastAsia"/>
          <w:sz w:val="36"/>
          <w:szCs w:val="36"/>
        </w:rPr>
        <w:t>）</w:t>
      </w:r>
    </w:p>
    <w:p w14:paraId="41662763" w14:textId="15F7518F" w:rsidR="00A26223" w:rsidRDefault="00A26223" w:rsidP="00846BAD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 xml:space="preserve"> a student who majors in </w:t>
      </w:r>
      <w:r>
        <w:rPr>
          <w:rFonts w:hint="eastAsia"/>
          <w:sz w:val="36"/>
          <w:szCs w:val="36"/>
        </w:rPr>
        <w:t>edu</w:t>
      </w:r>
      <w:r>
        <w:rPr>
          <w:sz w:val="36"/>
          <w:szCs w:val="36"/>
        </w:rPr>
        <w:t xml:space="preserve">cation </w:t>
      </w:r>
      <w:r>
        <w:rPr>
          <w:rFonts w:hint="eastAsia"/>
          <w:sz w:val="36"/>
          <w:szCs w:val="36"/>
        </w:rPr>
        <w:t>能知道如何拓展学生的潜力</w:t>
      </w:r>
      <w:r>
        <w:rPr>
          <w:rFonts w:hint="eastAsia"/>
          <w:sz w:val="36"/>
          <w:szCs w:val="36"/>
        </w:rPr>
        <w:t xml:space="preserve"> </w:t>
      </w:r>
      <w:r w:rsidRPr="00A26223">
        <w:rPr>
          <w:rFonts w:hint="eastAsia"/>
          <w:sz w:val="36"/>
          <w:szCs w:val="36"/>
          <w:highlight w:val="yellow"/>
        </w:rPr>
        <w:t>and</w:t>
      </w:r>
      <w:r w:rsidRPr="00A26223">
        <w:rPr>
          <w:sz w:val="36"/>
          <w:szCs w:val="36"/>
          <w:highlight w:val="yellow"/>
        </w:rPr>
        <w:t xml:space="preserve"> </w:t>
      </w:r>
      <w:r w:rsidRPr="00A26223">
        <w:rPr>
          <w:rFonts w:hint="eastAsia"/>
          <w:sz w:val="36"/>
          <w:szCs w:val="36"/>
          <w:highlight w:val="yellow"/>
        </w:rPr>
        <w:t>如何激发学生的学习动力，</w:t>
      </w:r>
      <w:r>
        <w:rPr>
          <w:rFonts w:hint="eastAsia"/>
          <w:sz w:val="36"/>
          <w:szCs w:val="36"/>
        </w:rPr>
        <w:t xml:space="preserve"> he</w:t>
      </w:r>
      <w:r>
        <w:rPr>
          <w:sz w:val="36"/>
          <w:szCs w:val="36"/>
        </w:rPr>
        <w:t xml:space="preserve"> or she </w:t>
      </w:r>
      <w:r>
        <w:rPr>
          <w:rFonts w:hint="eastAsia"/>
          <w:sz w:val="36"/>
          <w:szCs w:val="36"/>
        </w:rPr>
        <w:t>在将来有可能成为一个</w:t>
      </w:r>
      <w:r>
        <w:rPr>
          <w:sz w:val="36"/>
          <w:szCs w:val="36"/>
        </w:rPr>
        <w:t xml:space="preserve">qualified teacher </w:t>
      </w:r>
      <w:r w:rsidRPr="00A26223">
        <w:rPr>
          <w:sz w:val="36"/>
          <w:szCs w:val="36"/>
          <w:highlight w:val="yellow"/>
        </w:rPr>
        <w:t>or an educator.</w:t>
      </w:r>
      <w:r>
        <w:rPr>
          <w:sz w:val="36"/>
          <w:szCs w:val="36"/>
        </w:rPr>
        <w:t xml:space="preserve"> </w:t>
      </w:r>
    </w:p>
    <w:p w14:paraId="4C0095EB" w14:textId="5F8F316B" w:rsidR="007D14B6" w:rsidRDefault="007D14B6" w:rsidP="007D14B6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gramStart"/>
      <w:r>
        <w:rPr>
          <w:sz w:val="36"/>
          <w:szCs w:val="36"/>
        </w:rPr>
        <w:t>D .</w:t>
      </w:r>
      <w:proofErr w:type="gramEnd"/>
      <w:r>
        <w:rPr>
          <w:sz w:val="36"/>
          <w:szCs w:val="36"/>
        </w:rPr>
        <w:t xml:space="preserve"> </w:t>
      </w:r>
      <w:proofErr w:type="gramStart"/>
      <w:r w:rsidR="00601F27">
        <w:rPr>
          <w:sz w:val="36"/>
          <w:szCs w:val="36"/>
        </w:rPr>
        <w:t xml:space="preserve">When  </w:t>
      </w:r>
      <w:r w:rsidR="00601F27">
        <w:rPr>
          <w:rFonts w:hint="eastAsia"/>
          <w:sz w:val="36"/>
          <w:szCs w:val="36"/>
        </w:rPr>
        <w:t>学校过多的重视道德准则</w:t>
      </w:r>
      <w:proofErr w:type="gramEnd"/>
      <w:r w:rsidR="00601F27">
        <w:rPr>
          <w:rFonts w:hint="eastAsia"/>
          <w:sz w:val="36"/>
          <w:szCs w:val="36"/>
        </w:rPr>
        <w:t>，学生有可能</w:t>
      </w:r>
      <w:r w:rsidR="00601F27">
        <w:rPr>
          <w:rFonts w:hint="eastAsia"/>
          <w:sz w:val="36"/>
          <w:szCs w:val="36"/>
        </w:rPr>
        <w:t xml:space="preserve"> </w:t>
      </w:r>
      <w:r w:rsidR="00601F27">
        <w:rPr>
          <w:sz w:val="36"/>
          <w:szCs w:val="36"/>
        </w:rPr>
        <w:t xml:space="preserve">  </w:t>
      </w:r>
      <w:r w:rsidR="00601F27">
        <w:rPr>
          <w:rFonts w:hint="eastAsia"/>
          <w:sz w:val="36"/>
          <w:szCs w:val="36"/>
        </w:rPr>
        <w:t>会忽略主要科目的学习</w:t>
      </w:r>
      <w:r w:rsidR="00601F27">
        <w:rPr>
          <w:rFonts w:hint="eastAsia"/>
          <w:sz w:val="36"/>
          <w:szCs w:val="36"/>
        </w:rPr>
        <w:t xml:space="preserve"> and</w:t>
      </w:r>
      <w:r w:rsidR="00601F27">
        <w:rPr>
          <w:sz w:val="36"/>
          <w:szCs w:val="36"/>
        </w:rPr>
        <w:t xml:space="preserve"> </w:t>
      </w:r>
      <w:r w:rsidR="00601F27">
        <w:rPr>
          <w:rFonts w:hint="eastAsia"/>
          <w:sz w:val="36"/>
          <w:szCs w:val="36"/>
        </w:rPr>
        <w:t>影响找工作的竞争力</w:t>
      </w:r>
    </w:p>
    <w:p w14:paraId="3F8F0BA8" w14:textId="6DBF12C1" w:rsidR="007D14B6" w:rsidRDefault="007D14B6" w:rsidP="007D14B6">
      <w:pPr>
        <w:rPr>
          <w:sz w:val="36"/>
          <w:szCs w:val="36"/>
        </w:rPr>
      </w:pPr>
    </w:p>
    <w:p w14:paraId="563F7770" w14:textId="77777777" w:rsidR="007D14B6" w:rsidRPr="007D14B6" w:rsidRDefault="007D14B6" w:rsidP="007D14B6">
      <w:pPr>
        <w:rPr>
          <w:sz w:val="36"/>
          <w:szCs w:val="36"/>
        </w:rPr>
      </w:pPr>
    </w:p>
    <w:p w14:paraId="1BC203F9" w14:textId="7D1F17A2" w:rsidR="00A26223" w:rsidRDefault="00A26223" w:rsidP="00A26223">
      <w:pPr>
        <w:pStyle w:val="ListParagraph"/>
        <w:ind w:left="1253"/>
        <w:rPr>
          <w:sz w:val="36"/>
          <w:szCs w:val="36"/>
        </w:rPr>
      </w:pPr>
    </w:p>
    <w:p w14:paraId="2CDA9A30" w14:textId="3BA180D0" w:rsidR="00A26223" w:rsidRPr="00A26223" w:rsidRDefault="00A26223" w:rsidP="00A2622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</w:t>
      </w:r>
      <w:r w:rsidR="007D14B6">
        <w:rPr>
          <w:sz w:val="36"/>
          <w:szCs w:val="36"/>
        </w:rPr>
        <w:t>If a student who majors in finance</w:t>
      </w:r>
      <w:r w:rsidR="007D14B6">
        <w:rPr>
          <w:rFonts w:hint="eastAsia"/>
          <w:sz w:val="36"/>
          <w:szCs w:val="36"/>
        </w:rPr>
        <w:t>就会</w:t>
      </w:r>
      <w:r w:rsidR="007D14B6" w:rsidRPr="007D14B6">
        <w:rPr>
          <w:rFonts w:hint="eastAsia"/>
          <w:sz w:val="36"/>
          <w:szCs w:val="36"/>
          <w:highlight w:val="yellow"/>
        </w:rPr>
        <w:t>知道如何做财务报表</w:t>
      </w:r>
      <w:r w:rsidR="007D14B6" w:rsidRPr="007D14B6">
        <w:rPr>
          <w:rFonts w:hint="eastAsia"/>
          <w:sz w:val="36"/>
          <w:szCs w:val="36"/>
          <w:highlight w:val="yellow"/>
        </w:rPr>
        <w:t xml:space="preserve"> and</w:t>
      </w:r>
      <w:r w:rsidR="007D14B6" w:rsidRPr="007D14B6">
        <w:rPr>
          <w:sz w:val="36"/>
          <w:szCs w:val="36"/>
          <w:highlight w:val="yellow"/>
        </w:rPr>
        <w:t xml:space="preserve"> </w:t>
      </w:r>
      <w:r w:rsidR="007D14B6" w:rsidRPr="007D14B6">
        <w:rPr>
          <w:rFonts w:hint="eastAsia"/>
          <w:sz w:val="36"/>
          <w:szCs w:val="36"/>
          <w:highlight w:val="yellow"/>
        </w:rPr>
        <w:t>如何分析数据，</w:t>
      </w:r>
      <w:r w:rsidR="007D14B6">
        <w:rPr>
          <w:rFonts w:hint="eastAsia"/>
          <w:sz w:val="36"/>
          <w:szCs w:val="36"/>
        </w:rPr>
        <w:t xml:space="preserve"> he</w:t>
      </w:r>
      <w:r w:rsidR="007D14B6">
        <w:rPr>
          <w:sz w:val="36"/>
          <w:szCs w:val="36"/>
        </w:rPr>
        <w:t xml:space="preserve"> or she </w:t>
      </w:r>
      <w:r w:rsidR="007D14B6">
        <w:rPr>
          <w:rFonts w:hint="eastAsia"/>
          <w:sz w:val="36"/>
          <w:szCs w:val="36"/>
        </w:rPr>
        <w:t>在将来可能称一个会计</w:t>
      </w:r>
      <w:r w:rsidR="007D14B6">
        <w:rPr>
          <w:rFonts w:hint="eastAsia"/>
          <w:sz w:val="36"/>
          <w:szCs w:val="36"/>
        </w:rPr>
        <w:t>or</w:t>
      </w:r>
      <w:r w:rsidR="007D14B6">
        <w:rPr>
          <w:sz w:val="36"/>
          <w:szCs w:val="36"/>
        </w:rPr>
        <w:t xml:space="preserve"> </w:t>
      </w:r>
      <w:r w:rsidR="007D14B6">
        <w:rPr>
          <w:rFonts w:hint="eastAsia"/>
          <w:sz w:val="36"/>
          <w:szCs w:val="36"/>
        </w:rPr>
        <w:t>一个金融分析师</w:t>
      </w:r>
    </w:p>
    <w:p w14:paraId="5A50526E" w14:textId="233D5FE3" w:rsidR="00846BAD" w:rsidRDefault="00846BAD" w:rsidP="00846BAD">
      <w:pPr>
        <w:rPr>
          <w:sz w:val="36"/>
          <w:szCs w:val="36"/>
        </w:rPr>
      </w:pPr>
    </w:p>
    <w:p w14:paraId="04944D87" w14:textId="68542D45" w:rsidR="00846BAD" w:rsidRDefault="007D14B6" w:rsidP="00846BAD">
      <w:pPr>
        <w:rPr>
          <w:rFonts w:ascii="Malgun Gothic" w:hAnsi="Malgun Gothic" w:cs="Malgun Gothic"/>
          <w:sz w:val="36"/>
          <w:szCs w:val="36"/>
        </w:rPr>
      </w:pPr>
      <w:r w:rsidRPr="007D14B6">
        <w:rPr>
          <w:sz w:val="36"/>
          <w:szCs w:val="36"/>
        </w:rPr>
        <w:t>If a student who majors in computer science</w:t>
      </w:r>
      <w:r>
        <w:rPr>
          <w:sz w:val="36"/>
          <w:szCs w:val="36"/>
        </w:rPr>
        <w:t xml:space="preserve"> </w:t>
      </w:r>
      <w:r w:rsidRPr="007D14B6">
        <w:rPr>
          <w:sz w:val="36"/>
          <w:szCs w:val="36"/>
        </w:rPr>
        <w:t>understand</w:t>
      </w:r>
      <w:ins w:id="20" w:author="Kendra" w:date="2021-08-12T14:38:00Z">
        <w:r>
          <w:rPr>
            <w:rFonts w:hint="eastAsia"/>
            <w:sz w:val="36"/>
            <w:szCs w:val="36"/>
          </w:rPr>
          <w:t>s</w:t>
        </w:r>
      </w:ins>
      <w:r w:rsidRPr="007D14B6">
        <w:rPr>
          <w:sz w:val="36"/>
          <w:szCs w:val="36"/>
        </w:rPr>
        <w:t xml:space="preserve"> {how to expand electronic knowledge} and ${nurture programming </w:t>
      </w:r>
      <w:proofErr w:type="gramStart"/>
      <w:r w:rsidRPr="007D14B6">
        <w:rPr>
          <w:sz w:val="36"/>
          <w:szCs w:val="36"/>
        </w:rPr>
        <w:t>skills}</w:t>
      </w:r>
      <w:r w:rsidRPr="007D14B6">
        <w:rPr>
          <w:rFonts w:hint="eastAsia"/>
          <w:sz w:val="36"/>
          <w:szCs w:val="36"/>
        </w:rPr>
        <w:t>，</w:t>
      </w:r>
      <w:proofErr w:type="gramEnd"/>
      <w:r w:rsidRPr="007D14B6">
        <w:rPr>
          <w:sz w:val="36"/>
          <w:szCs w:val="36"/>
        </w:rPr>
        <w:t xml:space="preserve">${he or she might become a qualified computer engineer or </w:t>
      </w:r>
      <w:ins w:id="21" w:author="Kendra" w:date="2021-08-12T14:38:00Z">
        <w:r>
          <w:rPr>
            <w:rFonts w:hint="eastAsia"/>
            <w:sz w:val="36"/>
            <w:szCs w:val="36"/>
          </w:rPr>
          <w:t>a</w:t>
        </w:r>
        <w:r>
          <w:rPr>
            <w:sz w:val="36"/>
            <w:szCs w:val="36"/>
          </w:rPr>
          <w:t xml:space="preserve"> </w:t>
        </w:r>
      </w:ins>
      <w:r w:rsidRPr="007D14B6">
        <w:rPr>
          <w:sz w:val="36"/>
          <w:szCs w:val="36"/>
        </w:rPr>
        <w:t>schooler in the future}.</w:t>
      </w:r>
      <w:r w:rsidRPr="007D14B6">
        <w:rPr>
          <w:rFonts w:ascii="Malgun Gothic" w:hAnsi="Malgun Gothic" w:cs="Malgun Gothic"/>
          <w:sz w:val="36"/>
          <w:szCs w:val="36"/>
        </w:rPr>
        <w:t>￼</w:t>
      </w:r>
    </w:p>
    <w:p w14:paraId="005998BF" w14:textId="0845815A" w:rsidR="007D14B6" w:rsidRDefault="007D14B6" w:rsidP="00846BAD">
      <w:pPr>
        <w:rPr>
          <w:rFonts w:ascii="Malgun Gothic" w:hAnsi="Malgun Gothic" w:cs="Malgun Gothic"/>
          <w:sz w:val="36"/>
          <w:szCs w:val="36"/>
        </w:rPr>
      </w:pPr>
    </w:p>
    <w:p w14:paraId="6D800261" w14:textId="46DF0676" w:rsidR="007D14B6" w:rsidRDefault="007D14B6" w:rsidP="00846BAD">
      <w:pPr>
        <w:rPr>
          <w:rFonts w:ascii="Malgun Gothic" w:hAnsi="Malgun Gothic" w:cs="Malgun Gothic"/>
          <w:sz w:val="36"/>
          <w:szCs w:val="36"/>
        </w:rPr>
      </w:pPr>
      <w:r>
        <w:rPr>
          <w:rFonts w:ascii="Malgun Gothic" w:hAnsi="Malgun Gothic" w:cs="Malgun Gothic"/>
          <w:sz w:val="36"/>
          <w:szCs w:val="36"/>
        </w:rPr>
        <w:t xml:space="preserve">A teacher and </w:t>
      </w:r>
      <w:proofErr w:type="gramStart"/>
      <w:r>
        <w:rPr>
          <w:rFonts w:ascii="Malgun Gothic" w:hAnsi="Malgun Gothic" w:cs="Malgun Gothic"/>
          <w:sz w:val="36"/>
          <w:szCs w:val="36"/>
        </w:rPr>
        <w:t>student  ---</w:t>
      </w:r>
      <w:proofErr w:type="gramEnd"/>
      <w:r>
        <w:rPr>
          <w:rFonts w:ascii="Malgun Gothic" w:hAnsi="Malgun Gothic" w:cs="Malgun Gothic"/>
          <w:sz w:val="36"/>
          <w:szCs w:val="36"/>
        </w:rPr>
        <w:t>1</w:t>
      </w:r>
    </w:p>
    <w:p w14:paraId="131CB5AD" w14:textId="4DD2403D" w:rsidR="007D14B6" w:rsidRDefault="007D14B6" w:rsidP="00846BAD">
      <w:pPr>
        <w:rPr>
          <w:rFonts w:ascii="Malgun Gothic" w:hAnsi="Malgun Gothic" w:cs="Malgun Gothic"/>
          <w:sz w:val="36"/>
          <w:szCs w:val="36"/>
        </w:rPr>
      </w:pPr>
      <w:r>
        <w:rPr>
          <w:rFonts w:ascii="Malgun Gothic" w:hAnsi="Malgun Gothic" w:cs="Malgun Gothic"/>
          <w:sz w:val="36"/>
          <w:szCs w:val="36"/>
        </w:rPr>
        <w:t>A teacher and a student----2</w:t>
      </w:r>
    </w:p>
    <w:p w14:paraId="69DFBEB9" w14:textId="77777777" w:rsidR="007D14B6" w:rsidRDefault="007D14B6" w:rsidP="00846BAD">
      <w:pPr>
        <w:rPr>
          <w:sz w:val="36"/>
          <w:szCs w:val="36"/>
        </w:rPr>
      </w:pPr>
    </w:p>
    <w:p w14:paraId="60C055FB" w14:textId="260B82D0" w:rsidR="00846BAD" w:rsidRDefault="00601F27" w:rsidP="00846B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如何练</w:t>
      </w:r>
    </w:p>
    <w:p w14:paraId="22A63F07" w14:textId="205156E8" w:rsidR="00601F27" w:rsidRDefault="00601F27" w:rsidP="00846B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第一步：看题选出自己的观点</w:t>
      </w:r>
    </w:p>
    <w:p w14:paraId="6E2D674A" w14:textId="77777777" w:rsidR="008F3D31" w:rsidRDefault="008F3D31" w:rsidP="008F3D31">
      <w:pPr>
        <w:rPr>
          <w:sz w:val="36"/>
          <w:szCs w:val="36"/>
        </w:rPr>
      </w:pPr>
    </w:p>
    <w:p w14:paraId="4A2265CD" w14:textId="5EE062D7" w:rsidR="008F3D31" w:rsidRPr="008F3D31" w:rsidRDefault="008F3D31" w:rsidP="008F3D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A.</w:t>
      </w:r>
      <w:r w:rsidRPr="008F3D31">
        <w:rPr>
          <w:rFonts w:hint="eastAsia"/>
          <w:sz w:val="36"/>
          <w:szCs w:val="36"/>
        </w:rPr>
        <w:t>严重的人口老龄化会增加社会的经济负担</w:t>
      </w:r>
    </w:p>
    <w:p w14:paraId="24A84C4E" w14:textId="77777777" w:rsidR="008F3D31" w:rsidRPr="008F3D31" w:rsidRDefault="008F3D31" w:rsidP="008F3D31">
      <w:pPr>
        <w:rPr>
          <w:sz w:val="36"/>
          <w:szCs w:val="36"/>
        </w:rPr>
      </w:pPr>
      <w:r w:rsidRPr="008F3D31">
        <w:rPr>
          <w:rFonts w:hint="eastAsia"/>
          <w:sz w:val="36"/>
          <w:szCs w:val="36"/>
        </w:rPr>
        <w:t xml:space="preserve">B. </w:t>
      </w:r>
      <w:r w:rsidRPr="008F3D31">
        <w:rPr>
          <w:rFonts w:hint="eastAsia"/>
          <w:sz w:val="36"/>
          <w:szCs w:val="36"/>
        </w:rPr>
        <w:t>因为老人需要耗费很多医疗资源和养老资金</w:t>
      </w:r>
    </w:p>
    <w:p w14:paraId="67841637" w14:textId="77777777" w:rsidR="008F3D31" w:rsidRPr="00CC21EA" w:rsidRDefault="008F3D31" w:rsidP="008F3D31">
      <w:pPr>
        <w:rPr>
          <w:sz w:val="36"/>
          <w:szCs w:val="36"/>
          <w:highlight w:val="yellow"/>
        </w:rPr>
      </w:pPr>
      <w:r w:rsidRPr="008F3D31">
        <w:rPr>
          <w:rFonts w:hint="eastAsia"/>
          <w:sz w:val="36"/>
          <w:szCs w:val="36"/>
        </w:rPr>
        <w:t xml:space="preserve">C. </w:t>
      </w:r>
      <w:r w:rsidRPr="00CC21EA">
        <w:rPr>
          <w:rFonts w:hint="eastAsia"/>
          <w:sz w:val="36"/>
          <w:szCs w:val="36"/>
          <w:highlight w:val="yellow"/>
        </w:rPr>
        <w:t>例如老人退休后，他们需要老资金，购买保健产品，需要年轻人照顾</w:t>
      </w:r>
    </w:p>
    <w:p w14:paraId="5B8007F6" w14:textId="5F934776" w:rsidR="00846BAD" w:rsidRDefault="008F3D31" w:rsidP="008F3D31">
      <w:pPr>
        <w:rPr>
          <w:rFonts w:ascii="Malgun Gothic" w:hAnsi="Malgun Gothic" w:cs="Malgun Gothic"/>
          <w:sz w:val="36"/>
          <w:szCs w:val="36"/>
        </w:rPr>
      </w:pPr>
      <w:r w:rsidRPr="00CC21EA">
        <w:rPr>
          <w:sz w:val="36"/>
          <w:szCs w:val="36"/>
          <w:highlight w:val="yellow"/>
        </w:rPr>
        <w:lastRenderedPageBreak/>
        <w:t xml:space="preserve">D. </w:t>
      </w:r>
      <w:r w:rsidRPr="00CC21EA">
        <w:rPr>
          <w:rFonts w:hint="eastAsia"/>
          <w:sz w:val="36"/>
          <w:szCs w:val="36"/>
          <w:highlight w:val="yellow"/>
        </w:rPr>
        <w:t>如果老年人的数量过多，那么社会将会投入大量资金来保障老年人生活和医疗，常此以往，社会的经济负担将会加重。</w:t>
      </w:r>
      <w:r w:rsidRPr="00CC21EA">
        <w:rPr>
          <w:rFonts w:ascii="Malgun Gothic" w:hAnsi="Malgun Gothic" w:cs="Malgun Gothic"/>
          <w:sz w:val="36"/>
          <w:szCs w:val="36"/>
          <w:highlight w:val="yellow"/>
        </w:rPr>
        <w:t>￼</w:t>
      </w:r>
    </w:p>
    <w:p w14:paraId="30296252" w14:textId="77777777" w:rsidR="00CC21EA" w:rsidRDefault="00CC21EA" w:rsidP="008F3D31">
      <w:pPr>
        <w:rPr>
          <w:rFonts w:ascii="Malgun Gothic" w:hAnsi="Malgun Gothic" w:cs="Malgun Gothic"/>
          <w:sz w:val="36"/>
          <w:szCs w:val="36"/>
        </w:rPr>
      </w:pPr>
    </w:p>
    <w:p w14:paraId="0D5757B9" w14:textId="77777777" w:rsidR="008F3D31" w:rsidRDefault="008F3D31" w:rsidP="008F3D31">
      <w:pPr>
        <w:rPr>
          <w:rFonts w:ascii="Malgun Gothic" w:hAnsi="Malgun Gothic" w:cs="Malgun Gothic"/>
          <w:sz w:val="36"/>
          <w:szCs w:val="36"/>
        </w:rPr>
      </w:pPr>
      <w:r w:rsidRPr="008F3D31">
        <w:rPr>
          <w:rFonts w:ascii="Malgun Gothic" w:hAnsi="Malgun Gothic" w:cs="Malgun Gothic"/>
          <w:sz w:val="36"/>
          <w:szCs w:val="36"/>
        </w:rPr>
        <w:t xml:space="preserve">A. </w:t>
      </w:r>
      <w:r w:rsidRPr="008F3D31">
        <w:rPr>
          <w:rFonts w:ascii="Malgun Gothic" w:hAnsi="Malgun Gothic" w:cs="Malgun Gothic" w:hint="eastAsia"/>
          <w:sz w:val="36"/>
          <w:szCs w:val="36"/>
        </w:rPr>
        <w:t>过多的老年人会限制社会的发展。</w:t>
      </w:r>
    </w:p>
    <w:p w14:paraId="58F6FBDD" w14:textId="77777777" w:rsidR="008F3D31" w:rsidRDefault="008F3D31" w:rsidP="008F3D31">
      <w:pPr>
        <w:rPr>
          <w:rFonts w:ascii="Malgun Gothic" w:hAnsi="Malgun Gothic" w:cs="Malgun Gothic"/>
          <w:sz w:val="36"/>
          <w:szCs w:val="36"/>
        </w:rPr>
      </w:pPr>
      <w:r w:rsidRPr="008F3D31">
        <w:rPr>
          <w:rFonts w:ascii="Malgun Gothic" w:hAnsi="Malgun Gothic" w:cs="Malgun Gothic"/>
          <w:sz w:val="36"/>
          <w:szCs w:val="36"/>
        </w:rPr>
        <w:t>B</w:t>
      </w:r>
      <w:r w:rsidRPr="008F3D31">
        <w:rPr>
          <w:rFonts w:ascii="Malgun Gothic" w:hAnsi="Malgun Gothic" w:cs="Malgun Gothic" w:hint="eastAsia"/>
          <w:sz w:val="36"/>
          <w:szCs w:val="36"/>
        </w:rPr>
        <w:t>因为政府需要投入很多资金进养老服务和公共医疗卫生。</w:t>
      </w:r>
    </w:p>
    <w:p w14:paraId="4441C320" w14:textId="23C055FF" w:rsidR="008F3D31" w:rsidRDefault="008F3D31" w:rsidP="008F3D31">
      <w:pPr>
        <w:rPr>
          <w:rFonts w:ascii="Malgun Gothic" w:hAnsi="Malgun Gothic" w:cs="Malgun Gothic"/>
          <w:sz w:val="36"/>
          <w:szCs w:val="36"/>
        </w:rPr>
      </w:pPr>
      <w:bookmarkStart w:id="22" w:name="_Hlk79673153"/>
      <w:proofErr w:type="spellStart"/>
      <w:r w:rsidRPr="008F3D31">
        <w:rPr>
          <w:rFonts w:ascii="Malgun Gothic" w:hAnsi="Malgun Gothic" w:cs="Malgun Gothic"/>
          <w:sz w:val="36"/>
          <w:szCs w:val="36"/>
        </w:rPr>
        <w:t>C</w:t>
      </w:r>
      <w:r w:rsidR="00CC21EA">
        <w:rPr>
          <w:rFonts w:ascii="Malgun Gothic" w:hAnsi="Malgun Gothic" w:cs="Malgun Gothic" w:hint="eastAsia"/>
          <w:sz w:val="36"/>
          <w:szCs w:val="36"/>
        </w:rPr>
        <w:t>when</w:t>
      </w:r>
      <w:proofErr w:type="spellEnd"/>
      <w:r w:rsidR="00CC21EA">
        <w:rPr>
          <w:rFonts w:ascii="Malgun Gothic" w:hAnsi="Malgun Gothic" w:cs="Malgun Gothic"/>
          <w:sz w:val="36"/>
          <w:szCs w:val="36"/>
        </w:rPr>
        <w:t xml:space="preserve"> </w:t>
      </w:r>
      <w:r w:rsidR="00CC21EA">
        <w:rPr>
          <w:rFonts w:ascii="Malgun Gothic" w:hAnsi="Malgun Gothic" w:cs="Malgun Gothic" w:hint="eastAsia"/>
          <w:sz w:val="36"/>
          <w:szCs w:val="36"/>
        </w:rPr>
        <w:t>政府过多的投资照顾老年人，其他更重要的方面例如</w:t>
      </w:r>
      <w:r w:rsidRPr="008F3D31">
        <w:rPr>
          <w:rFonts w:ascii="Malgun Gothic" w:hAnsi="Malgun Gothic" w:cs="Malgun Gothic" w:hint="eastAsia"/>
          <w:sz w:val="36"/>
          <w:szCs w:val="36"/>
        </w:rPr>
        <w:t>教育</w:t>
      </w:r>
      <w:r w:rsidR="00CC21EA">
        <w:rPr>
          <w:rFonts w:ascii="Malgun Gothic" w:hAnsi="Malgun Gothic" w:cs="Malgun Gothic" w:hint="eastAsia"/>
          <w:sz w:val="36"/>
          <w:szCs w:val="36"/>
        </w:rPr>
        <w:t>就会去缺乏资金</w:t>
      </w:r>
      <w:r w:rsidRPr="008F3D31">
        <w:rPr>
          <w:rFonts w:ascii="Malgun Gothic" w:hAnsi="Malgun Gothic" w:cs="Malgun Gothic" w:hint="eastAsia"/>
          <w:sz w:val="36"/>
          <w:szCs w:val="36"/>
        </w:rPr>
        <w:t>。</w:t>
      </w:r>
    </w:p>
    <w:bookmarkEnd w:id="22"/>
    <w:p w14:paraId="6FE2317B" w14:textId="547FE08C" w:rsidR="008F3D31" w:rsidRDefault="008F3D31" w:rsidP="008F3D31">
      <w:pPr>
        <w:rPr>
          <w:rFonts w:ascii="Malgun Gothic" w:hAnsi="Malgun Gothic" w:cs="Malgun Gothic"/>
          <w:sz w:val="36"/>
          <w:szCs w:val="36"/>
        </w:rPr>
      </w:pPr>
      <w:r w:rsidRPr="008F3D31">
        <w:rPr>
          <w:rFonts w:ascii="Malgun Gothic" w:hAnsi="Malgun Gothic" w:cs="Malgun Gothic"/>
          <w:sz w:val="36"/>
          <w:szCs w:val="36"/>
        </w:rPr>
        <w:t>D</w:t>
      </w:r>
      <w:r w:rsidRPr="00CC21EA">
        <w:rPr>
          <w:rFonts w:ascii="Malgun Gothic" w:hAnsi="Malgun Gothic" w:cs="Malgun Gothic" w:hint="eastAsia"/>
          <w:sz w:val="36"/>
          <w:szCs w:val="36"/>
          <w:highlight w:val="yellow"/>
        </w:rPr>
        <w:t>如果投入其他领域的资金变少，它们的发展就会停滞不前。</w:t>
      </w:r>
      <w:r w:rsidRPr="00CC21EA">
        <w:rPr>
          <w:rFonts w:ascii="Malgun Gothic" w:hAnsi="Malgun Gothic" w:cs="Malgun Gothic"/>
          <w:sz w:val="36"/>
          <w:szCs w:val="36"/>
          <w:highlight w:val="yellow"/>
        </w:rPr>
        <w:t>￼</w:t>
      </w:r>
    </w:p>
    <w:p w14:paraId="48D647F4" w14:textId="77777777" w:rsidR="00CC21EA" w:rsidRDefault="00CC21EA" w:rsidP="008F3D31">
      <w:pPr>
        <w:rPr>
          <w:rFonts w:ascii="Malgun Gothic" w:hAnsi="Malgun Gothic" w:cs="Malgun Gothic"/>
          <w:sz w:val="36"/>
          <w:szCs w:val="36"/>
        </w:rPr>
      </w:pPr>
    </w:p>
    <w:p w14:paraId="024F2C46" w14:textId="3413E05F" w:rsidR="008F3D31" w:rsidRDefault="008F3D31" w:rsidP="008F3D31">
      <w:pPr>
        <w:rPr>
          <w:rFonts w:ascii="Malgun Gothic" w:hAnsi="Malgun Gothic" w:cs="Malgun Gothic"/>
          <w:sz w:val="36"/>
          <w:szCs w:val="36"/>
        </w:rPr>
      </w:pPr>
      <w:r>
        <w:rPr>
          <w:rFonts w:ascii="Malgun Gothic" w:hAnsi="Malgun Gothic" w:cs="Malgun Gothic" w:hint="eastAsia"/>
          <w:sz w:val="36"/>
          <w:szCs w:val="36"/>
        </w:rPr>
        <w:t>第二步：</w:t>
      </w:r>
      <w:r>
        <w:rPr>
          <w:rFonts w:ascii="Malgun Gothic" w:hAnsi="Malgun Gothic" w:cs="Malgun Gothic" w:hint="eastAsia"/>
          <w:sz w:val="36"/>
          <w:szCs w:val="36"/>
        </w:rPr>
        <w:t xml:space="preserve"> </w:t>
      </w:r>
      <w:r>
        <w:rPr>
          <w:rFonts w:ascii="Malgun Gothic" w:hAnsi="Malgun Gothic" w:cs="Malgun Gothic" w:hint="eastAsia"/>
          <w:sz w:val="36"/>
          <w:szCs w:val="36"/>
        </w:rPr>
        <w:t>看书分析逻辑结构</w:t>
      </w:r>
      <w:r>
        <w:rPr>
          <w:rFonts w:ascii="Malgun Gothic" w:hAnsi="Malgun Gothic" w:cs="Malgun Gothic" w:hint="eastAsia"/>
          <w:sz w:val="36"/>
          <w:szCs w:val="36"/>
        </w:rPr>
        <w:t xml:space="preserve"> </w:t>
      </w:r>
      <w:r>
        <w:rPr>
          <w:rFonts w:ascii="Malgun Gothic" w:hAnsi="Malgun Gothic" w:cs="Malgun Gothic" w:hint="eastAsia"/>
          <w:sz w:val="36"/>
          <w:szCs w:val="36"/>
        </w:rPr>
        <w:t>，结合自己的内容写得更好</w:t>
      </w:r>
    </w:p>
    <w:p w14:paraId="6402857A" w14:textId="1CD8F8C5" w:rsidR="00CC21EA" w:rsidRDefault="00CC21EA" w:rsidP="008F3D31">
      <w:pPr>
        <w:rPr>
          <w:rFonts w:ascii="Malgun Gothic" w:hAnsi="Malgun Gothic" w:cs="Malgun Gothic"/>
          <w:sz w:val="36"/>
          <w:szCs w:val="36"/>
        </w:rPr>
      </w:pPr>
      <w:r>
        <w:rPr>
          <w:rFonts w:ascii="Malgun Gothic" w:hAnsi="Malgun Gothic" w:cs="Malgun Gothic" w:hint="eastAsia"/>
          <w:sz w:val="36"/>
          <w:szCs w:val="36"/>
        </w:rPr>
        <w:t>书关上</w:t>
      </w:r>
    </w:p>
    <w:p w14:paraId="7154E47D" w14:textId="3153F21A" w:rsidR="00CC21EA" w:rsidRPr="005F0EAE" w:rsidRDefault="00CC21EA" w:rsidP="00CC21EA">
      <w:pPr>
        <w:pStyle w:val="ListParagraph"/>
        <w:numPr>
          <w:ilvl w:val="0"/>
          <w:numId w:val="24"/>
        </w:numPr>
        <w:rPr>
          <w:rFonts w:ascii="Malgun Gothic" w:hAnsi="Malgun Gothic" w:cs="Malgun Gothic"/>
          <w:sz w:val="36"/>
          <w:szCs w:val="36"/>
          <w:highlight w:val="magenta"/>
        </w:rPr>
      </w:pPr>
      <w:r>
        <w:rPr>
          <w:rFonts w:ascii="Malgun Gothic" w:hAnsi="Malgun Gothic" w:cs="Malgun Gothic" w:hint="eastAsia"/>
          <w:sz w:val="36"/>
          <w:szCs w:val="36"/>
        </w:rPr>
        <w:t>人口老龄化会给政府带来沉重的经济负担（</w:t>
      </w:r>
      <w:r>
        <w:rPr>
          <w:rFonts w:ascii="Malgun Gothic" w:hAnsi="Malgun Gothic" w:cs="Malgun Gothic" w:hint="eastAsia"/>
          <w:sz w:val="36"/>
          <w:szCs w:val="36"/>
        </w:rPr>
        <w:t>inc</w:t>
      </w:r>
      <w:r>
        <w:rPr>
          <w:rFonts w:ascii="Malgun Gothic" w:hAnsi="Malgun Gothic" w:cs="Malgun Gothic"/>
          <w:sz w:val="36"/>
          <w:szCs w:val="36"/>
        </w:rPr>
        <w:t xml:space="preserve">rease the financial burden of the </w:t>
      </w:r>
      <w:r>
        <w:rPr>
          <w:rFonts w:ascii="Malgun Gothic" w:hAnsi="Malgun Gothic" w:cs="Malgun Gothic"/>
          <w:sz w:val="36"/>
          <w:szCs w:val="36"/>
        </w:rPr>
        <w:lastRenderedPageBreak/>
        <w:t>government</w:t>
      </w:r>
      <w:r>
        <w:rPr>
          <w:rFonts w:ascii="Malgun Gothic" w:hAnsi="Malgun Gothic" w:cs="Malgun Gothic" w:hint="eastAsia"/>
          <w:sz w:val="36"/>
          <w:szCs w:val="36"/>
        </w:rPr>
        <w:t>）</w:t>
      </w:r>
      <w:r>
        <w:rPr>
          <w:rFonts w:ascii="Malgun Gothic" w:hAnsi="Malgun Gothic" w:cs="Malgun Gothic" w:hint="eastAsia"/>
          <w:sz w:val="36"/>
          <w:szCs w:val="36"/>
        </w:rPr>
        <w:t>and</w:t>
      </w:r>
      <w:r>
        <w:rPr>
          <w:rFonts w:ascii="Malgun Gothic" w:hAnsi="Malgun Gothic" w:cs="Malgun Gothic"/>
          <w:sz w:val="36"/>
          <w:szCs w:val="36"/>
        </w:rPr>
        <w:t xml:space="preserve"> </w:t>
      </w:r>
      <w:r>
        <w:rPr>
          <w:rFonts w:ascii="Malgun Gothic" w:hAnsi="Malgun Gothic" w:cs="Malgun Gothic" w:hint="eastAsia"/>
          <w:sz w:val="36"/>
          <w:szCs w:val="36"/>
        </w:rPr>
        <w:t>导致资源分配不均</w:t>
      </w:r>
      <w:r w:rsidR="005F0EAE">
        <w:rPr>
          <w:rFonts w:ascii="Malgun Gothic" w:hAnsi="Malgun Gothic" w:cs="Malgun Gothic" w:hint="eastAsia"/>
          <w:sz w:val="36"/>
          <w:szCs w:val="36"/>
        </w:rPr>
        <w:t>（</w:t>
      </w:r>
      <w:r w:rsidR="005F0EAE" w:rsidRPr="005F0EAE">
        <w:rPr>
          <w:rFonts w:ascii="Malgun Gothic" w:hAnsi="Malgun Gothic" w:cs="Malgun Gothic" w:hint="eastAsia"/>
          <w:sz w:val="36"/>
          <w:szCs w:val="36"/>
          <w:highlight w:val="magenta"/>
        </w:rPr>
        <w:t>百度出来的标记紫色，一个文章里最多百度两个词伙）</w:t>
      </w:r>
    </w:p>
    <w:p w14:paraId="270989B2" w14:textId="29DE2063" w:rsidR="00CC21EA" w:rsidRDefault="00CC21EA" w:rsidP="00CC21EA">
      <w:pPr>
        <w:pStyle w:val="ListParagraph"/>
        <w:numPr>
          <w:ilvl w:val="0"/>
          <w:numId w:val="24"/>
        </w:numPr>
        <w:rPr>
          <w:rFonts w:ascii="Malgun Gothic" w:hAnsi="Malgun Gothic" w:cs="Malgun Gothic"/>
          <w:sz w:val="36"/>
          <w:szCs w:val="36"/>
        </w:rPr>
      </w:pPr>
      <w:r>
        <w:rPr>
          <w:rFonts w:ascii="Malgun Gothic" w:hAnsi="Malgun Gothic" w:cs="Malgun Gothic" w:hint="eastAsia"/>
          <w:sz w:val="36"/>
          <w:szCs w:val="36"/>
        </w:rPr>
        <w:t>因为政府需要支付大量的健康医疗费用，养老金</w:t>
      </w:r>
      <w:r>
        <w:rPr>
          <w:rFonts w:ascii="Malgun Gothic" w:hAnsi="Malgun Gothic" w:cs="Malgun Gothic" w:hint="eastAsia"/>
          <w:sz w:val="36"/>
          <w:szCs w:val="36"/>
        </w:rPr>
        <w:t xml:space="preserve"> and</w:t>
      </w:r>
      <w:r>
        <w:rPr>
          <w:rFonts w:ascii="Malgun Gothic" w:hAnsi="Malgun Gothic" w:cs="Malgun Gothic"/>
          <w:sz w:val="36"/>
          <w:szCs w:val="36"/>
        </w:rPr>
        <w:t xml:space="preserve"> </w:t>
      </w:r>
      <w:r>
        <w:rPr>
          <w:rFonts w:ascii="Malgun Gothic" w:hAnsi="Malgun Gothic" w:cs="Malgun Gothic" w:hint="eastAsia"/>
          <w:sz w:val="36"/>
          <w:szCs w:val="36"/>
        </w:rPr>
        <w:t>other</w:t>
      </w:r>
      <w:r>
        <w:rPr>
          <w:rFonts w:ascii="Malgun Gothic" w:hAnsi="Malgun Gothic" w:cs="Malgun Gothic"/>
          <w:sz w:val="36"/>
          <w:szCs w:val="36"/>
        </w:rPr>
        <w:t xml:space="preserve"> </w:t>
      </w:r>
      <w:r>
        <w:rPr>
          <w:rFonts w:ascii="Malgun Gothic" w:hAnsi="Malgun Gothic" w:cs="Malgun Gothic" w:hint="eastAsia"/>
          <w:sz w:val="36"/>
          <w:szCs w:val="36"/>
        </w:rPr>
        <w:t>社会福利</w:t>
      </w:r>
    </w:p>
    <w:p w14:paraId="498D3966" w14:textId="54C37431" w:rsidR="00CC21EA" w:rsidRDefault="00CC21EA" w:rsidP="00CC21EA">
      <w:pPr>
        <w:pStyle w:val="ListParagraph"/>
        <w:numPr>
          <w:ilvl w:val="0"/>
          <w:numId w:val="24"/>
        </w:numPr>
        <w:rPr>
          <w:rFonts w:ascii="Malgun Gothic" w:hAnsi="Malgun Gothic" w:cs="Malgun Gothic"/>
          <w:sz w:val="36"/>
          <w:szCs w:val="36"/>
        </w:rPr>
      </w:pPr>
      <w:r>
        <w:rPr>
          <w:rFonts w:ascii="Malgun Gothic" w:hAnsi="Malgun Gothic" w:cs="Malgun Gothic" w:hint="eastAsia"/>
          <w:sz w:val="36"/>
          <w:szCs w:val="36"/>
        </w:rPr>
        <w:t>When</w:t>
      </w:r>
      <w:proofErr w:type="gramStart"/>
      <w:r w:rsidRPr="00CC21EA">
        <w:rPr>
          <w:rFonts w:ascii="Malgun Gothic" w:hAnsi="Malgun Gothic" w:cs="Malgun Gothic" w:hint="eastAsia"/>
          <w:sz w:val="36"/>
          <w:szCs w:val="36"/>
        </w:rPr>
        <w:t>政府过多的投资</w:t>
      </w:r>
      <w:r w:rsidR="005F0EAE">
        <w:rPr>
          <w:rFonts w:ascii="Malgun Gothic" w:hAnsi="Malgun Gothic" w:cs="Malgun Gothic" w:hint="eastAsia"/>
          <w:sz w:val="36"/>
          <w:szCs w:val="36"/>
        </w:rPr>
        <w:t>(</w:t>
      </w:r>
      <w:proofErr w:type="gramEnd"/>
      <w:r w:rsidR="005F0EAE">
        <w:rPr>
          <w:rFonts w:ascii="Malgun Gothic" w:hAnsi="Malgun Gothic" w:cs="Malgun Gothic"/>
          <w:sz w:val="36"/>
          <w:szCs w:val="36"/>
        </w:rPr>
        <w:t xml:space="preserve">pour more money in doing </w:t>
      </w:r>
      <w:proofErr w:type="spellStart"/>
      <w:r w:rsidR="005F0EAE">
        <w:rPr>
          <w:rFonts w:ascii="Malgun Gothic" w:hAnsi="Malgun Gothic" w:cs="Malgun Gothic"/>
          <w:sz w:val="36"/>
          <w:szCs w:val="36"/>
        </w:rPr>
        <w:t>sth</w:t>
      </w:r>
      <w:proofErr w:type="spellEnd"/>
      <w:r w:rsidR="005F0EAE">
        <w:rPr>
          <w:rFonts w:ascii="Malgun Gothic" w:hAnsi="Malgun Gothic" w:cs="Malgun Gothic"/>
          <w:sz w:val="36"/>
          <w:szCs w:val="36"/>
        </w:rPr>
        <w:t xml:space="preserve">) </w:t>
      </w:r>
      <w:r w:rsidRPr="00CC21EA">
        <w:rPr>
          <w:rFonts w:ascii="Malgun Gothic" w:hAnsi="Malgun Gothic" w:cs="Malgun Gothic" w:hint="eastAsia"/>
          <w:sz w:val="36"/>
          <w:szCs w:val="36"/>
        </w:rPr>
        <w:t>照顾老年人，其他更重要的方面例如</w:t>
      </w:r>
      <w:r w:rsidRPr="00CC21EA">
        <w:rPr>
          <w:rFonts w:ascii="Malgun Gothic" w:hAnsi="Malgun Gothic" w:cs="Malgun Gothic" w:hint="eastAsia"/>
          <w:sz w:val="36"/>
          <w:szCs w:val="36"/>
          <w:highlight w:val="yellow"/>
        </w:rPr>
        <w:t>教育就会去缺乏资金</w:t>
      </w:r>
      <w:r>
        <w:rPr>
          <w:rFonts w:ascii="Malgun Gothic" w:hAnsi="Malgun Gothic" w:cs="Malgun Gothic" w:hint="eastAsia"/>
          <w:sz w:val="36"/>
          <w:szCs w:val="36"/>
          <w:highlight w:val="yellow"/>
        </w:rPr>
        <w:t>（</w:t>
      </w:r>
      <w:r>
        <w:rPr>
          <w:rFonts w:ascii="Malgun Gothic" w:hAnsi="Malgun Gothic" w:cs="Malgun Gothic" w:hint="eastAsia"/>
          <w:sz w:val="36"/>
          <w:szCs w:val="36"/>
          <w:highlight w:val="yellow"/>
        </w:rPr>
        <w:t>will</w:t>
      </w:r>
      <w:r>
        <w:rPr>
          <w:rFonts w:ascii="Malgun Gothic" w:hAnsi="Malgun Gothic" w:cs="Malgun Gothic"/>
          <w:sz w:val="36"/>
          <w:szCs w:val="36"/>
          <w:highlight w:val="yellow"/>
        </w:rPr>
        <w:t xml:space="preserve"> be </w:t>
      </w:r>
      <w:r w:rsidR="005F0EAE">
        <w:rPr>
          <w:rFonts w:ascii="Malgun Gothic" w:hAnsi="Malgun Gothic" w:cs="Malgun Gothic"/>
          <w:sz w:val="36"/>
          <w:szCs w:val="36"/>
          <w:highlight w:val="yellow"/>
        </w:rPr>
        <w:t>underfunded</w:t>
      </w:r>
      <w:r w:rsidR="005F0EAE">
        <w:rPr>
          <w:rFonts w:ascii="Malgun Gothic" w:hAnsi="Malgun Gothic" w:cs="Malgun Gothic" w:hint="eastAsia"/>
          <w:sz w:val="36"/>
          <w:szCs w:val="36"/>
          <w:highlight w:val="yellow"/>
        </w:rPr>
        <w:t>---</w:t>
      </w:r>
      <w:r w:rsidR="005F0EAE">
        <w:rPr>
          <w:rFonts w:ascii="Malgun Gothic" w:hAnsi="Malgun Gothic" w:cs="Malgun Gothic" w:hint="eastAsia"/>
          <w:sz w:val="36"/>
          <w:szCs w:val="36"/>
          <w:highlight w:val="yellow"/>
        </w:rPr>
        <w:t>提分词伙</w:t>
      </w:r>
      <w:r>
        <w:rPr>
          <w:rFonts w:ascii="Malgun Gothic" w:hAnsi="Malgun Gothic" w:cs="Malgun Gothic" w:hint="eastAsia"/>
          <w:sz w:val="36"/>
          <w:szCs w:val="36"/>
          <w:highlight w:val="yellow"/>
        </w:rPr>
        <w:t>）</w:t>
      </w:r>
      <w:r w:rsidRPr="00CC21EA">
        <w:rPr>
          <w:rFonts w:ascii="Malgun Gothic" w:hAnsi="Malgun Gothic" w:cs="Malgun Gothic" w:hint="eastAsia"/>
          <w:sz w:val="36"/>
          <w:szCs w:val="36"/>
        </w:rPr>
        <w:t>。</w:t>
      </w:r>
    </w:p>
    <w:p w14:paraId="16142AD0" w14:textId="7352AEFA" w:rsidR="00CC21EA" w:rsidRPr="00CC21EA" w:rsidRDefault="00CC21EA" w:rsidP="00CC21EA">
      <w:pPr>
        <w:pStyle w:val="ListParagraph"/>
        <w:numPr>
          <w:ilvl w:val="0"/>
          <w:numId w:val="24"/>
        </w:numPr>
        <w:rPr>
          <w:rFonts w:ascii="Malgun Gothic" w:hAnsi="Malgun Gothic" w:cs="Malgun Gothic"/>
          <w:sz w:val="36"/>
          <w:szCs w:val="36"/>
        </w:rPr>
      </w:pPr>
      <w:r>
        <w:rPr>
          <w:rFonts w:ascii="Malgun Gothic" w:hAnsi="Malgun Gothic" w:cs="Malgun Gothic" w:hint="eastAsia"/>
          <w:sz w:val="36"/>
          <w:szCs w:val="36"/>
        </w:rPr>
        <w:t>This</w:t>
      </w:r>
      <w:r>
        <w:rPr>
          <w:rFonts w:ascii="Malgun Gothic" w:hAnsi="Malgun Gothic" w:cs="Malgun Gothic"/>
          <w:sz w:val="36"/>
          <w:szCs w:val="36"/>
        </w:rPr>
        <w:t xml:space="preserve"> </w:t>
      </w:r>
      <w:r>
        <w:rPr>
          <w:rFonts w:ascii="Malgun Gothic" w:hAnsi="Malgun Gothic" w:cs="Malgun Gothic" w:hint="eastAsia"/>
          <w:sz w:val="36"/>
          <w:szCs w:val="36"/>
        </w:rPr>
        <w:t>会阻碍社会的进步</w:t>
      </w:r>
      <w:r>
        <w:rPr>
          <w:rFonts w:ascii="Malgun Gothic" w:hAnsi="Malgun Gothic" w:cs="Malgun Gothic" w:hint="eastAsia"/>
          <w:sz w:val="36"/>
          <w:szCs w:val="36"/>
        </w:rPr>
        <w:t xml:space="preserve"> </w:t>
      </w:r>
      <w:r>
        <w:rPr>
          <w:rFonts w:ascii="Malgun Gothic" w:hAnsi="Malgun Gothic" w:cs="Malgun Gothic" w:hint="eastAsia"/>
          <w:sz w:val="36"/>
          <w:szCs w:val="36"/>
        </w:rPr>
        <w:t>，</w:t>
      </w:r>
      <w:r>
        <w:rPr>
          <w:rFonts w:ascii="Malgun Gothic" w:hAnsi="Malgun Gothic" w:cs="Malgun Gothic" w:hint="eastAsia"/>
          <w:sz w:val="36"/>
          <w:szCs w:val="36"/>
        </w:rPr>
        <w:t xml:space="preserve"> since</w:t>
      </w:r>
      <w:r>
        <w:rPr>
          <w:rFonts w:ascii="Malgun Gothic" w:hAnsi="Malgun Gothic" w:cs="Malgun Gothic"/>
          <w:sz w:val="36"/>
          <w:szCs w:val="36"/>
        </w:rPr>
        <w:t xml:space="preserve"> </w:t>
      </w:r>
      <w:r>
        <w:rPr>
          <w:rFonts w:ascii="Malgun Gothic" w:hAnsi="Malgun Gothic" w:cs="Malgun Gothic" w:hint="eastAsia"/>
          <w:sz w:val="36"/>
          <w:szCs w:val="36"/>
        </w:rPr>
        <w:t>很多贫困地区的年轻人会因为缺乏政府的资助而不能接受高等教育</w:t>
      </w:r>
    </w:p>
    <w:p w14:paraId="0B685729" w14:textId="77777777" w:rsidR="00CC21EA" w:rsidRDefault="00CC21EA" w:rsidP="008F3D31">
      <w:pPr>
        <w:rPr>
          <w:rFonts w:ascii="Malgun Gothic" w:hAnsi="Malgun Gothic" w:cs="Malgun Gothic"/>
          <w:sz w:val="36"/>
          <w:szCs w:val="36"/>
        </w:rPr>
      </w:pPr>
    </w:p>
    <w:p w14:paraId="15FD196B" w14:textId="19E78C42" w:rsidR="008F3D31" w:rsidRDefault="00CC21EA" w:rsidP="008F3D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第三步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加词</w:t>
      </w:r>
      <w:proofErr w:type="gramStart"/>
      <w:r>
        <w:rPr>
          <w:rFonts w:hint="eastAsia"/>
          <w:sz w:val="36"/>
          <w:szCs w:val="36"/>
        </w:rPr>
        <w:t>伙</w:t>
      </w:r>
      <w:proofErr w:type="gramEnd"/>
    </w:p>
    <w:p w14:paraId="62FC916C" w14:textId="13A351E9" w:rsidR="00CC21EA" w:rsidRDefault="00CC21EA" w:rsidP="00CC21EA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参考</w:t>
      </w:r>
      <w:proofErr w:type="gramStart"/>
      <w:r>
        <w:rPr>
          <w:rFonts w:hint="eastAsia"/>
          <w:sz w:val="36"/>
          <w:szCs w:val="36"/>
        </w:rPr>
        <w:t>顾家北</w:t>
      </w:r>
      <w:proofErr w:type="gramEnd"/>
      <w:r>
        <w:rPr>
          <w:rFonts w:hint="eastAsia"/>
          <w:sz w:val="36"/>
          <w:szCs w:val="36"/>
        </w:rPr>
        <w:t>和蓝色的书加词</w:t>
      </w:r>
      <w:proofErr w:type="gramStart"/>
      <w:r>
        <w:rPr>
          <w:rFonts w:hint="eastAsia"/>
          <w:sz w:val="36"/>
          <w:szCs w:val="36"/>
        </w:rPr>
        <w:t>伙</w:t>
      </w:r>
      <w:proofErr w:type="gramEnd"/>
      <w:r>
        <w:rPr>
          <w:rFonts w:hint="eastAsia"/>
          <w:sz w:val="36"/>
          <w:szCs w:val="36"/>
        </w:rPr>
        <w:t>----</w:t>
      </w:r>
      <w:r>
        <w:rPr>
          <w:rFonts w:hint="eastAsia"/>
          <w:sz w:val="36"/>
          <w:szCs w:val="36"/>
        </w:rPr>
        <w:t>优先不会的</w:t>
      </w:r>
    </w:p>
    <w:p w14:paraId="7B8A269E" w14:textId="62CFC049" w:rsidR="00CC21EA" w:rsidRDefault="00CC21EA" w:rsidP="00CC21EA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如果不会</w:t>
      </w:r>
      <w:proofErr w:type="gramStart"/>
      <w:r>
        <w:rPr>
          <w:rFonts w:hint="eastAsia"/>
          <w:sz w:val="36"/>
          <w:szCs w:val="36"/>
        </w:rPr>
        <w:t>的词伙一个</w:t>
      </w:r>
      <w:proofErr w:type="gramEnd"/>
      <w:r>
        <w:rPr>
          <w:rFonts w:hint="eastAsia"/>
          <w:sz w:val="36"/>
          <w:szCs w:val="36"/>
        </w:rPr>
        <w:t>段落（</w:t>
      </w:r>
      <w:r>
        <w:rPr>
          <w:rFonts w:hint="eastAsia"/>
          <w:sz w:val="36"/>
          <w:szCs w:val="36"/>
        </w:rPr>
        <w:t>1-</w:t>
      </w:r>
      <w:r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----</w:t>
      </w:r>
      <w:r>
        <w:rPr>
          <w:rFonts w:hint="eastAsia"/>
          <w:sz w:val="36"/>
          <w:szCs w:val="36"/>
        </w:rPr>
        <w:t>加可以提高表达的词伙</w:t>
      </w:r>
    </w:p>
    <w:p w14:paraId="57108962" w14:textId="348BEA12" w:rsidR="005F0EAE" w:rsidRDefault="005F0EAE" w:rsidP="00CC21EA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一个段落不超过五个，不加句子</w:t>
      </w:r>
    </w:p>
    <w:p w14:paraId="769F8C5A" w14:textId="34EC52EB" w:rsidR="006F3FE7" w:rsidRDefault="006F3FE7" w:rsidP="006F3FE7">
      <w:pPr>
        <w:rPr>
          <w:sz w:val="36"/>
          <w:szCs w:val="36"/>
        </w:rPr>
      </w:pPr>
    </w:p>
    <w:p w14:paraId="6935D058" w14:textId="332E7667" w:rsidR="006F3FE7" w:rsidRDefault="006F3FE7" w:rsidP="006F3FE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作业：</w:t>
      </w:r>
      <w:r>
        <w:rPr>
          <w:rFonts w:hint="eastAsia"/>
          <w:sz w:val="36"/>
          <w:szCs w:val="36"/>
        </w:rPr>
        <w:t xml:space="preserve"> 1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每天一个思维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（</w:t>
      </w:r>
      <w:r w:rsidRPr="00476DD3">
        <w:rPr>
          <w:rFonts w:hint="eastAsia"/>
          <w:sz w:val="36"/>
          <w:szCs w:val="36"/>
          <w:highlight w:val="magenta"/>
        </w:rPr>
        <w:t>一正，一反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顾</w:t>
      </w:r>
      <w:r>
        <w:rPr>
          <w:sz w:val="36"/>
          <w:szCs w:val="36"/>
        </w:rPr>
        <w:t>2.3.7.8.9</w:t>
      </w:r>
      <w:r>
        <w:rPr>
          <w:rFonts w:hint="eastAsia"/>
          <w:sz w:val="36"/>
          <w:szCs w:val="36"/>
        </w:rPr>
        <w:t>）</w:t>
      </w:r>
    </w:p>
    <w:p w14:paraId="676F9C24" w14:textId="2F2B2695" w:rsidR="006F3FE7" w:rsidRDefault="006F3FE7" w:rsidP="006F3FE7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每天做一个段落的翻译</w:t>
      </w:r>
    </w:p>
    <w:p w14:paraId="6B35566E" w14:textId="2384FADA" w:rsidR="006F3FE7" w:rsidRDefault="006F3FE7" w:rsidP="006F3FE7">
      <w:pPr>
        <w:pStyle w:val="ListParagraph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顾家北</w:t>
      </w:r>
      <w:proofErr w:type="gramEnd"/>
      <w:r>
        <w:rPr>
          <w:rFonts w:hint="eastAsia"/>
          <w:sz w:val="36"/>
          <w:szCs w:val="36"/>
        </w:rPr>
        <w:t>第一篇</w:t>
      </w:r>
    </w:p>
    <w:p w14:paraId="3F983AA3" w14:textId="57CDC81A" w:rsidR="006F3FE7" w:rsidRDefault="006F3FE7" w:rsidP="006F3FE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D</w:t>
      </w: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>y 1----</w:t>
      </w:r>
      <w:r>
        <w:rPr>
          <w:rFonts w:hint="eastAsia"/>
          <w:sz w:val="36"/>
          <w:szCs w:val="36"/>
        </w:rPr>
        <w:t>主体段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-----</w:t>
      </w:r>
      <w:r>
        <w:rPr>
          <w:sz w:val="36"/>
          <w:szCs w:val="36"/>
        </w:rPr>
        <w:t>90</w:t>
      </w:r>
      <w:r>
        <w:rPr>
          <w:rFonts w:hint="eastAsia"/>
          <w:sz w:val="36"/>
          <w:szCs w:val="36"/>
        </w:rPr>
        <w:t>%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-----</w:t>
      </w:r>
      <w:r>
        <w:rPr>
          <w:rFonts w:hint="eastAsia"/>
          <w:sz w:val="36"/>
          <w:szCs w:val="36"/>
        </w:rPr>
        <w:t>没有就重新翻译（修改的范文）</w:t>
      </w:r>
    </w:p>
    <w:p w14:paraId="5FE377ED" w14:textId="40B16CBA" w:rsidR="006F3FE7" w:rsidRDefault="006F3FE7" w:rsidP="006F3FE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ay</w:t>
      </w:r>
      <w:r>
        <w:rPr>
          <w:sz w:val="36"/>
          <w:szCs w:val="36"/>
        </w:rPr>
        <w:t xml:space="preserve">2 </w:t>
      </w:r>
      <w:r>
        <w:rPr>
          <w:rFonts w:hint="eastAsia"/>
          <w:sz w:val="36"/>
          <w:szCs w:val="36"/>
        </w:rPr>
        <w:t>----</w:t>
      </w:r>
      <w:r>
        <w:rPr>
          <w:rFonts w:hint="eastAsia"/>
          <w:sz w:val="36"/>
          <w:szCs w:val="36"/>
        </w:rPr>
        <w:t>重翻译主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主</w:t>
      </w:r>
      <w:r>
        <w:rPr>
          <w:rFonts w:hint="eastAsia"/>
          <w:sz w:val="36"/>
          <w:szCs w:val="36"/>
        </w:rPr>
        <w:t>2</w:t>
      </w:r>
    </w:p>
    <w:p w14:paraId="71A500DF" w14:textId="21BF1DA2" w:rsidR="006F3FE7" w:rsidRDefault="006F3FE7" w:rsidP="006F3FE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ay</w:t>
      </w:r>
      <w:r>
        <w:rPr>
          <w:sz w:val="36"/>
          <w:szCs w:val="36"/>
        </w:rPr>
        <w:t xml:space="preserve"> 3 </w:t>
      </w:r>
      <w:r>
        <w:rPr>
          <w:rFonts w:hint="eastAsia"/>
          <w:sz w:val="36"/>
          <w:szCs w:val="36"/>
        </w:rPr>
        <w:t>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重翻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主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.2 </w:t>
      </w:r>
      <w:r>
        <w:rPr>
          <w:rFonts w:hint="eastAsia"/>
          <w:sz w:val="36"/>
          <w:szCs w:val="36"/>
        </w:rPr>
        <w:t>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主</w:t>
      </w:r>
      <w:r>
        <w:rPr>
          <w:rFonts w:hint="eastAsia"/>
          <w:sz w:val="36"/>
          <w:szCs w:val="36"/>
        </w:rPr>
        <w:t>3</w:t>
      </w:r>
    </w:p>
    <w:p w14:paraId="3BE0A38C" w14:textId="3A8EC71E" w:rsidR="006F3FE7" w:rsidRDefault="006F3FE7" w:rsidP="006F3FE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ay</w:t>
      </w:r>
      <w:r>
        <w:rPr>
          <w:sz w:val="36"/>
          <w:szCs w:val="36"/>
        </w:rPr>
        <w:t xml:space="preserve"> 4------ 1.2.3</w:t>
      </w:r>
    </w:p>
    <w:p w14:paraId="1279AFA7" w14:textId="15798FDD" w:rsidR="006F3FE7" w:rsidRDefault="006F3FE7" w:rsidP="006F3FE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Day 5----- 1.2.3</w:t>
      </w:r>
    </w:p>
    <w:p w14:paraId="7390D4A5" w14:textId="4E98FA03" w:rsidR="00476DD3" w:rsidRDefault="00476DD3" w:rsidP="00476DD3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下节课上课前一晚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把</w:t>
      </w:r>
      <w:proofErr w:type="gramStart"/>
      <w:r>
        <w:rPr>
          <w:rFonts w:hint="eastAsia"/>
          <w:sz w:val="36"/>
          <w:szCs w:val="36"/>
        </w:rPr>
        <w:t>顾家北</w:t>
      </w:r>
      <w:proofErr w:type="gramEnd"/>
      <w:r>
        <w:rPr>
          <w:rFonts w:hint="eastAsia"/>
          <w:sz w:val="36"/>
          <w:szCs w:val="36"/>
        </w:rPr>
        <w:t>第九篇用英文写出来</w:t>
      </w:r>
      <w:r w:rsidR="00530285">
        <w:rPr>
          <w:sz w:val="36"/>
          <w:szCs w:val="36"/>
        </w:rPr>
        <w:br/>
      </w:r>
    </w:p>
    <w:p w14:paraId="5DBC2B11" w14:textId="491B0682" w:rsidR="00530285" w:rsidRDefault="00530285" w:rsidP="00530285">
      <w:pPr>
        <w:rPr>
          <w:sz w:val="36"/>
          <w:szCs w:val="36"/>
        </w:rPr>
      </w:pPr>
    </w:p>
    <w:p w14:paraId="2CD59679" w14:textId="2B520B1B" w:rsidR="00530285" w:rsidRDefault="00530285" w:rsidP="00530285">
      <w:pPr>
        <w:rPr>
          <w:sz w:val="36"/>
          <w:szCs w:val="36"/>
        </w:rPr>
      </w:pPr>
      <w:r>
        <w:rPr>
          <w:sz w:val="36"/>
          <w:szCs w:val="36"/>
        </w:rPr>
        <w:t>L</w:t>
      </w: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 xml:space="preserve">sson </w:t>
      </w:r>
      <w:proofErr w:type="gramStart"/>
      <w:r>
        <w:rPr>
          <w:sz w:val="36"/>
          <w:szCs w:val="36"/>
        </w:rPr>
        <w:t>4 :</w:t>
      </w:r>
      <w:proofErr w:type="gramEnd"/>
      <w:r>
        <w:rPr>
          <w:sz w:val="36"/>
          <w:szCs w:val="36"/>
        </w:rPr>
        <w:t xml:space="preserve"> </w:t>
      </w:r>
    </w:p>
    <w:p w14:paraId="0580E5DA" w14:textId="35745AC3" w:rsidR="00530285" w:rsidRDefault="00530285" w:rsidP="0053028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观点类</w:t>
      </w:r>
      <w:r>
        <w:rPr>
          <w:rFonts w:hint="eastAsia"/>
          <w:sz w:val="36"/>
          <w:szCs w:val="36"/>
        </w:rPr>
        <w:t xml:space="preserve"> </w:t>
      </w:r>
      <w:r w:rsidR="00BF1B28">
        <w:rPr>
          <w:rFonts w:hint="eastAsia"/>
          <w:sz w:val="36"/>
          <w:szCs w:val="36"/>
        </w:rPr>
        <w:t>框架：</w:t>
      </w:r>
      <w:r w:rsidR="00BF1B28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</w:t>
      </w:r>
    </w:p>
    <w:p w14:paraId="45066ADB" w14:textId="6C86FEB3" w:rsidR="00530285" w:rsidRDefault="00530285" w:rsidP="0053028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第一段：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开头段（背景句</w:t>
      </w:r>
      <w:r>
        <w:rPr>
          <w:rFonts w:hint="eastAsia"/>
          <w:sz w:val="36"/>
          <w:szCs w:val="36"/>
        </w:rPr>
        <w:t>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Although</w:t>
      </w:r>
      <w:r>
        <w:rPr>
          <w:rFonts w:hint="eastAsia"/>
          <w:sz w:val="36"/>
          <w:szCs w:val="36"/>
        </w:rPr>
        <w:t>······，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I ~~~~~</w:t>
      </w:r>
      <w:r>
        <w:rPr>
          <w:rFonts w:hint="eastAsia"/>
          <w:sz w:val="36"/>
          <w:szCs w:val="36"/>
        </w:rPr>
        <w:t>）</w:t>
      </w:r>
    </w:p>
    <w:p w14:paraId="11E611AA" w14:textId="479E0420" w:rsidR="00530285" w:rsidRDefault="00530285" w:rsidP="0053028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第二段：支持段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A+B+C+D</w:t>
      </w:r>
      <w:r>
        <w:rPr>
          <w:rFonts w:hint="eastAsia"/>
          <w:sz w:val="36"/>
          <w:szCs w:val="36"/>
        </w:rPr>
        <w:t>）</w:t>
      </w:r>
    </w:p>
    <w:p w14:paraId="14110A7B" w14:textId="3A1638DF" w:rsidR="00530285" w:rsidRDefault="00530285" w:rsidP="00530285">
      <w:pPr>
        <w:rPr>
          <w:sz w:val="36"/>
          <w:szCs w:val="36"/>
        </w:rPr>
      </w:pPr>
      <w:r>
        <w:rPr>
          <w:sz w:val="36"/>
          <w:szCs w:val="36"/>
        </w:rPr>
        <w:t xml:space="preserve">First and foremost, </w:t>
      </w:r>
    </w:p>
    <w:p w14:paraId="01909FC7" w14:textId="65B95E4E" w:rsidR="00530285" w:rsidRDefault="00530285" w:rsidP="0053028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第三段：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支持段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 xml:space="preserve"> A+B+C+D</w:t>
      </w:r>
      <w:r>
        <w:rPr>
          <w:rFonts w:hint="eastAsia"/>
          <w:sz w:val="36"/>
          <w:szCs w:val="36"/>
        </w:rPr>
        <w:t>）</w:t>
      </w:r>
    </w:p>
    <w:p w14:paraId="1363C42F" w14:textId="5E37F530" w:rsidR="00530285" w:rsidRDefault="00530285" w:rsidP="00530285">
      <w:pPr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addi</w:t>
      </w:r>
      <w:r>
        <w:rPr>
          <w:sz w:val="36"/>
          <w:szCs w:val="36"/>
        </w:rPr>
        <w:t xml:space="preserve">tion, </w:t>
      </w:r>
    </w:p>
    <w:p w14:paraId="23C61B6A" w14:textId="7DEDB660" w:rsidR="00530285" w:rsidRDefault="00530285" w:rsidP="0053028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第四段：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让步段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A+B+C+D</w:t>
      </w:r>
      <w:r>
        <w:rPr>
          <w:rFonts w:hint="eastAsia"/>
          <w:sz w:val="36"/>
          <w:szCs w:val="36"/>
        </w:rPr>
        <w:t>）</w:t>
      </w:r>
    </w:p>
    <w:p w14:paraId="237A7D1C" w14:textId="4DAC9556" w:rsidR="00530285" w:rsidRDefault="00530285" w:rsidP="0053028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However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 xml:space="preserve"> </w:t>
      </w:r>
    </w:p>
    <w:p w14:paraId="4FC4B3D5" w14:textId="206A85E6" w:rsidR="00530285" w:rsidRPr="008E70EB" w:rsidRDefault="00530285" w:rsidP="0053028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第五段：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结尾段</w:t>
      </w:r>
      <w:r w:rsidR="008E70EB">
        <w:rPr>
          <w:rFonts w:hint="eastAsia"/>
          <w:sz w:val="36"/>
          <w:szCs w:val="36"/>
        </w:rPr>
        <w:t>(</w:t>
      </w:r>
      <w:r w:rsidR="008E70EB">
        <w:rPr>
          <w:rFonts w:hint="eastAsia"/>
          <w:sz w:val="36"/>
          <w:szCs w:val="36"/>
        </w:rPr>
        <w:t>总结三个</w:t>
      </w:r>
      <w:r w:rsidR="008E70EB">
        <w:rPr>
          <w:rFonts w:hint="eastAsia"/>
          <w:sz w:val="36"/>
          <w:szCs w:val="36"/>
        </w:rPr>
        <w:t>A</w:t>
      </w:r>
      <w:r w:rsidR="008E70EB">
        <w:rPr>
          <w:sz w:val="36"/>
          <w:szCs w:val="36"/>
        </w:rPr>
        <w:t xml:space="preserve">+ </w:t>
      </w:r>
      <w:r w:rsidR="008E70EB">
        <w:rPr>
          <w:rFonts w:hint="eastAsia"/>
          <w:sz w:val="36"/>
          <w:szCs w:val="36"/>
        </w:rPr>
        <w:t>建议</w:t>
      </w:r>
      <w:r w:rsidR="008E70EB">
        <w:rPr>
          <w:rFonts w:hint="eastAsia"/>
          <w:sz w:val="36"/>
          <w:szCs w:val="36"/>
        </w:rPr>
        <w:t>)</w:t>
      </w:r>
      <w:r w:rsidR="008E70EB">
        <w:rPr>
          <w:sz w:val="36"/>
          <w:szCs w:val="36"/>
        </w:rPr>
        <w:t xml:space="preserve"> </w:t>
      </w:r>
    </w:p>
    <w:p w14:paraId="52A3821B" w14:textId="0BBE3B6E" w:rsidR="00530285" w:rsidRDefault="00530285" w:rsidP="00530285">
      <w:pPr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 xml:space="preserve"> conclusion, </w:t>
      </w:r>
    </w:p>
    <w:p w14:paraId="50CC6E34" w14:textId="77777777" w:rsidR="00530285" w:rsidRPr="00530285" w:rsidRDefault="00530285" w:rsidP="00530285">
      <w:pPr>
        <w:rPr>
          <w:sz w:val="36"/>
          <w:szCs w:val="36"/>
        </w:rPr>
      </w:pPr>
    </w:p>
    <w:p w14:paraId="5A8CFBB3" w14:textId="61BCA7BB" w:rsidR="005F0EAE" w:rsidRDefault="00BF1B28" w:rsidP="005F0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讨论类作文：</w:t>
      </w:r>
      <w:r>
        <w:rPr>
          <w:rFonts w:hint="eastAsia"/>
          <w:sz w:val="36"/>
          <w:szCs w:val="36"/>
        </w:rPr>
        <w:t xml:space="preserve"> </w:t>
      </w:r>
    </w:p>
    <w:p w14:paraId="1D7BA945" w14:textId="09D50A66" w:rsidR="00BF1B28" w:rsidRDefault="00BF1B28" w:rsidP="005F0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>47.</w:t>
      </w:r>
    </w:p>
    <w:p w14:paraId="4CFC93BE" w14:textId="63D8E817" w:rsidR="00BF1B28" w:rsidRDefault="00BF1B28" w:rsidP="005F0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第一段：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开头段（背景</w:t>
      </w:r>
      <w:r>
        <w:rPr>
          <w:rFonts w:hint="eastAsia"/>
          <w:sz w:val="36"/>
          <w:szCs w:val="36"/>
        </w:rPr>
        <w:t>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Although</w:t>
      </w:r>
      <w:r>
        <w:rPr>
          <w:rFonts w:hint="eastAsia"/>
          <w:sz w:val="36"/>
          <w:szCs w:val="36"/>
        </w:rPr>
        <w:t>·····，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I </w:t>
      </w:r>
      <w:r>
        <w:rPr>
          <w:rFonts w:hint="eastAsia"/>
          <w:sz w:val="36"/>
          <w:szCs w:val="36"/>
        </w:rPr>
        <w:t>·····）</w:t>
      </w:r>
      <w:r>
        <w:rPr>
          <w:rFonts w:hint="eastAsia"/>
          <w:sz w:val="36"/>
          <w:szCs w:val="36"/>
        </w:rPr>
        <w:t xml:space="preserve"> </w:t>
      </w:r>
    </w:p>
    <w:p w14:paraId="134CB65D" w14:textId="3AC9EDF2" w:rsidR="00BF1B28" w:rsidRDefault="00BF1B28" w:rsidP="005F0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第二段：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讨论第一个观点</w:t>
      </w:r>
    </w:p>
    <w:p w14:paraId="6FBA333B" w14:textId="34E83781" w:rsidR="00BF1B28" w:rsidRDefault="00BF1B28" w:rsidP="00BF1B28">
      <w:pPr>
        <w:pStyle w:val="ListParagraph"/>
        <w:numPr>
          <w:ilvl w:val="0"/>
          <w:numId w:val="26"/>
        </w:numPr>
        <w:rPr>
          <w:ins w:id="23" w:author="Kendra" w:date="2021-08-18T14:56:00Z"/>
          <w:sz w:val="36"/>
          <w:szCs w:val="36"/>
        </w:rPr>
      </w:pPr>
      <w:r w:rsidRPr="00BF1B28">
        <w:rPr>
          <w:rFonts w:hint="eastAsia"/>
          <w:sz w:val="36"/>
          <w:szCs w:val="36"/>
        </w:rPr>
        <w:t>廉价航空让人们去更远的地方</w:t>
      </w:r>
      <w:r w:rsidRPr="00BF1B28">
        <w:rPr>
          <w:rFonts w:hint="eastAsia"/>
          <w:sz w:val="36"/>
          <w:szCs w:val="36"/>
          <w:highlight w:val="yellow"/>
        </w:rPr>
        <w:t>and</w:t>
      </w:r>
      <w:r w:rsidRPr="00BF1B28">
        <w:rPr>
          <w:sz w:val="36"/>
          <w:szCs w:val="36"/>
        </w:rPr>
        <w:t xml:space="preserve"> </w:t>
      </w:r>
      <w:r w:rsidRPr="00BF1B28">
        <w:rPr>
          <w:rFonts w:hint="eastAsia"/>
          <w:sz w:val="36"/>
          <w:szCs w:val="36"/>
        </w:rPr>
        <w:t>开阔视野</w:t>
      </w:r>
    </w:p>
    <w:p w14:paraId="4BA629A1" w14:textId="3EE32413" w:rsidR="008E55AE" w:rsidRPr="00BF1B28" w:rsidRDefault="008E55AE">
      <w:pPr>
        <w:pStyle w:val="ListParagraph"/>
        <w:ind w:left="1080"/>
        <w:rPr>
          <w:sz w:val="36"/>
          <w:szCs w:val="36"/>
        </w:rPr>
        <w:pPrChange w:id="24" w:author="Kendra" w:date="2021-08-18T14:56:00Z">
          <w:pPr>
            <w:pStyle w:val="ListParagraph"/>
            <w:numPr>
              <w:numId w:val="26"/>
            </w:numPr>
            <w:ind w:left="1080" w:hanging="720"/>
          </w:pPr>
        </w:pPrChange>
      </w:pPr>
      <w:ins w:id="25" w:author="Kendra" w:date="2021-08-18T14:56:00Z">
        <w:r>
          <w:rPr>
            <w:sz w:val="36"/>
            <w:szCs w:val="36"/>
          </w:rPr>
          <w:t xml:space="preserve">Some people are strong advocates of low-cost airlines because </w:t>
        </w:r>
      </w:ins>
      <w:ins w:id="26" w:author="Kendra" w:date="2021-08-18T14:57:00Z">
        <w:r>
          <w:rPr>
            <w:sz w:val="36"/>
            <w:szCs w:val="36"/>
          </w:rPr>
          <w:t xml:space="preserve">they can enable people to travel further and expand their horizons. </w:t>
        </w:r>
      </w:ins>
      <w:ins w:id="27" w:author="Kendra" w:date="2021-08-18T14:56:00Z">
        <w:r>
          <w:rPr>
            <w:sz w:val="36"/>
            <w:szCs w:val="36"/>
          </w:rPr>
          <w:t xml:space="preserve"> </w:t>
        </w:r>
      </w:ins>
    </w:p>
    <w:p w14:paraId="7C1F16F6" w14:textId="64E80A83" w:rsidR="00BF1B28" w:rsidRDefault="009B4A68" w:rsidP="00BF1B28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因为人们可以通过乘坐飞机去不同的国家旅游</w:t>
      </w:r>
      <w:ins w:id="28" w:author="Kendra" w:date="2021-08-18T14:54:00Z">
        <w:r w:rsidR="008E55AE">
          <w:rPr>
            <w:rFonts w:hint="eastAsia"/>
            <w:sz w:val="36"/>
            <w:szCs w:val="36"/>
          </w:rPr>
          <w:t>（</w:t>
        </w:r>
        <w:r w:rsidR="008E55AE">
          <w:rPr>
            <w:rFonts w:hint="eastAsia"/>
            <w:sz w:val="36"/>
            <w:szCs w:val="36"/>
          </w:rPr>
          <w:t>have</w:t>
        </w:r>
        <w:r w:rsidR="008E55AE">
          <w:rPr>
            <w:sz w:val="36"/>
            <w:szCs w:val="36"/>
          </w:rPr>
          <w:t xml:space="preserve"> </w:t>
        </w:r>
        <w:r w:rsidR="008E55AE">
          <w:rPr>
            <w:rFonts w:hint="eastAsia"/>
            <w:sz w:val="36"/>
            <w:szCs w:val="36"/>
          </w:rPr>
          <w:t>a</w:t>
        </w:r>
        <w:r w:rsidR="008E55AE">
          <w:rPr>
            <w:sz w:val="36"/>
            <w:szCs w:val="36"/>
          </w:rPr>
          <w:t xml:space="preserve"> better understanding of </w:t>
        </w:r>
        <w:r w:rsidR="008E55AE">
          <w:rPr>
            <w:rFonts w:hint="eastAsia"/>
            <w:sz w:val="36"/>
            <w:szCs w:val="36"/>
          </w:rPr>
          <w:t>）</w:t>
        </w:r>
        <w:r w:rsidR="008E55AE">
          <w:rPr>
            <w:sz w:val="36"/>
            <w:szCs w:val="36"/>
          </w:rPr>
          <w:t>, allowing them to gain a deep insight into diverse cultures</w:t>
        </w:r>
      </w:ins>
      <w:del w:id="29" w:author="Kendra" w:date="2021-08-18T14:54:00Z">
        <w:r w:rsidDel="008E55AE">
          <w:rPr>
            <w:rFonts w:hint="eastAsia"/>
            <w:sz w:val="36"/>
            <w:szCs w:val="36"/>
          </w:rPr>
          <w:delText>and</w:delText>
        </w:r>
      </w:del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了解不同的文化</w:t>
      </w:r>
    </w:p>
    <w:p w14:paraId="140D9B0D" w14:textId="25FBF0ED" w:rsidR="009B4A68" w:rsidRDefault="009B4A68" w:rsidP="00BF1B28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>F</w:t>
      </w:r>
      <w:r>
        <w:rPr>
          <w:rFonts w:hint="eastAsia"/>
          <w:sz w:val="36"/>
          <w:szCs w:val="36"/>
        </w:rPr>
        <w:t>or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example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一个英国人来中国可以了解儒家文化</w:t>
      </w:r>
      <w:r>
        <w:rPr>
          <w:rFonts w:hint="eastAsia"/>
          <w:sz w:val="36"/>
          <w:szCs w:val="36"/>
        </w:rPr>
        <w:t xml:space="preserve">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了解中国的历史</w:t>
      </w:r>
      <w:r>
        <w:rPr>
          <w:rFonts w:hint="eastAsia"/>
          <w:sz w:val="36"/>
          <w:szCs w:val="36"/>
        </w:rPr>
        <w:t>by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参观名胜古迹</w:t>
      </w:r>
      <w:r>
        <w:rPr>
          <w:rFonts w:hint="eastAsia"/>
          <w:sz w:val="36"/>
          <w:szCs w:val="36"/>
        </w:rPr>
        <w:t xml:space="preserve"> such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····</w:t>
      </w:r>
      <w:r>
        <w:rPr>
          <w:rFonts w:hint="eastAsia"/>
          <w:sz w:val="36"/>
          <w:szCs w:val="36"/>
        </w:rPr>
        <w:t>or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····</w:t>
      </w:r>
    </w:p>
    <w:p w14:paraId="4D568924" w14:textId="4F2279B7" w:rsidR="009B4A68" w:rsidRDefault="009B4A68" w:rsidP="00BF1B28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As</w:t>
      </w:r>
      <w:r>
        <w:rPr>
          <w:sz w:val="36"/>
          <w:szCs w:val="36"/>
        </w:rPr>
        <w:t xml:space="preserve"> a result, </w:t>
      </w:r>
      <w:r>
        <w:rPr>
          <w:rFonts w:hint="eastAsia"/>
          <w:sz w:val="36"/>
          <w:szCs w:val="36"/>
        </w:rPr>
        <w:t>这样能够消除文化冲突</w:t>
      </w:r>
      <w:r>
        <w:rPr>
          <w:rFonts w:hint="eastAsia"/>
          <w:sz w:val="36"/>
          <w:szCs w:val="36"/>
        </w:rPr>
        <w:t xml:space="preserve">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促进文化交流。</w:t>
      </w:r>
    </w:p>
    <w:p w14:paraId="78A44AFA" w14:textId="40F86485" w:rsidR="008E55AE" w:rsidRPr="008E55AE" w:rsidRDefault="008E55AE" w:rsidP="008E55AE">
      <w:pPr>
        <w:rPr>
          <w:sz w:val="36"/>
          <w:szCs w:val="36"/>
        </w:rPr>
      </w:pPr>
      <w:r w:rsidRPr="008E55AE">
        <w:rPr>
          <w:rFonts w:ascii="Malgun Gothic" w:hAnsi="Malgun Gothic" w:cs="Malgun Gothic"/>
          <w:sz w:val="36"/>
          <w:szCs w:val="36"/>
        </w:rPr>
        <w:t>￼</w:t>
      </w:r>
    </w:p>
    <w:p w14:paraId="56174BC1" w14:textId="114B2764" w:rsidR="00BF1B28" w:rsidRDefault="00BF1B28" w:rsidP="005F0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第三段：讨论第二个观点</w:t>
      </w:r>
    </w:p>
    <w:p w14:paraId="5FF82B6B" w14:textId="342BE1F2" w:rsidR="005F0EAE" w:rsidRDefault="00A1292F" w:rsidP="00A1292F">
      <w:pPr>
        <w:pStyle w:val="ListParagraph"/>
        <w:numPr>
          <w:ilvl w:val="0"/>
          <w:numId w:val="27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票价的提升一定程度能缓解环境问题</w:t>
      </w:r>
    </w:p>
    <w:p w14:paraId="1287DFB4" w14:textId="6A9C8656" w:rsidR="00A1292F" w:rsidRDefault="00A1292F" w:rsidP="00A1292F">
      <w:pPr>
        <w:pStyle w:val="ListParagraph"/>
        <w:numPr>
          <w:ilvl w:val="0"/>
          <w:numId w:val="27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抄</w:t>
      </w:r>
      <w:r>
        <w:rPr>
          <w:sz w:val="36"/>
          <w:szCs w:val="36"/>
        </w:rPr>
        <w:t xml:space="preserve">8 </w:t>
      </w:r>
      <w:r>
        <w:rPr>
          <w:rFonts w:hint="eastAsia"/>
          <w:sz w:val="36"/>
          <w:szCs w:val="36"/>
        </w:rPr>
        <w:t>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能够减少航班出行数量</w:t>
      </w:r>
    </w:p>
    <w:p w14:paraId="11DA7294" w14:textId="4A2F3EDE" w:rsidR="00A1292F" w:rsidRDefault="00A1292F" w:rsidP="00A1292F">
      <w:pPr>
        <w:pStyle w:val="ListParagraph"/>
        <w:numPr>
          <w:ilvl w:val="0"/>
          <w:numId w:val="27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这样通过飞机燃烧化石燃料</w:t>
      </w:r>
      <w:r>
        <w:rPr>
          <w:rFonts w:hint="eastAsia"/>
          <w:sz w:val="36"/>
          <w:szCs w:val="36"/>
        </w:rPr>
        <w:t>such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石油所排放出的二氧化碳和其他有毒气会减少，</w:t>
      </w:r>
      <w:r>
        <w:rPr>
          <w:rFonts w:hint="eastAsia"/>
          <w:sz w:val="36"/>
          <w:szCs w:val="36"/>
        </w:rPr>
        <w:t>thereby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减少温室效应</w:t>
      </w:r>
    </w:p>
    <w:p w14:paraId="118B9CFF" w14:textId="40E5B13A" w:rsidR="00A1292F" w:rsidRDefault="00A1292F" w:rsidP="00A1292F">
      <w:pPr>
        <w:pStyle w:val="ListParagraph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抄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0</w:t>
      </w:r>
    </w:p>
    <w:p w14:paraId="1EA99859" w14:textId="14EDF887" w:rsidR="00A1292F" w:rsidRDefault="00A1292F" w:rsidP="00A1292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第四段：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自己的观点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A+B+C+D</w:t>
      </w:r>
      <w:r>
        <w:rPr>
          <w:rFonts w:hint="eastAsia"/>
          <w:sz w:val="36"/>
          <w:szCs w:val="36"/>
        </w:rPr>
        <w:t>）</w:t>
      </w:r>
    </w:p>
    <w:p w14:paraId="7F265716" w14:textId="01D9F201" w:rsidR="00A1292F" w:rsidRDefault="00A1292F" w:rsidP="00A1292F">
      <w:pPr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my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view</w:t>
      </w:r>
      <w:r>
        <w:rPr>
          <w:rFonts w:hint="eastAsia"/>
          <w:sz w:val="36"/>
          <w:szCs w:val="36"/>
        </w:rPr>
        <w:t>，</w:t>
      </w:r>
    </w:p>
    <w:p w14:paraId="2125D2E7" w14:textId="7D9A336B" w:rsidR="00A1292F" w:rsidRPr="00A1292F" w:rsidRDefault="00A1292F" w:rsidP="00A1292F">
      <w:pPr>
        <w:pStyle w:val="ListParagraph"/>
        <w:numPr>
          <w:ilvl w:val="0"/>
          <w:numId w:val="28"/>
        </w:numPr>
        <w:rPr>
          <w:sz w:val="36"/>
          <w:szCs w:val="36"/>
        </w:rPr>
      </w:pPr>
    </w:p>
    <w:p w14:paraId="671B1A25" w14:textId="15C6F840" w:rsidR="005F0EAE" w:rsidRDefault="005F0EAE" w:rsidP="005F0EAE">
      <w:pPr>
        <w:rPr>
          <w:sz w:val="36"/>
          <w:szCs w:val="36"/>
        </w:rPr>
      </w:pPr>
    </w:p>
    <w:p w14:paraId="0D2E7DEE" w14:textId="564D87B3" w:rsidR="005F0EAE" w:rsidRDefault="00A1292F" w:rsidP="005F0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讨论类作文框架</w:t>
      </w:r>
    </w:p>
    <w:p w14:paraId="775BCE0B" w14:textId="01760B3C" w:rsidR="00A1292F" w:rsidRDefault="00A1292F" w:rsidP="005F0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第一段：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开头段（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背景</w:t>
      </w:r>
      <w:r>
        <w:rPr>
          <w:rFonts w:hint="eastAsia"/>
          <w:sz w:val="36"/>
          <w:szCs w:val="36"/>
        </w:rPr>
        <w:t>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Although</w:t>
      </w:r>
      <w:r>
        <w:rPr>
          <w:rFonts w:hint="eastAsia"/>
          <w:sz w:val="36"/>
          <w:szCs w:val="36"/>
        </w:rPr>
        <w:t>·····，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I </w:t>
      </w:r>
      <w:r>
        <w:rPr>
          <w:rFonts w:hint="eastAsia"/>
          <w:sz w:val="36"/>
          <w:szCs w:val="36"/>
        </w:rPr>
        <w:t>····）</w:t>
      </w:r>
    </w:p>
    <w:p w14:paraId="2899A14A" w14:textId="3D3B2D04" w:rsidR="00A1292F" w:rsidRDefault="00A1292F" w:rsidP="005F0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第二段：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讨论第一个观点（</w:t>
      </w:r>
      <w:r>
        <w:rPr>
          <w:rFonts w:hint="eastAsia"/>
          <w:sz w:val="36"/>
          <w:szCs w:val="36"/>
        </w:rPr>
        <w:t xml:space="preserve"> A+B+C+D</w:t>
      </w:r>
      <w:r>
        <w:rPr>
          <w:rFonts w:hint="eastAsia"/>
          <w:sz w:val="36"/>
          <w:szCs w:val="36"/>
        </w:rPr>
        <w:t>）</w:t>
      </w:r>
    </w:p>
    <w:p w14:paraId="2FC1785B" w14:textId="2C330C48" w:rsidR="00A1292F" w:rsidRDefault="00A1292F" w:rsidP="005F0EAE">
      <w:pPr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ome</w:t>
      </w:r>
      <w:r>
        <w:rPr>
          <w:sz w:val="36"/>
          <w:szCs w:val="36"/>
        </w:rPr>
        <w:t xml:space="preserve"> people are strong advocates of </w:t>
      </w:r>
      <w:proofErr w:type="spellStart"/>
      <w:r>
        <w:rPr>
          <w:sz w:val="36"/>
          <w:szCs w:val="36"/>
        </w:rPr>
        <w:t>sth</w:t>
      </w:r>
      <w:proofErr w:type="spellEnd"/>
      <w:r>
        <w:rPr>
          <w:sz w:val="36"/>
          <w:szCs w:val="36"/>
        </w:rPr>
        <w:t xml:space="preserve"> because + A. </w:t>
      </w:r>
    </w:p>
    <w:p w14:paraId="3519FD30" w14:textId="3D6AFC19" w:rsidR="00A1292F" w:rsidRDefault="00A1292F" w:rsidP="005F0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第三段：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讨论第二个观点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A+B+C+D</w:t>
      </w:r>
      <w:r>
        <w:rPr>
          <w:rFonts w:hint="eastAsia"/>
          <w:sz w:val="36"/>
          <w:szCs w:val="36"/>
        </w:rPr>
        <w:t>）</w:t>
      </w:r>
    </w:p>
    <w:p w14:paraId="4C563208" w14:textId="2E9D373A" w:rsidR="00A1292F" w:rsidRDefault="00A1292F" w:rsidP="005F0EAE">
      <w:pPr>
        <w:rPr>
          <w:sz w:val="36"/>
          <w:szCs w:val="36"/>
        </w:rPr>
      </w:pPr>
      <w:r>
        <w:rPr>
          <w:sz w:val="36"/>
          <w:szCs w:val="36"/>
        </w:rPr>
        <w:t xml:space="preserve">Opponents, however, argue that + A. </w:t>
      </w:r>
    </w:p>
    <w:p w14:paraId="6B2E67CC" w14:textId="605C66A7" w:rsidR="00A1292F" w:rsidRDefault="00A1292F" w:rsidP="005F0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第四段：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自己的观点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A+B+C+D</w:t>
      </w:r>
      <w:r>
        <w:rPr>
          <w:rFonts w:hint="eastAsia"/>
          <w:sz w:val="36"/>
          <w:szCs w:val="36"/>
        </w:rPr>
        <w:t>）</w:t>
      </w:r>
    </w:p>
    <w:p w14:paraId="53DB0745" w14:textId="5D6BEEEF" w:rsidR="00A1292F" w:rsidRDefault="00A1292F" w:rsidP="005F0EAE">
      <w:pPr>
        <w:rPr>
          <w:sz w:val="36"/>
          <w:szCs w:val="36"/>
        </w:rPr>
      </w:pPr>
      <w:r>
        <w:rPr>
          <w:sz w:val="36"/>
          <w:szCs w:val="36"/>
        </w:rPr>
        <w:t xml:space="preserve">In my </w:t>
      </w:r>
      <w:proofErr w:type="gramStart"/>
      <w:r>
        <w:rPr>
          <w:sz w:val="36"/>
          <w:szCs w:val="36"/>
        </w:rPr>
        <w:t>view,  +</w:t>
      </w:r>
      <w:proofErr w:type="gramEnd"/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</w:t>
      </w:r>
      <w:r>
        <w:rPr>
          <w:rFonts w:hint="eastAsia"/>
          <w:sz w:val="36"/>
          <w:szCs w:val="36"/>
        </w:rPr>
        <w:t>。</w:t>
      </w:r>
      <w:r>
        <w:rPr>
          <w:rFonts w:hint="eastAsia"/>
          <w:sz w:val="36"/>
          <w:szCs w:val="36"/>
        </w:rPr>
        <w:t xml:space="preserve"> </w:t>
      </w:r>
    </w:p>
    <w:p w14:paraId="10BA1DBF" w14:textId="428646EA" w:rsidR="009409C4" w:rsidRDefault="009409C4" w:rsidP="005F0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第五段：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总结三个</w:t>
      </w:r>
      <w:r>
        <w:rPr>
          <w:rFonts w:hint="eastAsia"/>
          <w:sz w:val="36"/>
          <w:szCs w:val="36"/>
        </w:rPr>
        <w:t>A</w:t>
      </w:r>
      <w:r>
        <w:rPr>
          <w:rFonts w:hint="eastAsia"/>
          <w:sz w:val="36"/>
          <w:szCs w:val="36"/>
        </w:rPr>
        <w:t>。</w:t>
      </w:r>
      <w:r>
        <w:rPr>
          <w:rFonts w:hint="eastAsia"/>
          <w:sz w:val="36"/>
          <w:szCs w:val="36"/>
        </w:rPr>
        <w:t xml:space="preserve"> </w:t>
      </w:r>
    </w:p>
    <w:p w14:paraId="345B4E48" w14:textId="487AB82B" w:rsidR="009409C4" w:rsidRDefault="009409C4" w:rsidP="005F0EAE">
      <w:pPr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conclusion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 xml:space="preserve"> </w:t>
      </w:r>
    </w:p>
    <w:p w14:paraId="6A11A324" w14:textId="71AE04F2" w:rsidR="00D86BB2" w:rsidRDefault="00D86BB2" w:rsidP="005F0EAE">
      <w:pPr>
        <w:rPr>
          <w:sz w:val="36"/>
          <w:szCs w:val="36"/>
        </w:rPr>
      </w:pPr>
    </w:p>
    <w:p w14:paraId="3C00A8E8" w14:textId="005CA2D4" w:rsidR="00D86BB2" w:rsidRDefault="00D86BB2" w:rsidP="005F0EAE">
      <w:pPr>
        <w:rPr>
          <w:sz w:val="36"/>
          <w:szCs w:val="36"/>
        </w:rPr>
      </w:pPr>
    </w:p>
    <w:p w14:paraId="7CDF4A9F" w14:textId="1D3EAB07" w:rsidR="00D86BB2" w:rsidRDefault="00D86BB2" w:rsidP="005F0EAE">
      <w:pPr>
        <w:rPr>
          <w:sz w:val="36"/>
          <w:szCs w:val="36"/>
        </w:rPr>
      </w:pPr>
    </w:p>
    <w:p w14:paraId="0833F7C0" w14:textId="181F252D" w:rsidR="00D86BB2" w:rsidRDefault="00D86BB2" w:rsidP="005F0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作文：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从第一篇开始练</w:t>
      </w:r>
    </w:p>
    <w:p w14:paraId="7DE1DB41" w14:textId="6B8DCEA7" w:rsidR="00D86BB2" w:rsidRDefault="00D86BB2" w:rsidP="005F0EAE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>
        <w:rPr>
          <w:rFonts w:hint="eastAsia"/>
          <w:sz w:val="36"/>
          <w:szCs w:val="36"/>
        </w:rPr>
        <w:t>今天晚上把之前练的所有思维的支持段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全加上。</w:t>
      </w:r>
    </w:p>
    <w:p w14:paraId="3A3DCD49" w14:textId="5EE6E082" w:rsidR="00D86BB2" w:rsidRDefault="00D86BB2" w:rsidP="005F0EAE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>
        <w:rPr>
          <w:rFonts w:hint="eastAsia"/>
          <w:sz w:val="36"/>
          <w:szCs w:val="36"/>
        </w:rPr>
        <w:t>下次上课蓝色书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46.3 </w:t>
      </w:r>
      <w:r>
        <w:rPr>
          <w:rFonts w:hint="eastAsia"/>
          <w:sz w:val="36"/>
          <w:szCs w:val="36"/>
        </w:rPr>
        <w:t>和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61.1 </w:t>
      </w:r>
      <w:r>
        <w:rPr>
          <w:rFonts w:hint="eastAsia"/>
          <w:sz w:val="36"/>
          <w:szCs w:val="36"/>
        </w:rPr>
        <w:t>全英文写，周四一个，周五上午一个，写作不允许查字典</w:t>
      </w:r>
    </w:p>
    <w:p w14:paraId="3244E17B" w14:textId="58BD3C43" w:rsidR="00D86BB2" w:rsidRDefault="00D86BB2" w:rsidP="005F0EAE">
      <w:pPr>
        <w:rPr>
          <w:sz w:val="36"/>
          <w:szCs w:val="36"/>
        </w:rPr>
      </w:pPr>
    </w:p>
    <w:p w14:paraId="6EBDABC1" w14:textId="6FC243BC" w:rsidR="006C39C1" w:rsidRDefault="006C39C1" w:rsidP="005F0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题目中有绝对词</w:t>
      </w:r>
      <w:r>
        <w:rPr>
          <w:rFonts w:hint="eastAsia"/>
          <w:sz w:val="36"/>
          <w:szCs w:val="36"/>
        </w:rPr>
        <w:t>all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 xml:space="preserve"> never</w:t>
      </w:r>
      <w:r>
        <w:rPr>
          <w:sz w:val="36"/>
          <w:szCs w:val="36"/>
        </w:rPr>
        <w:t xml:space="preserve"> , the best ,the only way ``````</w:t>
      </w:r>
      <w:r>
        <w:rPr>
          <w:rFonts w:hint="eastAsia"/>
          <w:sz w:val="36"/>
          <w:szCs w:val="36"/>
        </w:rPr>
        <w:t>等一定要对其进行辩证</w:t>
      </w:r>
    </w:p>
    <w:p w14:paraId="0EFF785F" w14:textId="59ED3483" w:rsidR="00BA14A0" w:rsidRDefault="006C39C1" w:rsidP="005F0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Although inter</w:t>
      </w:r>
      <w:r>
        <w:rPr>
          <w:sz w:val="36"/>
          <w:szCs w:val="36"/>
        </w:rPr>
        <w:t xml:space="preserve">national cooperation can protect the environment, I personally believe that </w:t>
      </w:r>
      <w:r w:rsidRPr="006C39C1">
        <w:rPr>
          <w:sz w:val="36"/>
          <w:szCs w:val="36"/>
          <w:highlight w:val="yellow"/>
        </w:rPr>
        <w:t>it is not the only way</w:t>
      </w:r>
      <w:r>
        <w:rPr>
          <w:sz w:val="36"/>
          <w:szCs w:val="36"/>
        </w:rPr>
        <w:t>, and individuals also have the responsibility to mitigate this problem. ----</w:t>
      </w:r>
      <w:r>
        <w:rPr>
          <w:rFonts w:hint="eastAsia"/>
          <w:sz w:val="36"/>
          <w:szCs w:val="36"/>
        </w:rPr>
        <w:t>适用于</w:t>
      </w:r>
      <w:r>
        <w:rPr>
          <w:rFonts w:hint="eastAsia"/>
          <w:sz w:val="36"/>
          <w:szCs w:val="36"/>
        </w:rPr>
        <w:t xml:space="preserve"> </w:t>
      </w:r>
      <w:r w:rsidRPr="006C39C1">
        <w:rPr>
          <w:sz w:val="36"/>
          <w:szCs w:val="36"/>
          <w:highlight w:val="yellow"/>
        </w:rPr>
        <w:t>153. 1</w:t>
      </w:r>
    </w:p>
    <w:p w14:paraId="3D98F4A8" w14:textId="77777777" w:rsidR="006C39C1" w:rsidRDefault="006C39C1" w:rsidP="005F0EAE">
      <w:pPr>
        <w:rPr>
          <w:sz w:val="36"/>
          <w:szCs w:val="36"/>
        </w:rPr>
      </w:pPr>
    </w:p>
    <w:p w14:paraId="61575BE7" w14:textId="1FED9CBD" w:rsidR="00BA14A0" w:rsidRDefault="00BA14A0" w:rsidP="005F0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讨论类</w:t>
      </w:r>
      <w:r>
        <w:rPr>
          <w:rFonts w:hint="eastAsia"/>
          <w:sz w:val="36"/>
          <w:szCs w:val="36"/>
        </w:rPr>
        <w:t xml:space="preserve"> </w:t>
      </w:r>
    </w:p>
    <w:p w14:paraId="79A2CF5B" w14:textId="29B97D6B" w:rsidR="00BA14A0" w:rsidRDefault="00BA14A0" w:rsidP="005F0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 xml:space="preserve">158.1 </w:t>
      </w:r>
      <w:r w:rsidR="006C39C1">
        <w:rPr>
          <w:rFonts w:hint="eastAsia"/>
          <w:sz w:val="36"/>
          <w:szCs w:val="36"/>
        </w:rPr>
        <w:t>-----</w:t>
      </w:r>
    </w:p>
    <w:p w14:paraId="4C0D3621" w14:textId="69846E2A" w:rsidR="006C39C1" w:rsidRPr="006C39C1" w:rsidRDefault="006C39C1" w:rsidP="006C39C1">
      <w:pPr>
        <w:pStyle w:val="ListParagraph"/>
        <w:numPr>
          <w:ilvl w:val="0"/>
          <w:numId w:val="29"/>
        </w:numPr>
        <w:rPr>
          <w:sz w:val="36"/>
          <w:szCs w:val="36"/>
          <w:highlight w:val="yellow"/>
        </w:rPr>
      </w:pPr>
      <w:r>
        <w:rPr>
          <w:rFonts w:hint="eastAsia"/>
          <w:sz w:val="36"/>
          <w:szCs w:val="36"/>
        </w:rPr>
        <w:t>罪犯，特别是重复犯罪，丢进监狱能够直接</w:t>
      </w:r>
      <w:r w:rsidRPr="006C39C1">
        <w:rPr>
          <w:rFonts w:hint="eastAsia"/>
          <w:sz w:val="36"/>
          <w:szCs w:val="36"/>
          <w:highlight w:val="yellow"/>
        </w:rPr>
        <w:t>减少社会犯罪率</w:t>
      </w:r>
      <w:r w:rsidRPr="006C39C1">
        <w:rPr>
          <w:rFonts w:hint="eastAsia"/>
          <w:sz w:val="36"/>
          <w:szCs w:val="36"/>
          <w:highlight w:val="yellow"/>
        </w:rPr>
        <w:t xml:space="preserve"> and</w:t>
      </w:r>
      <w:r w:rsidRPr="006C39C1">
        <w:rPr>
          <w:sz w:val="36"/>
          <w:szCs w:val="36"/>
          <w:highlight w:val="yellow"/>
        </w:rPr>
        <w:t xml:space="preserve"> </w:t>
      </w:r>
      <w:r w:rsidRPr="006C39C1">
        <w:rPr>
          <w:rFonts w:hint="eastAsia"/>
          <w:sz w:val="36"/>
          <w:szCs w:val="36"/>
          <w:highlight w:val="yellow"/>
        </w:rPr>
        <w:t>维护社会稳定</w:t>
      </w:r>
    </w:p>
    <w:p w14:paraId="18833793" w14:textId="790BB7A8" w:rsidR="006C39C1" w:rsidRDefault="006C39C1" w:rsidP="006C39C1">
      <w:pPr>
        <w:pStyle w:val="ListParagraph"/>
        <w:numPr>
          <w:ilvl w:val="0"/>
          <w:numId w:val="29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因为严重的惩罚能够有震慑作用，能让潜在罪犯意识到犯罪的严重后果</w:t>
      </w:r>
    </w:p>
    <w:p w14:paraId="5C0D8DF5" w14:textId="3A22AA63" w:rsidR="006C39C1" w:rsidRDefault="006C39C1" w:rsidP="006C39C1">
      <w:pPr>
        <w:pStyle w:val="ListParagraph"/>
        <w:numPr>
          <w:ilvl w:val="0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>hen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他们知道犯罪会失去朋友，家庭和自由的时候，他们就有可能会远离犯罪了</w:t>
      </w:r>
    </w:p>
    <w:p w14:paraId="5EEF765F" w14:textId="519195BA" w:rsidR="006C39C1" w:rsidRDefault="006C39C1" w:rsidP="006C39C1">
      <w:pPr>
        <w:pStyle w:val="ListParagraph"/>
        <w:numPr>
          <w:ilvl w:val="0"/>
          <w:numId w:val="29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······</w:t>
      </w:r>
    </w:p>
    <w:p w14:paraId="044702B1" w14:textId="28A5B06B" w:rsidR="006C39C1" w:rsidRDefault="006C39C1" w:rsidP="006C39C1">
      <w:pPr>
        <w:ind w:left="360"/>
        <w:rPr>
          <w:sz w:val="36"/>
          <w:szCs w:val="36"/>
        </w:rPr>
      </w:pPr>
    </w:p>
    <w:p w14:paraId="776DC8D1" w14:textId="49BDF2DC" w:rsidR="006C39C1" w:rsidRDefault="006C39C1" w:rsidP="006C39C1">
      <w:pPr>
        <w:ind w:left="360"/>
        <w:rPr>
          <w:sz w:val="36"/>
          <w:szCs w:val="36"/>
        </w:rPr>
      </w:pPr>
    </w:p>
    <w:p w14:paraId="171AC25B" w14:textId="34992A81" w:rsidR="006C39C1" w:rsidRPr="006C39C1" w:rsidRDefault="006C39C1" w:rsidP="006C39C1">
      <w:pPr>
        <w:pStyle w:val="ListParagraph"/>
        <w:numPr>
          <w:ilvl w:val="0"/>
          <w:numId w:val="30"/>
        </w:numPr>
        <w:rPr>
          <w:sz w:val="36"/>
          <w:szCs w:val="36"/>
          <w:highlight w:val="yellow"/>
        </w:rPr>
      </w:pPr>
      <w:r w:rsidRPr="006C39C1">
        <w:rPr>
          <w:rFonts w:hint="eastAsia"/>
          <w:sz w:val="36"/>
          <w:szCs w:val="36"/>
          <w:highlight w:val="yellow"/>
        </w:rPr>
        <w:t>社区服务</w:t>
      </w:r>
    </w:p>
    <w:p w14:paraId="730056D9" w14:textId="5930E600" w:rsidR="006C39C1" w:rsidRDefault="006C39C1" w:rsidP="006C39C1">
      <w:pPr>
        <w:rPr>
          <w:sz w:val="36"/>
          <w:szCs w:val="36"/>
        </w:rPr>
      </w:pPr>
    </w:p>
    <w:p w14:paraId="43F463A5" w14:textId="119F7C06" w:rsidR="006C39C1" w:rsidRDefault="006C39C1" w:rsidP="006C39C1">
      <w:pPr>
        <w:rPr>
          <w:sz w:val="36"/>
          <w:szCs w:val="36"/>
        </w:rPr>
      </w:pPr>
    </w:p>
    <w:p w14:paraId="2E65A5CF" w14:textId="0C96AF73" w:rsidR="006C39C1" w:rsidRDefault="006C39C1" w:rsidP="006C39C1">
      <w:pPr>
        <w:rPr>
          <w:sz w:val="36"/>
          <w:szCs w:val="36"/>
        </w:rPr>
      </w:pPr>
    </w:p>
    <w:p w14:paraId="0BD57991" w14:textId="5D00DA57" w:rsidR="006C39C1" w:rsidRDefault="006C39C1" w:rsidP="006C39C1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。</w:t>
      </w:r>
      <w:r>
        <w:rPr>
          <w:rFonts w:hint="eastAsia"/>
          <w:sz w:val="36"/>
          <w:szCs w:val="36"/>
        </w:rPr>
        <w:t xml:space="preserve"> in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my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view ,</w:t>
      </w:r>
      <w:proofErr w:type="gramEnd"/>
      <w:r>
        <w:rPr>
          <w:sz w:val="36"/>
          <w:szCs w:val="36"/>
        </w:rPr>
        <w:t xml:space="preserve"> </w:t>
      </w:r>
    </w:p>
    <w:p w14:paraId="04C51766" w14:textId="181F44BA" w:rsidR="006C39C1" w:rsidRDefault="006C39C1" w:rsidP="006C39C1">
      <w:pPr>
        <w:rPr>
          <w:sz w:val="36"/>
          <w:szCs w:val="36"/>
        </w:rPr>
      </w:pPr>
    </w:p>
    <w:p w14:paraId="029C4E8B" w14:textId="417DDC19" w:rsidR="006C39C1" w:rsidRDefault="006C39C1" w:rsidP="006C39C1">
      <w:pPr>
        <w:rPr>
          <w:sz w:val="36"/>
          <w:szCs w:val="36"/>
        </w:rPr>
      </w:pPr>
    </w:p>
    <w:p w14:paraId="14718E5E" w14:textId="77777777" w:rsidR="006C39C1" w:rsidRPr="006C39C1" w:rsidRDefault="006C39C1" w:rsidP="006C39C1">
      <w:pPr>
        <w:rPr>
          <w:sz w:val="36"/>
          <w:szCs w:val="36"/>
        </w:rPr>
      </w:pPr>
    </w:p>
    <w:p w14:paraId="2AE13199" w14:textId="3074C502" w:rsidR="00BA14A0" w:rsidRDefault="00BA14A0" w:rsidP="005F0EAE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顾家北</w:t>
      </w:r>
      <w:proofErr w:type="gramEnd"/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 xml:space="preserve"> 93</w:t>
      </w:r>
    </w:p>
    <w:p w14:paraId="5AF0EE74" w14:textId="01B087FD" w:rsidR="00BA14A0" w:rsidRDefault="00BA14A0" w:rsidP="005F0EAE">
      <w:pPr>
        <w:rPr>
          <w:sz w:val="36"/>
          <w:szCs w:val="36"/>
        </w:rPr>
      </w:pPr>
    </w:p>
    <w:p w14:paraId="6C5D9307" w14:textId="5CDE747F" w:rsidR="00C068AA" w:rsidRDefault="00C068AA" w:rsidP="005F0EAE">
      <w:pPr>
        <w:rPr>
          <w:sz w:val="36"/>
          <w:szCs w:val="36"/>
        </w:rPr>
      </w:pPr>
    </w:p>
    <w:p w14:paraId="51C38997" w14:textId="77777777" w:rsidR="00C068AA" w:rsidRDefault="00C068AA" w:rsidP="005F0EAE">
      <w:pPr>
        <w:rPr>
          <w:sz w:val="36"/>
          <w:szCs w:val="36"/>
        </w:rPr>
      </w:pPr>
    </w:p>
    <w:p w14:paraId="04C633D1" w14:textId="77777777" w:rsidR="00C068AA" w:rsidRDefault="00C068AA" w:rsidP="005F0EAE">
      <w:pPr>
        <w:rPr>
          <w:sz w:val="36"/>
          <w:szCs w:val="36"/>
        </w:rPr>
      </w:pPr>
    </w:p>
    <w:p w14:paraId="241FD174" w14:textId="77777777" w:rsidR="00C068AA" w:rsidRDefault="00C068AA" w:rsidP="005F0EAE">
      <w:pPr>
        <w:rPr>
          <w:sz w:val="36"/>
          <w:szCs w:val="36"/>
        </w:rPr>
      </w:pPr>
    </w:p>
    <w:p w14:paraId="374FA3DD" w14:textId="77777777" w:rsidR="00C068AA" w:rsidRDefault="00C068AA" w:rsidP="005F0EAE">
      <w:pPr>
        <w:rPr>
          <w:sz w:val="36"/>
          <w:szCs w:val="36"/>
        </w:rPr>
      </w:pPr>
    </w:p>
    <w:p w14:paraId="1FDAD9AF" w14:textId="77777777" w:rsidR="00C068AA" w:rsidRDefault="00C068AA" w:rsidP="005F0EAE">
      <w:pPr>
        <w:rPr>
          <w:sz w:val="36"/>
          <w:szCs w:val="36"/>
        </w:rPr>
      </w:pPr>
    </w:p>
    <w:p w14:paraId="3D80E657" w14:textId="77777777" w:rsidR="00C068AA" w:rsidRDefault="00C068AA" w:rsidP="005F0EAE">
      <w:pPr>
        <w:rPr>
          <w:sz w:val="36"/>
          <w:szCs w:val="36"/>
        </w:rPr>
      </w:pPr>
    </w:p>
    <w:p w14:paraId="59457391" w14:textId="77777777" w:rsidR="00C068AA" w:rsidRDefault="00C068AA" w:rsidP="005F0EAE">
      <w:pPr>
        <w:rPr>
          <w:sz w:val="36"/>
          <w:szCs w:val="36"/>
        </w:rPr>
      </w:pPr>
    </w:p>
    <w:p w14:paraId="5D280DC4" w14:textId="151171BF" w:rsidR="00C068AA" w:rsidRDefault="00C068AA" w:rsidP="005F0EA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Lesson 5: </w:t>
      </w:r>
    </w:p>
    <w:p w14:paraId="14CE7351" w14:textId="10D815A7" w:rsidR="00C068AA" w:rsidRDefault="00C068AA" w:rsidP="005F0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报告类</w:t>
      </w:r>
    </w:p>
    <w:p w14:paraId="4CC36735" w14:textId="03B5C97B" w:rsidR="00C068AA" w:rsidRDefault="00C068AA" w:rsidP="005F0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>157.2</w:t>
      </w:r>
    </w:p>
    <w:p w14:paraId="062AC3DA" w14:textId="0BA70338" w:rsidR="00C068AA" w:rsidRDefault="00C068AA" w:rsidP="005F0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原因：</w:t>
      </w:r>
      <w:r>
        <w:rPr>
          <w:rFonts w:hint="eastAsia"/>
          <w:sz w:val="36"/>
          <w:szCs w:val="36"/>
        </w:rPr>
        <w:t xml:space="preserve"> the</w:t>
      </w:r>
      <w:r>
        <w:rPr>
          <w:sz w:val="36"/>
          <w:szCs w:val="36"/>
        </w:rPr>
        <w:t xml:space="preserve"> lack of moral education </w:t>
      </w:r>
    </w:p>
    <w:p w14:paraId="30CA886F" w14:textId="03CBC092" w:rsidR="00C068AA" w:rsidRDefault="00C068AA" w:rsidP="005F0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解释</w:t>
      </w:r>
      <w:r>
        <w:rPr>
          <w:rFonts w:hint="eastAsia"/>
          <w:sz w:val="36"/>
          <w:szCs w:val="36"/>
        </w:rPr>
        <w:t>: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因为学校的老师更重视理论知识和学习成绩（</w:t>
      </w:r>
      <w:r>
        <w:rPr>
          <w:sz w:val="36"/>
          <w:szCs w:val="36"/>
        </w:rPr>
        <w:t>academic performance</w:t>
      </w:r>
      <w:r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 xml:space="preserve"> instead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of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培养道德和美德</w:t>
      </w:r>
    </w:p>
    <w:p w14:paraId="4265E0D6" w14:textId="04621308" w:rsidR="00C068AA" w:rsidRDefault="00C068AA" w:rsidP="005F0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拓展</w:t>
      </w:r>
      <w:r w:rsidR="0076547A">
        <w:rPr>
          <w:rFonts w:hint="eastAsia"/>
          <w:sz w:val="36"/>
          <w:szCs w:val="36"/>
        </w:rPr>
        <w:t>(</w:t>
      </w:r>
      <w:r w:rsidR="0076547A">
        <w:rPr>
          <w:sz w:val="36"/>
          <w:szCs w:val="36"/>
        </w:rPr>
        <w:t xml:space="preserve">bridge) </w:t>
      </w:r>
      <w:r>
        <w:rPr>
          <w:rFonts w:hint="eastAsia"/>
          <w:sz w:val="36"/>
          <w:szCs w:val="36"/>
        </w:rPr>
        <w:t>:</w:t>
      </w:r>
      <w:r>
        <w:rPr>
          <w:sz w:val="36"/>
          <w:szCs w:val="36"/>
        </w:rPr>
        <w:t xml:space="preserve"> P 148. a</w:t>
      </w:r>
    </w:p>
    <w:p w14:paraId="005B1C91" w14:textId="0753A342" w:rsidR="00C068AA" w:rsidRDefault="00C068AA" w:rsidP="0076547A">
      <w:pPr>
        <w:tabs>
          <w:tab w:val="center" w:pos="432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结果：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青少年犯罪</w:t>
      </w:r>
      <w:r w:rsidR="0076547A">
        <w:rPr>
          <w:sz w:val="36"/>
          <w:szCs w:val="36"/>
        </w:rPr>
        <w:tab/>
      </w:r>
    </w:p>
    <w:p w14:paraId="2EAAC95C" w14:textId="68FB929B" w:rsidR="0076547A" w:rsidRDefault="0076547A" w:rsidP="0076547A">
      <w:pPr>
        <w:tabs>
          <w:tab w:val="center" w:pos="4320"/>
        </w:tabs>
        <w:rPr>
          <w:sz w:val="36"/>
          <w:szCs w:val="36"/>
        </w:rPr>
      </w:pPr>
    </w:p>
    <w:p w14:paraId="16342964" w14:textId="6A249613" w:rsidR="0076547A" w:rsidRDefault="0076547A" w:rsidP="0076547A">
      <w:pPr>
        <w:tabs>
          <w:tab w:val="center" w:pos="4320"/>
        </w:tabs>
        <w:rPr>
          <w:sz w:val="36"/>
          <w:szCs w:val="36"/>
        </w:rPr>
      </w:pPr>
    </w:p>
    <w:p w14:paraId="189E5250" w14:textId="0FF94E87" w:rsidR="0076547A" w:rsidRDefault="0076547A" w:rsidP="0076547A">
      <w:pPr>
        <w:tabs>
          <w:tab w:val="center" w:pos="432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原因：媒体的负面影响</w:t>
      </w:r>
    </w:p>
    <w:p w14:paraId="1EA9B63D" w14:textId="777D8DD5" w:rsidR="0076547A" w:rsidRDefault="0076547A" w:rsidP="0076547A">
      <w:pPr>
        <w:tabs>
          <w:tab w:val="center" w:pos="432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解释：</w:t>
      </w:r>
      <w:r>
        <w:rPr>
          <w:rFonts w:hint="eastAsia"/>
          <w:sz w:val="36"/>
          <w:szCs w:val="36"/>
        </w:rPr>
        <w:t xml:space="preserve"> TV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programs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网络游戏</w:t>
      </w:r>
      <w:r>
        <w:rPr>
          <w:rFonts w:hint="eastAsia"/>
          <w:sz w:val="36"/>
          <w:szCs w:val="36"/>
        </w:rPr>
        <w:t xml:space="preserve"> or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films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含有一些暴力画面和犯罪细节的描述</w:t>
      </w:r>
    </w:p>
    <w:p w14:paraId="1D7EFFD0" w14:textId="2C289B11" w:rsidR="0076547A" w:rsidRDefault="0076547A" w:rsidP="0076547A">
      <w:pPr>
        <w:tabs>
          <w:tab w:val="center" w:pos="432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拓展：</w:t>
      </w:r>
      <w:r>
        <w:rPr>
          <w:rFonts w:hint="eastAsia"/>
          <w:sz w:val="36"/>
          <w:szCs w:val="36"/>
        </w:rPr>
        <w:t>Due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to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不成熟或者好奇心，他们有可能会模仿不好的行为</w:t>
      </w:r>
      <w:r>
        <w:rPr>
          <w:rFonts w:hint="eastAsia"/>
          <w:sz w:val="36"/>
          <w:szCs w:val="36"/>
        </w:rPr>
        <w:t>including----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----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----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other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illegal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behaviors</w:t>
      </w:r>
      <w:r>
        <w:rPr>
          <w:rFonts w:hint="eastAsia"/>
          <w:sz w:val="36"/>
          <w:szCs w:val="36"/>
        </w:rPr>
        <w:t>。</w:t>
      </w:r>
    </w:p>
    <w:p w14:paraId="07325F01" w14:textId="76B8C0A7" w:rsidR="0076547A" w:rsidRDefault="0076547A" w:rsidP="0076547A">
      <w:pPr>
        <w:tabs>
          <w:tab w:val="center" w:pos="432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结果：青少年犯罪</w:t>
      </w:r>
    </w:p>
    <w:p w14:paraId="63091741" w14:textId="2CD1B71D" w:rsidR="009409C4" w:rsidRDefault="009409C4" w:rsidP="005F0EAE">
      <w:pPr>
        <w:rPr>
          <w:sz w:val="36"/>
          <w:szCs w:val="36"/>
        </w:rPr>
      </w:pPr>
    </w:p>
    <w:p w14:paraId="046AA882" w14:textId="0ACF35F5" w:rsidR="0076547A" w:rsidRDefault="0076547A" w:rsidP="005F0EAE">
      <w:pPr>
        <w:rPr>
          <w:sz w:val="36"/>
          <w:szCs w:val="36"/>
        </w:rPr>
      </w:pPr>
    </w:p>
    <w:p w14:paraId="4A55AA5B" w14:textId="5375414B" w:rsidR="0076547A" w:rsidRDefault="0076547A" w:rsidP="005F0EAE">
      <w:pPr>
        <w:rPr>
          <w:sz w:val="36"/>
          <w:szCs w:val="36"/>
        </w:rPr>
      </w:pPr>
    </w:p>
    <w:p w14:paraId="632747D8" w14:textId="77777777" w:rsidR="00B25361" w:rsidRDefault="00B25361" w:rsidP="005F0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报告类作文框架</w:t>
      </w:r>
    </w:p>
    <w:p w14:paraId="1B6EFC8D" w14:textId="2C44B6D8" w:rsidR="0076547A" w:rsidRDefault="0076547A" w:rsidP="005F0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第一段：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开头段（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背景</w:t>
      </w:r>
      <w:r>
        <w:rPr>
          <w:rFonts w:hint="eastAsia"/>
          <w:sz w:val="36"/>
          <w:szCs w:val="36"/>
        </w:rPr>
        <w:t>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套句）</w:t>
      </w:r>
    </w:p>
    <w:p w14:paraId="7CBE3B2F" w14:textId="6663674B" w:rsidR="0076547A" w:rsidRDefault="0076547A" w:rsidP="0076547A">
      <w:pPr>
        <w:jc w:val="both"/>
        <w:rPr>
          <w:sz w:val="36"/>
          <w:szCs w:val="36"/>
        </w:rPr>
      </w:pPr>
      <w:bookmarkStart w:id="30" w:name="_Hlk80364606"/>
      <w:r>
        <w:rPr>
          <w:rFonts w:hint="eastAsia"/>
          <w:sz w:val="36"/>
          <w:szCs w:val="36"/>
        </w:rPr>
        <w:t>Rec</w:t>
      </w:r>
      <w:r>
        <w:rPr>
          <w:sz w:val="36"/>
          <w:szCs w:val="36"/>
        </w:rPr>
        <w:t xml:space="preserve">ent decades have witnessed an obvious trend that + </w:t>
      </w:r>
      <w:r>
        <w:rPr>
          <w:rFonts w:hint="eastAsia"/>
          <w:sz w:val="36"/>
          <w:szCs w:val="36"/>
        </w:rPr>
        <w:t>题目同义替换。</w:t>
      </w:r>
      <w:r>
        <w:rPr>
          <w:rFonts w:hint="eastAsia"/>
          <w:sz w:val="36"/>
          <w:szCs w:val="36"/>
        </w:rPr>
        <w:t xml:space="preserve"> </w:t>
      </w:r>
      <w:bookmarkEnd w:id="30"/>
      <w:r>
        <w:rPr>
          <w:rFonts w:hint="eastAsia"/>
          <w:sz w:val="36"/>
          <w:szCs w:val="36"/>
        </w:rPr>
        <w:t>It</w:t>
      </w:r>
      <w:r>
        <w:rPr>
          <w:sz w:val="36"/>
          <w:szCs w:val="36"/>
        </w:rPr>
        <w:t xml:space="preserve"> is important to understand why this phenomenon has happened and how to reverse this trend. </w:t>
      </w:r>
    </w:p>
    <w:p w14:paraId="7CFC4376" w14:textId="77777777" w:rsidR="0076547A" w:rsidRDefault="0076547A" w:rsidP="005F0EAE">
      <w:pPr>
        <w:rPr>
          <w:sz w:val="36"/>
          <w:szCs w:val="36"/>
        </w:rPr>
      </w:pPr>
    </w:p>
    <w:p w14:paraId="7008C4B8" w14:textId="0BF63B41" w:rsidR="009409C4" w:rsidRDefault="00B0493C" w:rsidP="005F0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第二段：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原因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（原因</w:t>
      </w:r>
      <w:r>
        <w:rPr>
          <w:rFonts w:hint="eastAsia"/>
          <w:sz w:val="36"/>
          <w:szCs w:val="36"/>
        </w:rPr>
        <w:t>+</w:t>
      </w:r>
      <w:r>
        <w:rPr>
          <w:rFonts w:hint="eastAsia"/>
          <w:sz w:val="36"/>
          <w:szCs w:val="36"/>
        </w:rPr>
        <w:t>解释</w:t>
      </w:r>
      <w:r>
        <w:rPr>
          <w:rFonts w:hint="eastAsia"/>
          <w:sz w:val="36"/>
          <w:szCs w:val="36"/>
        </w:rPr>
        <w:t>+</w:t>
      </w:r>
      <w:r>
        <w:rPr>
          <w:rFonts w:hint="eastAsia"/>
          <w:sz w:val="36"/>
          <w:szCs w:val="36"/>
        </w:rPr>
        <w:t>拓展</w:t>
      </w:r>
      <w:r>
        <w:rPr>
          <w:rFonts w:hint="eastAsia"/>
          <w:sz w:val="36"/>
          <w:szCs w:val="36"/>
        </w:rPr>
        <w:t>+</w:t>
      </w:r>
      <w:r>
        <w:rPr>
          <w:rFonts w:hint="eastAsia"/>
          <w:sz w:val="36"/>
          <w:szCs w:val="36"/>
        </w:rPr>
        <w:t>结果）</w:t>
      </w:r>
    </w:p>
    <w:p w14:paraId="004BDFCB" w14:textId="044A230A" w:rsidR="00B0493C" w:rsidRDefault="00B0493C" w:rsidP="005F0EAE">
      <w:pPr>
        <w:rPr>
          <w:sz w:val="36"/>
          <w:szCs w:val="36"/>
        </w:rPr>
      </w:pPr>
    </w:p>
    <w:p w14:paraId="2B2EDD39" w14:textId="10DD4E2F" w:rsidR="007D0376" w:rsidRDefault="007D0376" w:rsidP="005F0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第三段：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原因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（原因</w:t>
      </w:r>
      <w:r>
        <w:rPr>
          <w:rFonts w:hint="eastAsia"/>
          <w:sz w:val="36"/>
          <w:szCs w:val="36"/>
        </w:rPr>
        <w:t>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解释</w:t>
      </w:r>
      <w:r>
        <w:rPr>
          <w:rFonts w:hint="eastAsia"/>
          <w:sz w:val="36"/>
          <w:szCs w:val="36"/>
        </w:rPr>
        <w:t>+</w:t>
      </w:r>
      <w:r>
        <w:rPr>
          <w:rFonts w:hint="eastAsia"/>
          <w:sz w:val="36"/>
          <w:szCs w:val="36"/>
        </w:rPr>
        <w:t>拓展</w:t>
      </w:r>
      <w:r>
        <w:rPr>
          <w:rFonts w:hint="eastAsia"/>
          <w:sz w:val="36"/>
          <w:szCs w:val="36"/>
        </w:rPr>
        <w:t>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if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严重后果）</w:t>
      </w:r>
    </w:p>
    <w:p w14:paraId="150D1B72" w14:textId="13E2470F" w:rsidR="007D0376" w:rsidRDefault="007D0376" w:rsidP="005F0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Another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reason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is</w:t>
      </w:r>
      <w:r>
        <w:rPr>
          <w:sz w:val="36"/>
          <w:szCs w:val="36"/>
        </w:rPr>
        <w:t xml:space="preserve"> that ___. + </w:t>
      </w:r>
      <w:r>
        <w:rPr>
          <w:rFonts w:hint="eastAsia"/>
          <w:sz w:val="36"/>
          <w:szCs w:val="36"/>
        </w:rPr>
        <w:t>解释</w:t>
      </w:r>
      <w:r>
        <w:rPr>
          <w:rFonts w:hint="eastAsia"/>
          <w:sz w:val="36"/>
          <w:szCs w:val="36"/>
        </w:rPr>
        <w:t>.</w:t>
      </w:r>
      <w:r>
        <w:rPr>
          <w:sz w:val="36"/>
          <w:szCs w:val="36"/>
        </w:rPr>
        <w:t xml:space="preserve"> + </w:t>
      </w:r>
      <w:r>
        <w:rPr>
          <w:rFonts w:hint="eastAsia"/>
          <w:sz w:val="36"/>
          <w:szCs w:val="36"/>
        </w:rPr>
        <w:t>拓展。</w:t>
      </w:r>
      <w:r>
        <w:rPr>
          <w:rFonts w:hint="eastAsia"/>
          <w:sz w:val="36"/>
          <w:szCs w:val="36"/>
        </w:rPr>
        <w:t xml:space="preserve"> </w:t>
      </w:r>
    </w:p>
    <w:p w14:paraId="1119C70C" w14:textId="706139AB" w:rsidR="007D0376" w:rsidRDefault="007D0376" w:rsidP="005F0EAE">
      <w:pPr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青少年能知道犯罪会让他们失去朋友，家庭和自由，他们就有可能会远离犯罪了。</w:t>
      </w:r>
      <w:r>
        <w:rPr>
          <w:rFonts w:hint="eastAsia"/>
          <w:sz w:val="36"/>
          <w:szCs w:val="36"/>
        </w:rPr>
        <w:t xml:space="preserve"> </w:t>
      </w:r>
    </w:p>
    <w:p w14:paraId="5CEE4CA1" w14:textId="3CFEB1E7" w:rsidR="007D0376" w:rsidRDefault="007D0376" w:rsidP="005F0EAE">
      <w:pPr>
        <w:rPr>
          <w:sz w:val="36"/>
          <w:szCs w:val="36"/>
        </w:rPr>
      </w:pPr>
    </w:p>
    <w:p w14:paraId="11FBB699" w14:textId="4B5C3AE3" w:rsidR="007D0376" w:rsidRDefault="007D0376" w:rsidP="005F0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第四段：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建议段（套句</w:t>
      </w:r>
      <w:r>
        <w:rPr>
          <w:rFonts w:hint="eastAsia"/>
          <w:sz w:val="36"/>
          <w:szCs w:val="36"/>
        </w:rPr>
        <w:t xml:space="preserve"> 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建议</w:t>
      </w:r>
      <w:r>
        <w:rPr>
          <w:rFonts w:hint="eastAsia"/>
          <w:sz w:val="36"/>
          <w:szCs w:val="36"/>
        </w:rPr>
        <w:t>1+</w:t>
      </w:r>
      <w:r>
        <w:rPr>
          <w:rFonts w:hint="eastAsia"/>
          <w:sz w:val="36"/>
          <w:szCs w:val="36"/>
        </w:rPr>
        <w:t>具体措施</w:t>
      </w:r>
      <w:r>
        <w:rPr>
          <w:rFonts w:hint="eastAsia"/>
          <w:sz w:val="36"/>
          <w:szCs w:val="36"/>
        </w:rPr>
        <w:t>1+</w:t>
      </w:r>
      <w:r>
        <w:rPr>
          <w:rFonts w:hint="eastAsia"/>
          <w:sz w:val="36"/>
          <w:szCs w:val="36"/>
        </w:rPr>
        <w:t>建议</w:t>
      </w:r>
      <w:r>
        <w:rPr>
          <w:rFonts w:hint="eastAsia"/>
          <w:sz w:val="36"/>
          <w:szCs w:val="36"/>
        </w:rPr>
        <w:t>2+</w:t>
      </w:r>
      <w:r>
        <w:rPr>
          <w:rFonts w:hint="eastAsia"/>
          <w:sz w:val="36"/>
          <w:szCs w:val="36"/>
        </w:rPr>
        <w:t>具体措施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）</w:t>
      </w:r>
    </w:p>
    <w:p w14:paraId="2C4C02F6" w14:textId="5787680F" w:rsidR="007D0376" w:rsidRDefault="00383A06" w:rsidP="005F0EAE">
      <w:pPr>
        <w:rPr>
          <w:sz w:val="36"/>
          <w:szCs w:val="36"/>
        </w:rPr>
      </w:pPr>
      <w:r>
        <w:rPr>
          <w:sz w:val="36"/>
          <w:szCs w:val="36"/>
        </w:rPr>
        <w:t xml:space="preserve">As </w:t>
      </w:r>
      <w:r w:rsidRPr="00383A06">
        <w:rPr>
          <w:sz w:val="36"/>
          <w:szCs w:val="36"/>
          <w:highlight w:val="yellow"/>
        </w:rPr>
        <w:t>```</w:t>
      </w:r>
      <w:r>
        <w:rPr>
          <w:sz w:val="36"/>
          <w:szCs w:val="36"/>
        </w:rPr>
        <w:t xml:space="preserve">`is pervasive, it is crucial to take some measures to mitigate this problem. </w:t>
      </w:r>
    </w:p>
    <w:p w14:paraId="00AFFA52" w14:textId="6F27CD35" w:rsidR="00383A06" w:rsidRDefault="00383A06" w:rsidP="005F0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第五段：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结尾段（总结两个原因</w:t>
      </w:r>
      <w:r>
        <w:rPr>
          <w:rFonts w:hint="eastAsia"/>
          <w:sz w:val="36"/>
          <w:szCs w:val="36"/>
        </w:rPr>
        <w:t>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好处）</w:t>
      </w:r>
    </w:p>
    <w:p w14:paraId="64F84D28" w14:textId="74FC1F54" w:rsidR="00383A06" w:rsidRDefault="00383A06" w:rsidP="005F0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In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con</w:t>
      </w:r>
      <w:r>
        <w:rPr>
          <w:sz w:val="36"/>
          <w:szCs w:val="36"/>
        </w:rPr>
        <w:t xml:space="preserve">clusion, </w:t>
      </w:r>
      <w:r>
        <w:rPr>
          <w:rFonts w:hint="eastAsia"/>
          <w:sz w:val="36"/>
          <w:szCs w:val="36"/>
        </w:rPr>
        <w:t>原因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原因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 are main reasons behind </w:t>
      </w:r>
      <w:r w:rsidRPr="00383A06">
        <w:rPr>
          <w:rFonts w:hint="eastAsia"/>
          <w:sz w:val="36"/>
          <w:szCs w:val="36"/>
          <w:highlight w:val="yellow"/>
        </w:rPr>
        <w:t>题目</w:t>
      </w:r>
      <w:r>
        <w:rPr>
          <w:rFonts w:hint="eastAsia"/>
          <w:sz w:val="36"/>
          <w:szCs w:val="36"/>
        </w:rPr>
        <w:t>。</w:t>
      </w:r>
      <w:r>
        <w:rPr>
          <w:rFonts w:hint="eastAsia"/>
          <w:sz w:val="36"/>
          <w:szCs w:val="36"/>
        </w:rPr>
        <w:t xml:space="preserve"> To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ad</w:t>
      </w:r>
      <w:r>
        <w:rPr>
          <w:sz w:val="36"/>
          <w:szCs w:val="36"/>
        </w:rPr>
        <w:t xml:space="preserve">dress this problem successfully, the top priority is to raise the awareness of ____, which + </w:t>
      </w:r>
      <w:r>
        <w:rPr>
          <w:rFonts w:hint="eastAsia"/>
          <w:sz w:val="36"/>
          <w:szCs w:val="36"/>
        </w:rPr>
        <w:t>好处。</w:t>
      </w:r>
    </w:p>
    <w:p w14:paraId="074ACF02" w14:textId="5BF42C02" w:rsidR="00B25361" w:rsidRDefault="00B25361" w:rsidP="005F0EAE">
      <w:pPr>
        <w:rPr>
          <w:sz w:val="36"/>
          <w:szCs w:val="36"/>
        </w:rPr>
      </w:pPr>
    </w:p>
    <w:p w14:paraId="41492FFA" w14:textId="77777777" w:rsidR="00B25361" w:rsidRDefault="00B25361" w:rsidP="005F0EAE">
      <w:pPr>
        <w:rPr>
          <w:sz w:val="36"/>
          <w:szCs w:val="36"/>
        </w:rPr>
      </w:pPr>
    </w:p>
    <w:p w14:paraId="408CCEE4" w14:textId="74E9DFC2" w:rsidR="007D0376" w:rsidRDefault="007D0376" w:rsidP="005F0EAE">
      <w:pPr>
        <w:rPr>
          <w:sz w:val="36"/>
          <w:szCs w:val="36"/>
        </w:rPr>
      </w:pPr>
    </w:p>
    <w:p w14:paraId="4B3A1B00" w14:textId="0F2A9CDB" w:rsidR="007D0376" w:rsidRDefault="007D0376" w:rsidP="005F0EAE">
      <w:pPr>
        <w:rPr>
          <w:sz w:val="36"/>
          <w:szCs w:val="36"/>
        </w:rPr>
      </w:pPr>
    </w:p>
    <w:p w14:paraId="70D02677" w14:textId="7C60AA2C" w:rsidR="007D0376" w:rsidRDefault="007D0376" w:rsidP="005F0EAE">
      <w:pPr>
        <w:rPr>
          <w:sz w:val="36"/>
          <w:szCs w:val="36"/>
        </w:rPr>
      </w:pPr>
    </w:p>
    <w:p w14:paraId="236D5F6F" w14:textId="35F2EC22" w:rsidR="007D0376" w:rsidRDefault="007D0376" w:rsidP="005F0EAE">
      <w:pPr>
        <w:rPr>
          <w:sz w:val="36"/>
          <w:szCs w:val="36"/>
        </w:rPr>
      </w:pPr>
    </w:p>
    <w:p w14:paraId="4359A0C7" w14:textId="190F7F63" w:rsidR="007D0376" w:rsidRDefault="007D0376" w:rsidP="005F0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建议：</w:t>
      </w:r>
      <w:r>
        <w:rPr>
          <w:rFonts w:hint="eastAsia"/>
          <w:sz w:val="36"/>
          <w:szCs w:val="36"/>
        </w:rPr>
        <w:t xml:space="preserve"> </w:t>
      </w:r>
    </w:p>
    <w:p w14:paraId="0296AD32" w14:textId="5F0F49E1" w:rsidR="007D0376" w:rsidRDefault="007D0376" w:rsidP="007D0376">
      <w:pPr>
        <w:pStyle w:val="ListParagraph"/>
        <w:numPr>
          <w:ilvl w:val="0"/>
          <w:numId w:val="3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政府</w:t>
      </w:r>
    </w:p>
    <w:p w14:paraId="68921826" w14:textId="49A33E14" w:rsidR="007D0376" w:rsidRDefault="007D0376" w:rsidP="007D0376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有钱</w:t>
      </w:r>
      <w:r>
        <w:rPr>
          <w:rFonts w:hint="eastAsia"/>
          <w:sz w:val="36"/>
          <w:szCs w:val="36"/>
        </w:rPr>
        <w:t>-----invest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in</w:t>
      </w:r>
      <w:r>
        <w:rPr>
          <w:sz w:val="36"/>
          <w:szCs w:val="36"/>
        </w:rPr>
        <w:t xml:space="preserve"> </w:t>
      </w:r>
    </w:p>
    <w:p w14:paraId="16915345" w14:textId="345527F8" w:rsidR="007D0376" w:rsidRDefault="007D0376" w:rsidP="007D0376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有权</w:t>
      </w:r>
      <w:r>
        <w:rPr>
          <w:rFonts w:hint="eastAsia"/>
          <w:sz w:val="36"/>
          <w:szCs w:val="36"/>
        </w:rPr>
        <w:t>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make</w:t>
      </w:r>
      <w:r>
        <w:rPr>
          <w:sz w:val="36"/>
          <w:szCs w:val="36"/>
        </w:rPr>
        <w:t xml:space="preserve"> laws and regulations </w:t>
      </w:r>
    </w:p>
    <w:p w14:paraId="41EB1336" w14:textId="3AB4AA49" w:rsidR="007D0376" w:rsidRDefault="007D0376" w:rsidP="007D0376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建议</w:t>
      </w:r>
      <w:r>
        <w:rPr>
          <w:rFonts w:hint="eastAsia"/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政府可以制定法律法规加强对负面信息的监管制度</w:t>
      </w:r>
    </w:p>
    <w:p w14:paraId="3FF58CCF" w14:textId="64933681" w:rsidR="007D0376" w:rsidRDefault="007D0376" w:rsidP="007D0376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具体措施：</w:t>
      </w:r>
      <w:r>
        <w:rPr>
          <w:rFonts w:hint="eastAsia"/>
          <w:sz w:val="36"/>
          <w:szCs w:val="36"/>
        </w:rPr>
        <w:t xml:space="preserve"> for</w:t>
      </w:r>
      <w:r>
        <w:rPr>
          <w:sz w:val="36"/>
          <w:szCs w:val="36"/>
        </w:rPr>
        <w:t xml:space="preserve"> example, </w:t>
      </w:r>
      <w:r>
        <w:rPr>
          <w:rFonts w:hint="eastAsia"/>
          <w:sz w:val="36"/>
          <w:szCs w:val="36"/>
        </w:rPr>
        <w:t>中国政府删除血腥画面</w:t>
      </w:r>
      <w:r>
        <w:rPr>
          <w:rFonts w:hint="eastAsia"/>
          <w:sz w:val="36"/>
          <w:szCs w:val="36"/>
        </w:rPr>
        <w:t xml:space="preserve">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禁止未成年进网吧，</w:t>
      </w:r>
      <w:r>
        <w:rPr>
          <w:rFonts w:hint="eastAsia"/>
          <w:sz w:val="36"/>
          <w:szCs w:val="36"/>
        </w:rPr>
        <w:t xml:space="preserve"> so</w:t>
      </w:r>
      <w:r>
        <w:rPr>
          <w:sz w:val="36"/>
          <w:szCs w:val="36"/>
        </w:rPr>
        <w:t xml:space="preserve"> that </w:t>
      </w:r>
      <w:r>
        <w:rPr>
          <w:rFonts w:hint="eastAsia"/>
          <w:sz w:val="36"/>
          <w:szCs w:val="36"/>
        </w:rPr>
        <w:t>这样能减少青少年接触犯罪的几率</w:t>
      </w:r>
    </w:p>
    <w:p w14:paraId="40CE1CD7" w14:textId="16541AEB" w:rsidR="007D0376" w:rsidRDefault="007D0376" w:rsidP="007D0376">
      <w:pPr>
        <w:rPr>
          <w:sz w:val="36"/>
          <w:szCs w:val="36"/>
        </w:rPr>
      </w:pPr>
    </w:p>
    <w:p w14:paraId="33995761" w14:textId="0E63342A" w:rsidR="007D0376" w:rsidRDefault="007D0376" w:rsidP="007D0376">
      <w:pPr>
        <w:pStyle w:val="ListParagraph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>E</w:t>
      </w:r>
      <w:r>
        <w:rPr>
          <w:rFonts w:hint="eastAsia"/>
          <w:sz w:val="36"/>
          <w:szCs w:val="36"/>
        </w:rPr>
        <w:t>ducation</w:t>
      </w:r>
    </w:p>
    <w:p w14:paraId="0ED4F120" w14:textId="3E4455D8" w:rsidR="007D0376" w:rsidRDefault="007D0376" w:rsidP="007D037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M</w:t>
      </w:r>
      <w:r>
        <w:rPr>
          <w:rFonts w:hint="eastAsia"/>
          <w:sz w:val="36"/>
          <w:szCs w:val="36"/>
        </w:rPr>
        <w:t>oral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education</w:t>
      </w:r>
    </w:p>
    <w:p w14:paraId="5E9E1CBE" w14:textId="576C779E" w:rsidR="007D0376" w:rsidRDefault="007D0376" w:rsidP="007D0376">
      <w:pPr>
        <w:pStyle w:val="ListParagraph"/>
        <w:rPr>
          <w:sz w:val="36"/>
          <w:szCs w:val="36"/>
        </w:rPr>
      </w:pPr>
    </w:p>
    <w:p w14:paraId="7735D2A5" w14:textId="0BAD8206" w:rsidR="007D0376" w:rsidRDefault="007D0376" w:rsidP="007D0376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建议：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学校里面可以开展法律法规的课程或者讲座</w:t>
      </w:r>
    </w:p>
    <w:p w14:paraId="1A61E378" w14:textId="4208D3FF" w:rsidR="007D0376" w:rsidRDefault="007D0376" w:rsidP="007D0376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具体措施：</w:t>
      </w:r>
      <w:r>
        <w:rPr>
          <w:rFonts w:hint="eastAsia"/>
          <w:sz w:val="36"/>
          <w:szCs w:val="36"/>
        </w:rPr>
        <w:t xml:space="preserve"> tea</w:t>
      </w:r>
      <w:r>
        <w:rPr>
          <w:sz w:val="36"/>
          <w:szCs w:val="36"/>
        </w:rPr>
        <w:t xml:space="preserve">chers are supposed to </w:t>
      </w:r>
      <w:r>
        <w:rPr>
          <w:rFonts w:hint="eastAsia"/>
          <w:sz w:val="36"/>
          <w:szCs w:val="36"/>
        </w:rPr>
        <w:t>帮助学生树立积极的世界观</w:t>
      </w:r>
      <w:r>
        <w:rPr>
          <w:rFonts w:hint="eastAsia"/>
          <w:sz w:val="36"/>
          <w:szCs w:val="36"/>
        </w:rPr>
        <w:t xml:space="preserve">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教明辨是非能力，</w:t>
      </w:r>
      <w:r>
        <w:rPr>
          <w:rFonts w:hint="eastAsia"/>
          <w:sz w:val="36"/>
          <w:szCs w:val="36"/>
        </w:rPr>
        <w:t>thereby</w:t>
      </w:r>
    </w:p>
    <w:p w14:paraId="67B9BF44" w14:textId="3CD92339" w:rsidR="007D0376" w:rsidRDefault="007D0376" w:rsidP="007D037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培养遵纪守法的公民</w:t>
      </w:r>
    </w:p>
    <w:p w14:paraId="0873E4B0" w14:textId="6118E9CF" w:rsidR="007D0376" w:rsidRDefault="007D0376" w:rsidP="007D0376">
      <w:pPr>
        <w:pStyle w:val="ListParagraph"/>
        <w:rPr>
          <w:sz w:val="36"/>
          <w:szCs w:val="36"/>
        </w:rPr>
      </w:pPr>
    </w:p>
    <w:p w14:paraId="13CE9B0B" w14:textId="781EBD99" w:rsidR="007D0376" w:rsidRDefault="007D0376" w:rsidP="007D0376">
      <w:pPr>
        <w:pStyle w:val="ListParagraph"/>
        <w:rPr>
          <w:sz w:val="36"/>
          <w:szCs w:val="36"/>
        </w:rPr>
      </w:pPr>
    </w:p>
    <w:p w14:paraId="4E5C9729" w14:textId="7129206A" w:rsidR="007D0376" w:rsidRDefault="007D0376" w:rsidP="007D037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ntern</w:t>
      </w:r>
      <w:r>
        <w:rPr>
          <w:sz w:val="36"/>
          <w:szCs w:val="36"/>
        </w:rPr>
        <w:t xml:space="preserve"> </w:t>
      </w:r>
    </w:p>
    <w:p w14:paraId="51CD7320" w14:textId="4BA2ECF9" w:rsidR="007D0376" w:rsidRDefault="007D0376" w:rsidP="007D0376">
      <w:pPr>
        <w:pStyle w:val="ListParagraph"/>
        <w:rPr>
          <w:sz w:val="36"/>
          <w:szCs w:val="36"/>
        </w:rPr>
      </w:pPr>
    </w:p>
    <w:p w14:paraId="4469E253" w14:textId="145392BE" w:rsidR="00BD5EF7" w:rsidRDefault="00BD5EF7" w:rsidP="00BD5EF7">
      <w:pPr>
        <w:pStyle w:val="ListParagraph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ndividual</w:t>
      </w:r>
      <w:r>
        <w:rPr>
          <w:sz w:val="36"/>
          <w:szCs w:val="36"/>
        </w:rPr>
        <w:t xml:space="preserve"> </w:t>
      </w:r>
    </w:p>
    <w:p w14:paraId="6531366C" w14:textId="44A2C563" w:rsidR="00BD5EF7" w:rsidRDefault="00BD5EF7" w:rsidP="00BD5EF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R</w:t>
      </w:r>
      <w:r>
        <w:rPr>
          <w:rFonts w:hint="eastAsia"/>
          <w:sz w:val="36"/>
          <w:szCs w:val="36"/>
        </w:rPr>
        <w:t>ai</w:t>
      </w:r>
      <w:r>
        <w:rPr>
          <w:sz w:val="36"/>
          <w:szCs w:val="36"/>
        </w:rPr>
        <w:t>se</w:t>
      </w:r>
      <w:r w:rsidR="00383A06">
        <w:rPr>
          <w:sz w:val="36"/>
          <w:szCs w:val="36"/>
        </w:rPr>
        <w:t xml:space="preserve">/ </w:t>
      </w:r>
      <w:proofErr w:type="gramStart"/>
      <w:r w:rsidR="00383A06">
        <w:rPr>
          <w:sz w:val="36"/>
          <w:szCs w:val="36"/>
        </w:rPr>
        <w:t xml:space="preserve">arouse </w:t>
      </w:r>
      <w:r>
        <w:rPr>
          <w:sz w:val="36"/>
          <w:szCs w:val="36"/>
        </w:rPr>
        <w:t xml:space="preserve"> the</w:t>
      </w:r>
      <w:proofErr w:type="gramEnd"/>
      <w:r>
        <w:rPr>
          <w:sz w:val="36"/>
          <w:szCs w:val="36"/>
        </w:rPr>
        <w:t xml:space="preserve"> awareness of ``````</w:t>
      </w:r>
    </w:p>
    <w:p w14:paraId="44476263" w14:textId="019638E0" w:rsidR="007D0376" w:rsidRDefault="007D0376" w:rsidP="007D0376">
      <w:pPr>
        <w:pStyle w:val="ListParagraph"/>
        <w:rPr>
          <w:sz w:val="36"/>
          <w:szCs w:val="36"/>
        </w:rPr>
      </w:pPr>
    </w:p>
    <w:p w14:paraId="7B1092BB" w14:textId="45DA1A54" w:rsidR="007D0376" w:rsidRDefault="007D0376" w:rsidP="007D0376">
      <w:pPr>
        <w:pStyle w:val="ListParagraph"/>
        <w:rPr>
          <w:sz w:val="36"/>
          <w:szCs w:val="36"/>
        </w:rPr>
      </w:pPr>
    </w:p>
    <w:p w14:paraId="5B30DA69" w14:textId="466089F6" w:rsidR="007D0376" w:rsidRDefault="007D0376" w:rsidP="007D0376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高频话题</w:t>
      </w:r>
    </w:p>
    <w:p w14:paraId="00996AC1" w14:textId="76E45E8D" w:rsidR="007D0376" w:rsidRDefault="007D0376" w:rsidP="007D0376">
      <w:pPr>
        <w:pStyle w:val="ListParagraph"/>
        <w:numPr>
          <w:ilvl w:val="0"/>
          <w:numId w:val="3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青少年犯罪</w:t>
      </w:r>
      <w:r>
        <w:rPr>
          <w:rFonts w:hint="eastAsia"/>
          <w:sz w:val="36"/>
          <w:szCs w:val="36"/>
        </w:rPr>
        <w:t>=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发社会行为</w:t>
      </w:r>
      <w:r>
        <w:rPr>
          <w:rFonts w:hint="eastAsia"/>
          <w:sz w:val="36"/>
          <w:szCs w:val="36"/>
        </w:rPr>
        <w:t>=</w:t>
      </w:r>
      <w:r>
        <w:rPr>
          <w:rFonts w:hint="eastAsia"/>
          <w:sz w:val="36"/>
          <w:szCs w:val="36"/>
        </w:rPr>
        <w:t>再次犯罪</w:t>
      </w:r>
    </w:p>
    <w:p w14:paraId="320C4088" w14:textId="2B9E4DFC" w:rsidR="007D0376" w:rsidRDefault="007D0376" w:rsidP="007D0376">
      <w:pPr>
        <w:pStyle w:val="ListParagraph"/>
        <w:numPr>
          <w:ilvl w:val="0"/>
          <w:numId w:val="3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环保</w:t>
      </w:r>
      <w:r>
        <w:rPr>
          <w:rFonts w:hint="eastAsia"/>
          <w:sz w:val="36"/>
          <w:szCs w:val="36"/>
        </w:rPr>
        <w:t>---</w:t>
      </w:r>
      <w:proofErr w:type="gramStart"/>
      <w:r>
        <w:rPr>
          <w:rFonts w:hint="eastAsia"/>
          <w:sz w:val="36"/>
          <w:szCs w:val="36"/>
        </w:rPr>
        <w:t>顾家北</w:t>
      </w:r>
      <w:proofErr w:type="gramEnd"/>
      <w:r>
        <w:rPr>
          <w:sz w:val="36"/>
          <w:szCs w:val="36"/>
        </w:rPr>
        <w:t xml:space="preserve">4 </w:t>
      </w:r>
    </w:p>
    <w:p w14:paraId="732275B7" w14:textId="34FD98D7" w:rsidR="007D0376" w:rsidRDefault="007D0376" w:rsidP="007D0376">
      <w:pPr>
        <w:pStyle w:val="ListParagraph"/>
        <w:numPr>
          <w:ilvl w:val="0"/>
          <w:numId w:val="3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毕业生</w:t>
      </w:r>
      <w:r>
        <w:rPr>
          <w:rFonts w:hint="eastAsia"/>
          <w:sz w:val="36"/>
          <w:szCs w:val="36"/>
        </w:rPr>
        <w:t>----</w:t>
      </w:r>
      <w:r>
        <w:rPr>
          <w:rFonts w:hint="eastAsia"/>
          <w:sz w:val="36"/>
          <w:szCs w:val="36"/>
        </w:rPr>
        <w:t>失业</w:t>
      </w:r>
    </w:p>
    <w:p w14:paraId="7FDD5208" w14:textId="0CBDEF3D" w:rsidR="007D0376" w:rsidRPr="007D0376" w:rsidRDefault="007D0376" w:rsidP="007D0376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 xml:space="preserve"> general </w:t>
      </w:r>
    </w:p>
    <w:p w14:paraId="52C2DB1E" w14:textId="69A98CA1" w:rsidR="007D0376" w:rsidRDefault="00BD5EF7" w:rsidP="00BD5EF7">
      <w:pPr>
        <w:pStyle w:val="ListParagraph"/>
        <w:numPr>
          <w:ilvl w:val="0"/>
          <w:numId w:val="3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邻居关系不如以前好</w:t>
      </w:r>
      <w:r>
        <w:rPr>
          <w:rFonts w:hint="eastAsia"/>
          <w:sz w:val="36"/>
          <w:szCs w:val="36"/>
        </w:rPr>
        <w:t>=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缺乏运动</w:t>
      </w:r>
      <w:r>
        <w:rPr>
          <w:rFonts w:hint="eastAsia"/>
          <w:sz w:val="36"/>
          <w:szCs w:val="36"/>
        </w:rPr>
        <w:t>=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face</w:t>
      </w:r>
      <w:r>
        <w:rPr>
          <w:sz w:val="36"/>
          <w:szCs w:val="36"/>
        </w:rPr>
        <w:t xml:space="preserve">-to-face </w:t>
      </w:r>
      <w:r>
        <w:rPr>
          <w:rFonts w:hint="eastAsia"/>
          <w:sz w:val="36"/>
          <w:szCs w:val="36"/>
        </w:rPr>
        <w:t>见面少</w:t>
      </w:r>
    </w:p>
    <w:p w14:paraId="2884EFF4" w14:textId="1B275DD1" w:rsidR="00BD5EF7" w:rsidRDefault="00BD5EF7" w:rsidP="00BD5EF7">
      <w:pPr>
        <w:pStyle w:val="ListParagraph"/>
        <w:numPr>
          <w:ilvl w:val="0"/>
          <w:numId w:val="3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乡村</w:t>
      </w:r>
      <w:r>
        <w:rPr>
          <w:rFonts w:hint="eastAsia"/>
          <w:sz w:val="36"/>
          <w:szCs w:val="36"/>
        </w:rPr>
        <w:t>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城市（工作机会多，基础设施好）</w:t>
      </w:r>
    </w:p>
    <w:p w14:paraId="5046D96A" w14:textId="77777777" w:rsidR="00B25361" w:rsidRDefault="00B25361" w:rsidP="00B25361">
      <w:pPr>
        <w:pStyle w:val="ListParagraph"/>
        <w:ind w:left="1080"/>
        <w:rPr>
          <w:sz w:val="36"/>
          <w:szCs w:val="36"/>
        </w:rPr>
      </w:pPr>
    </w:p>
    <w:p w14:paraId="493962C0" w14:textId="337B4B25" w:rsidR="007D0376" w:rsidRDefault="007D0376" w:rsidP="007D0376">
      <w:pPr>
        <w:pStyle w:val="ListParagraph"/>
        <w:rPr>
          <w:sz w:val="36"/>
          <w:szCs w:val="36"/>
        </w:rPr>
      </w:pPr>
    </w:p>
    <w:p w14:paraId="1BFE9EAA" w14:textId="12199988" w:rsidR="00383A06" w:rsidRDefault="00383A06" w:rsidP="007D0376">
      <w:pPr>
        <w:pStyle w:val="ListParagraph"/>
        <w:rPr>
          <w:sz w:val="36"/>
          <w:szCs w:val="36"/>
        </w:rPr>
      </w:pPr>
    </w:p>
    <w:p w14:paraId="7B23AB9A" w14:textId="227B31CD" w:rsidR="00383A06" w:rsidRDefault="00383A06" w:rsidP="007D0376">
      <w:pPr>
        <w:pStyle w:val="ListParagraph"/>
        <w:rPr>
          <w:sz w:val="36"/>
          <w:szCs w:val="36"/>
        </w:rPr>
      </w:pPr>
    </w:p>
    <w:p w14:paraId="6B324CE1" w14:textId="77777777" w:rsidR="00383A06" w:rsidRPr="007D0376" w:rsidRDefault="00383A06" w:rsidP="007D0376">
      <w:pPr>
        <w:pStyle w:val="ListParagraph"/>
        <w:rPr>
          <w:sz w:val="36"/>
          <w:szCs w:val="36"/>
        </w:rPr>
      </w:pPr>
    </w:p>
    <w:p w14:paraId="16C1893A" w14:textId="19BA32D7" w:rsidR="005F0EAE" w:rsidRDefault="005F0EAE" w:rsidP="005F0EAE">
      <w:pPr>
        <w:rPr>
          <w:sz w:val="36"/>
          <w:szCs w:val="36"/>
        </w:rPr>
      </w:pPr>
    </w:p>
    <w:p w14:paraId="173D217F" w14:textId="77777777" w:rsidR="005F0EAE" w:rsidRPr="005F0EAE" w:rsidRDefault="005F0EAE" w:rsidP="005F0EAE">
      <w:pPr>
        <w:rPr>
          <w:sz w:val="36"/>
          <w:szCs w:val="36"/>
        </w:rPr>
      </w:pPr>
    </w:p>
    <w:p w14:paraId="757FC015" w14:textId="5F51F636" w:rsidR="00846BAD" w:rsidRDefault="00B25361" w:rsidP="00B25361">
      <w:pPr>
        <w:pStyle w:val="ListParagraph"/>
        <w:numPr>
          <w:ilvl w:val="0"/>
          <w:numId w:val="3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混合类</w:t>
      </w:r>
      <w:r>
        <w:rPr>
          <w:rFonts w:hint="eastAsia"/>
          <w:sz w:val="36"/>
          <w:szCs w:val="36"/>
        </w:rPr>
        <w:t xml:space="preserve"> P</w:t>
      </w:r>
      <w:r>
        <w:rPr>
          <w:sz w:val="36"/>
          <w:szCs w:val="36"/>
        </w:rPr>
        <w:t xml:space="preserve">40 </w:t>
      </w:r>
    </w:p>
    <w:p w14:paraId="665F4FFB" w14:textId="303DBDAB" w:rsidR="00B25361" w:rsidRDefault="00B25361" w:rsidP="00B25361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第一段：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开头段</w:t>
      </w:r>
    </w:p>
    <w:p w14:paraId="4BA21001" w14:textId="490FA414" w:rsidR="00B25361" w:rsidRDefault="00B25361" w:rsidP="00B25361">
      <w:pPr>
        <w:pStyle w:val="ListParagraph"/>
        <w:rPr>
          <w:sz w:val="36"/>
          <w:szCs w:val="36"/>
        </w:rPr>
      </w:pPr>
      <w:r w:rsidRPr="00B25361">
        <w:rPr>
          <w:rFonts w:hint="eastAsia"/>
          <w:sz w:val="36"/>
          <w:szCs w:val="36"/>
        </w:rPr>
        <w:t xml:space="preserve">Recent decades have witnessed an obvious trend that + </w:t>
      </w:r>
      <w:r w:rsidRPr="00B25361">
        <w:rPr>
          <w:rFonts w:hint="eastAsia"/>
          <w:sz w:val="36"/>
          <w:szCs w:val="36"/>
        </w:rPr>
        <w:t>题目同义替换。</w:t>
      </w:r>
      <w:r>
        <w:rPr>
          <w:rFonts w:hint="eastAsia"/>
          <w:sz w:val="36"/>
          <w:szCs w:val="36"/>
        </w:rPr>
        <w:t>Although</w:t>
      </w:r>
      <w:r>
        <w:rPr>
          <w:rFonts w:hint="eastAsia"/>
          <w:sz w:val="36"/>
          <w:szCs w:val="36"/>
        </w:rPr>
        <w:t>·······，</w:t>
      </w:r>
      <w:r>
        <w:rPr>
          <w:rFonts w:hint="eastAsia"/>
          <w:sz w:val="36"/>
          <w:szCs w:val="36"/>
        </w:rPr>
        <w:t xml:space="preserve"> I</w:t>
      </w:r>
      <w:r>
        <w:rPr>
          <w:rFonts w:hint="eastAsia"/>
          <w:sz w:val="36"/>
          <w:szCs w:val="36"/>
        </w:rPr>
        <w:t>········</w:t>
      </w:r>
      <w:r>
        <w:rPr>
          <w:rFonts w:hint="eastAsia"/>
          <w:sz w:val="36"/>
          <w:szCs w:val="36"/>
        </w:rPr>
        <w:t>.</w:t>
      </w:r>
    </w:p>
    <w:p w14:paraId="781674AB" w14:textId="1B8C6874" w:rsidR="00B25361" w:rsidRDefault="00B25361" w:rsidP="00B25361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第二段：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两个原因</w:t>
      </w:r>
    </w:p>
    <w:p w14:paraId="748FF285" w14:textId="159BAD7A" w:rsidR="00B25361" w:rsidRDefault="00B25361" w:rsidP="00B25361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There</w:t>
      </w:r>
      <w:r>
        <w:rPr>
          <w:sz w:val="36"/>
          <w:szCs w:val="36"/>
        </w:rPr>
        <w:t xml:space="preserve"> are two main reasons to explain why + </w:t>
      </w:r>
      <w:r>
        <w:rPr>
          <w:rFonts w:hint="eastAsia"/>
          <w:sz w:val="36"/>
          <w:szCs w:val="36"/>
        </w:rPr>
        <w:t>点题。</w:t>
      </w:r>
      <w:r>
        <w:rPr>
          <w:rFonts w:hint="eastAsia"/>
          <w:sz w:val="36"/>
          <w:szCs w:val="36"/>
        </w:rPr>
        <w:t xml:space="preserve"> Firs</w:t>
      </w:r>
      <w:r>
        <w:rPr>
          <w:sz w:val="36"/>
          <w:szCs w:val="36"/>
        </w:rPr>
        <w:t xml:space="preserve">tly, ````````, because + </w:t>
      </w:r>
      <w:r>
        <w:rPr>
          <w:rFonts w:hint="eastAsia"/>
          <w:sz w:val="36"/>
          <w:szCs w:val="36"/>
        </w:rPr>
        <w:t>解释。</w:t>
      </w:r>
      <w:r>
        <w:rPr>
          <w:rFonts w:hint="eastAsia"/>
          <w:sz w:val="36"/>
          <w:szCs w:val="36"/>
        </w:rPr>
        <w:t xml:space="preserve"> 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拓展。</w:t>
      </w:r>
      <w:r>
        <w:rPr>
          <w:rFonts w:hint="eastAsia"/>
          <w:sz w:val="36"/>
          <w:szCs w:val="36"/>
        </w:rPr>
        <w:t xml:space="preserve"> Another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rea</w:t>
      </w:r>
      <w:r>
        <w:rPr>
          <w:sz w:val="36"/>
          <w:szCs w:val="36"/>
        </w:rPr>
        <w:t xml:space="preserve">son is + </w:t>
      </w:r>
      <w:r>
        <w:rPr>
          <w:rFonts w:hint="eastAsia"/>
          <w:sz w:val="36"/>
          <w:szCs w:val="36"/>
        </w:rPr>
        <w:t>原因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。</w:t>
      </w:r>
      <w:r>
        <w:rPr>
          <w:rFonts w:hint="eastAsia"/>
          <w:sz w:val="36"/>
          <w:szCs w:val="36"/>
        </w:rPr>
        <w:t xml:space="preserve"> +</w:t>
      </w:r>
      <w:r>
        <w:rPr>
          <w:rFonts w:hint="eastAsia"/>
          <w:sz w:val="36"/>
          <w:szCs w:val="36"/>
        </w:rPr>
        <w:t>解释</w:t>
      </w:r>
      <w:r>
        <w:rPr>
          <w:rFonts w:hint="eastAsia"/>
          <w:sz w:val="36"/>
          <w:szCs w:val="36"/>
        </w:rPr>
        <w:t>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拓展</w:t>
      </w:r>
    </w:p>
    <w:p w14:paraId="105AE6EF" w14:textId="0A5A087D" w:rsidR="00B25361" w:rsidRDefault="00B25361" w:rsidP="00B25361">
      <w:pPr>
        <w:pStyle w:val="ListParagraph"/>
        <w:rPr>
          <w:sz w:val="36"/>
          <w:szCs w:val="36"/>
        </w:rPr>
      </w:pPr>
    </w:p>
    <w:p w14:paraId="3B045696" w14:textId="285BBF39" w:rsidR="00B25361" w:rsidRDefault="00B25361" w:rsidP="00B25361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第三段：支持段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 xml:space="preserve"> A+B+C+D</w:t>
      </w:r>
      <w:r>
        <w:rPr>
          <w:rFonts w:hint="eastAsia"/>
          <w:sz w:val="36"/>
          <w:szCs w:val="36"/>
        </w:rPr>
        <w:t>）</w:t>
      </w:r>
    </w:p>
    <w:p w14:paraId="62C3C60C" w14:textId="0B919A1F" w:rsidR="00B25361" w:rsidRDefault="00B25361" w:rsidP="00B25361">
      <w:pPr>
        <w:pStyle w:val="ListParagraph"/>
        <w:rPr>
          <w:sz w:val="36"/>
          <w:szCs w:val="36"/>
        </w:rPr>
      </w:pPr>
    </w:p>
    <w:p w14:paraId="6BD24FFB" w14:textId="51D546C6" w:rsidR="00B25361" w:rsidRDefault="00B25361" w:rsidP="00B25361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第四段：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支持段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 xml:space="preserve"> A+B+C+D</w:t>
      </w:r>
      <w:r>
        <w:rPr>
          <w:rFonts w:hint="eastAsia"/>
          <w:sz w:val="36"/>
          <w:szCs w:val="36"/>
        </w:rPr>
        <w:t>）</w:t>
      </w:r>
    </w:p>
    <w:p w14:paraId="7E08F111" w14:textId="381522E5" w:rsidR="00B25361" w:rsidRDefault="00B25361" w:rsidP="00B25361">
      <w:pPr>
        <w:pStyle w:val="ListParagraph"/>
        <w:rPr>
          <w:sz w:val="36"/>
          <w:szCs w:val="36"/>
        </w:rPr>
      </w:pPr>
    </w:p>
    <w:p w14:paraId="1DE87FA3" w14:textId="2ABE3F51" w:rsidR="00B25361" w:rsidRDefault="00B25361" w:rsidP="00B25361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第五段：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总结所有</w:t>
      </w:r>
      <w:r>
        <w:rPr>
          <w:rFonts w:hint="eastAsia"/>
          <w:sz w:val="36"/>
          <w:szCs w:val="36"/>
        </w:rPr>
        <w:t>A</w:t>
      </w:r>
      <w:r>
        <w:rPr>
          <w:rFonts w:hint="eastAsia"/>
          <w:sz w:val="36"/>
          <w:szCs w:val="36"/>
        </w:rPr>
        <w:t>。</w:t>
      </w:r>
    </w:p>
    <w:p w14:paraId="5F8FC690" w14:textId="7C13BEC3" w:rsidR="00B25361" w:rsidRDefault="00B25361" w:rsidP="00B25361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=</w:t>
      </w:r>
      <w:r>
        <w:rPr>
          <w:rFonts w:hint="eastAsia"/>
          <w:sz w:val="36"/>
          <w:szCs w:val="36"/>
        </w:rPr>
        <w:t>观点类结尾</w:t>
      </w:r>
    </w:p>
    <w:p w14:paraId="1C8A365A" w14:textId="7D53E9BE" w:rsidR="002E6460" w:rsidRDefault="002E6460" w:rsidP="00B25361">
      <w:pPr>
        <w:pStyle w:val="ListParagraph"/>
        <w:rPr>
          <w:sz w:val="36"/>
          <w:szCs w:val="36"/>
        </w:rPr>
      </w:pPr>
    </w:p>
    <w:p w14:paraId="177F0710" w14:textId="77777777" w:rsidR="005D4275" w:rsidRDefault="005D4275" w:rsidP="00B25361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作业：</w:t>
      </w:r>
    </w:p>
    <w:p w14:paraId="173B1011" w14:textId="5ECDC803" w:rsidR="002E6460" w:rsidRDefault="005D4275" w:rsidP="00B25361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1. </w:t>
      </w:r>
      <w:r>
        <w:rPr>
          <w:rFonts w:hint="eastAsia"/>
          <w:sz w:val="36"/>
          <w:szCs w:val="36"/>
        </w:rPr>
        <w:t>今天</w:t>
      </w:r>
      <w:r>
        <w:rPr>
          <w:rFonts w:hint="eastAsia"/>
          <w:sz w:val="36"/>
          <w:szCs w:val="36"/>
        </w:rPr>
        <w:t>---</w:t>
      </w:r>
      <w:r>
        <w:rPr>
          <w:rFonts w:hint="eastAsia"/>
          <w:sz w:val="36"/>
          <w:szCs w:val="36"/>
        </w:rPr>
        <w:t>第四篇思维</w:t>
      </w:r>
    </w:p>
    <w:p w14:paraId="20A8D923" w14:textId="7F3EC0D5" w:rsidR="005D4275" w:rsidRDefault="005D4275" w:rsidP="00B2536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>
        <w:rPr>
          <w:rFonts w:hint="eastAsia"/>
          <w:sz w:val="36"/>
          <w:szCs w:val="36"/>
        </w:rPr>
        <w:t>明天</w:t>
      </w:r>
      <w:r>
        <w:rPr>
          <w:rFonts w:hint="eastAsia"/>
          <w:sz w:val="36"/>
          <w:szCs w:val="36"/>
        </w:rPr>
        <w:t>---</w:t>
      </w:r>
      <w:r>
        <w:rPr>
          <w:rFonts w:hint="eastAsia"/>
          <w:sz w:val="36"/>
          <w:szCs w:val="36"/>
        </w:rPr>
        <w:t>第五篇</w:t>
      </w:r>
    </w:p>
    <w:p w14:paraId="2578AB49" w14:textId="03CAD22C" w:rsidR="005D4275" w:rsidRDefault="005D4275" w:rsidP="00B2536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>
        <w:rPr>
          <w:rFonts w:hint="eastAsia"/>
          <w:sz w:val="36"/>
          <w:szCs w:val="36"/>
        </w:rPr>
        <w:t>写蓝色书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57. 2</w:t>
      </w:r>
      <w:r>
        <w:rPr>
          <w:rFonts w:hint="eastAsia"/>
          <w:sz w:val="36"/>
          <w:szCs w:val="36"/>
        </w:rPr>
        <w:t>全英文</w:t>
      </w:r>
    </w:p>
    <w:p w14:paraId="16EDA63F" w14:textId="1CDCA1E6" w:rsidR="005D4275" w:rsidRDefault="005D4275" w:rsidP="00B25361">
      <w:pPr>
        <w:pStyle w:val="ListParagraph"/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蓝色书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53. 1</w:t>
      </w:r>
    </w:p>
    <w:p w14:paraId="2872F117" w14:textId="47493249" w:rsidR="002E6460" w:rsidRPr="00B25361" w:rsidRDefault="002E6460" w:rsidP="00B25361">
      <w:pPr>
        <w:pStyle w:val="ListParagraph"/>
        <w:rPr>
          <w:sz w:val="36"/>
          <w:szCs w:val="36"/>
        </w:rPr>
      </w:pPr>
    </w:p>
    <w:sectPr w:rsidR="002E6460" w:rsidRPr="00B253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001"/>
    <w:multiLevelType w:val="hybridMultilevel"/>
    <w:tmpl w:val="6DC8E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C3E76"/>
    <w:multiLevelType w:val="hybridMultilevel"/>
    <w:tmpl w:val="03EA78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E75DC"/>
    <w:multiLevelType w:val="hybridMultilevel"/>
    <w:tmpl w:val="A6DCE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38B4"/>
    <w:multiLevelType w:val="hybridMultilevel"/>
    <w:tmpl w:val="5F128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A6CA1"/>
    <w:multiLevelType w:val="hybridMultilevel"/>
    <w:tmpl w:val="AC5003C4"/>
    <w:lvl w:ilvl="0" w:tplc="0CEADC9A">
      <w:start w:val="1"/>
      <w:numFmt w:val="upperLetter"/>
      <w:lvlText w:val="%1."/>
      <w:lvlJc w:val="left"/>
      <w:pPr>
        <w:ind w:left="12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3" w:hanging="360"/>
      </w:pPr>
    </w:lvl>
    <w:lvl w:ilvl="2" w:tplc="0409001B" w:tentative="1">
      <w:start w:val="1"/>
      <w:numFmt w:val="lowerRoman"/>
      <w:lvlText w:val="%3."/>
      <w:lvlJc w:val="right"/>
      <w:pPr>
        <w:ind w:left="2693" w:hanging="180"/>
      </w:pPr>
    </w:lvl>
    <w:lvl w:ilvl="3" w:tplc="0409000F" w:tentative="1">
      <w:start w:val="1"/>
      <w:numFmt w:val="decimal"/>
      <w:lvlText w:val="%4."/>
      <w:lvlJc w:val="left"/>
      <w:pPr>
        <w:ind w:left="3413" w:hanging="360"/>
      </w:pPr>
    </w:lvl>
    <w:lvl w:ilvl="4" w:tplc="04090019" w:tentative="1">
      <w:start w:val="1"/>
      <w:numFmt w:val="lowerLetter"/>
      <w:lvlText w:val="%5."/>
      <w:lvlJc w:val="left"/>
      <w:pPr>
        <w:ind w:left="4133" w:hanging="360"/>
      </w:pPr>
    </w:lvl>
    <w:lvl w:ilvl="5" w:tplc="0409001B" w:tentative="1">
      <w:start w:val="1"/>
      <w:numFmt w:val="lowerRoman"/>
      <w:lvlText w:val="%6."/>
      <w:lvlJc w:val="right"/>
      <w:pPr>
        <w:ind w:left="4853" w:hanging="180"/>
      </w:pPr>
    </w:lvl>
    <w:lvl w:ilvl="6" w:tplc="0409000F" w:tentative="1">
      <w:start w:val="1"/>
      <w:numFmt w:val="decimal"/>
      <w:lvlText w:val="%7."/>
      <w:lvlJc w:val="left"/>
      <w:pPr>
        <w:ind w:left="5573" w:hanging="360"/>
      </w:pPr>
    </w:lvl>
    <w:lvl w:ilvl="7" w:tplc="04090019" w:tentative="1">
      <w:start w:val="1"/>
      <w:numFmt w:val="lowerLetter"/>
      <w:lvlText w:val="%8."/>
      <w:lvlJc w:val="left"/>
      <w:pPr>
        <w:ind w:left="6293" w:hanging="360"/>
      </w:pPr>
    </w:lvl>
    <w:lvl w:ilvl="8" w:tplc="0409001B" w:tentative="1">
      <w:start w:val="1"/>
      <w:numFmt w:val="lowerRoman"/>
      <w:lvlText w:val="%9."/>
      <w:lvlJc w:val="right"/>
      <w:pPr>
        <w:ind w:left="7013" w:hanging="180"/>
      </w:pPr>
    </w:lvl>
  </w:abstractNum>
  <w:abstractNum w:abstractNumId="5" w15:restartNumberingAfterBreak="0">
    <w:nsid w:val="0D0D6BC0"/>
    <w:multiLevelType w:val="hybridMultilevel"/>
    <w:tmpl w:val="F5648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142A9"/>
    <w:multiLevelType w:val="hybridMultilevel"/>
    <w:tmpl w:val="DBEA57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C3B1B"/>
    <w:multiLevelType w:val="hybridMultilevel"/>
    <w:tmpl w:val="7F66F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846CF"/>
    <w:multiLevelType w:val="hybridMultilevel"/>
    <w:tmpl w:val="6C1A823A"/>
    <w:lvl w:ilvl="0" w:tplc="8C58899A">
      <w:start w:val="1"/>
      <w:numFmt w:val="upperLetter"/>
      <w:lvlText w:val="%1."/>
      <w:lvlJc w:val="left"/>
      <w:pPr>
        <w:ind w:left="12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3" w:hanging="360"/>
      </w:pPr>
    </w:lvl>
    <w:lvl w:ilvl="2" w:tplc="0409001B" w:tentative="1">
      <w:start w:val="1"/>
      <w:numFmt w:val="lowerRoman"/>
      <w:lvlText w:val="%3."/>
      <w:lvlJc w:val="right"/>
      <w:pPr>
        <w:ind w:left="2693" w:hanging="180"/>
      </w:pPr>
    </w:lvl>
    <w:lvl w:ilvl="3" w:tplc="0409000F" w:tentative="1">
      <w:start w:val="1"/>
      <w:numFmt w:val="decimal"/>
      <w:lvlText w:val="%4."/>
      <w:lvlJc w:val="left"/>
      <w:pPr>
        <w:ind w:left="3413" w:hanging="360"/>
      </w:pPr>
    </w:lvl>
    <w:lvl w:ilvl="4" w:tplc="04090019" w:tentative="1">
      <w:start w:val="1"/>
      <w:numFmt w:val="lowerLetter"/>
      <w:lvlText w:val="%5."/>
      <w:lvlJc w:val="left"/>
      <w:pPr>
        <w:ind w:left="4133" w:hanging="360"/>
      </w:pPr>
    </w:lvl>
    <w:lvl w:ilvl="5" w:tplc="0409001B" w:tentative="1">
      <w:start w:val="1"/>
      <w:numFmt w:val="lowerRoman"/>
      <w:lvlText w:val="%6."/>
      <w:lvlJc w:val="right"/>
      <w:pPr>
        <w:ind w:left="4853" w:hanging="180"/>
      </w:pPr>
    </w:lvl>
    <w:lvl w:ilvl="6" w:tplc="0409000F" w:tentative="1">
      <w:start w:val="1"/>
      <w:numFmt w:val="decimal"/>
      <w:lvlText w:val="%7."/>
      <w:lvlJc w:val="left"/>
      <w:pPr>
        <w:ind w:left="5573" w:hanging="360"/>
      </w:pPr>
    </w:lvl>
    <w:lvl w:ilvl="7" w:tplc="04090019" w:tentative="1">
      <w:start w:val="1"/>
      <w:numFmt w:val="lowerLetter"/>
      <w:lvlText w:val="%8."/>
      <w:lvlJc w:val="left"/>
      <w:pPr>
        <w:ind w:left="6293" w:hanging="360"/>
      </w:pPr>
    </w:lvl>
    <w:lvl w:ilvl="8" w:tplc="0409001B" w:tentative="1">
      <w:start w:val="1"/>
      <w:numFmt w:val="lowerRoman"/>
      <w:lvlText w:val="%9."/>
      <w:lvlJc w:val="right"/>
      <w:pPr>
        <w:ind w:left="7013" w:hanging="180"/>
      </w:pPr>
    </w:lvl>
  </w:abstractNum>
  <w:abstractNum w:abstractNumId="9" w15:restartNumberingAfterBreak="0">
    <w:nsid w:val="1FB34565"/>
    <w:multiLevelType w:val="hybridMultilevel"/>
    <w:tmpl w:val="A4689254"/>
    <w:lvl w:ilvl="0" w:tplc="5CBAD8E0">
      <w:start w:val="1"/>
      <w:numFmt w:val="upperLetter"/>
      <w:lvlText w:val="%1．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24895CB4"/>
    <w:multiLevelType w:val="hybridMultilevel"/>
    <w:tmpl w:val="3BB4D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DF55F5"/>
    <w:multiLevelType w:val="hybridMultilevel"/>
    <w:tmpl w:val="20CEE5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733AB"/>
    <w:multiLevelType w:val="hybridMultilevel"/>
    <w:tmpl w:val="90603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C595C"/>
    <w:multiLevelType w:val="hybridMultilevel"/>
    <w:tmpl w:val="437C4822"/>
    <w:lvl w:ilvl="0" w:tplc="ED8CA94C">
      <w:start w:val="1"/>
      <w:numFmt w:val="upperLetter"/>
      <w:lvlText w:val="%1."/>
      <w:lvlJc w:val="left"/>
      <w:pPr>
        <w:ind w:left="15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3" w:hanging="360"/>
      </w:pPr>
    </w:lvl>
    <w:lvl w:ilvl="2" w:tplc="0409001B" w:tentative="1">
      <w:start w:val="1"/>
      <w:numFmt w:val="lowerRoman"/>
      <w:lvlText w:val="%3."/>
      <w:lvlJc w:val="right"/>
      <w:pPr>
        <w:ind w:left="3023" w:hanging="180"/>
      </w:pPr>
    </w:lvl>
    <w:lvl w:ilvl="3" w:tplc="0409000F" w:tentative="1">
      <w:start w:val="1"/>
      <w:numFmt w:val="decimal"/>
      <w:lvlText w:val="%4."/>
      <w:lvlJc w:val="left"/>
      <w:pPr>
        <w:ind w:left="3743" w:hanging="360"/>
      </w:pPr>
    </w:lvl>
    <w:lvl w:ilvl="4" w:tplc="04090019" w:tentative="1">
      <w:start w:val="1"/>
      <w:numFmt w:val="lowerLetter"/>
      <w:lvlText w:val="%5."/>
      <w:lvlJc w:val="left"/>
      <w:pPr>
        <w:ind w:left="4463" w:hanging="360"/>
      </w:pPr>
    </w:lvl>
    <w:lvl w:ilvl="5" w:tplc="0409001B" w:tentative="1">
      <w:start w:val="1"/>
      <w:numFmt w:val="lowerRoman"/>
      <w:lvlText w:val="%6."/>
      <w:lvlJc w:val="right"/>
      <w:pPr>
        <w:ind w:left="5183" w:hanging="180"/>
      </w:pPr>
    </w:lvl>
    <w:lvl w:ilvl="6" w:tplc="0409000F" w:tentative="1">
      <w:start w:val="1"/>
      <w:numFmt w:val="decimal"/>
      <w:lvlText w:val="%7."/>
      <w:lvlJc w:val="left"/>
      <w:pPr>
        <w:ind w:left="5903" w:hanging="360"/>
      </w:pPr>
    </w:lvl>
    <w:lvl w:ilvl="7" w:tplc="04090019" w:tentative="1">
      <w:start w:val="1"/>
      <w:numFmt w:val="lowerLetter"/>
      <w:lvlText w:val="%8."/>
      <w:lvlJc w:val="left"/>
      <w:pPr>
        <w:ind w:left="6623" w:hanging="360"/>
      </w:pPr>
    </w:lvl>
    <w:lvl w:ilvl="8" w:tplc="0409001B" w:tentative="1">
      <w:start w:val="1"/>
      <w:numFmt w:val="lowerRoman"/>
      <w:lvlText w:val="%9."/>
      <w:lvlJc w:val="right"/>
      <w:pPr>
        <w:ind w:left="7343" w:hanging="180"/>
      </w:pPr>
    </w:lvl>
  </w:abstractNum>
  <w:abstractNum w:abstractNumId="14" w15:restartNumberingAfterBreak="0">
    <w:nsid w:val="32BF0E70"/>
    <w:multiLevelType w:val="hybridMultilevel"/>
    <w:tmpl w:val="13E21E8A"/>
    <w:lvl w:ilvl="0" w:tplc="E9006668">
      <w:start w:val="1"/>
      <w:numFmt w:val="upperLetter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56EB0"/>
    <w:multiLevelType w:val="hybridMultilevel"/>
    <w:tmpl w:val="2092FC64"/>
    <w:lvl w:ilvl="0" w:tplc="4E1CDB7E">
      <w:start w:val="1"/>
      <w:numFmt w:val="upperLetter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DA0D0C"/>
    <w:multiLevelType w:val="hybridMultilevel"/>
    <w:tmpl w:val="68CCDA02"/>
    <w:lvl w:ilvl="0" w:tplc="05D89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E20C11"/>
    <w:multiLevelType w:val="hybridMultilevel"/>
    <w:tmpl w:val="B0E4C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2941E4"/>
    <w:multiLevelType w:val="hybridMultilevel"/>
    <w:tmpl w:val="4FA4A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BD6F9F"/>
    <w:multiLevelType w:val="hybridMultilevel"/>
    <w:tmpl w:val="608EC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401DD6"/>
    <w:multiLevelType w:val="hybridMultilevel"/>
    <w:tmpl w:val="846486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7B119D"/>
    <w:multiLevelType w:val="hybridMultilevel"/>
    <w:tmpl w:val="100E6A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77B4C29"/>
    <w:multiLevelType w:val="hybridMultilevel"/>
    <w:tmpl w:val="73CC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FC72AA"/>
    <w:multiLevelType w:val="hybridMultilevel"/>
    <w:tmpl w:val="B7F233B0"/>
    <w:lvl w:ilvl="0" w:tplc="F1EA23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681EA5"/>
    <w:multiLevelType w:val="hybridMultilevel"/>
    <w:tmpl w:val="436298AE"/>
    <w:lvl w:ilvl="0" w:tplc="7D1ADC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7C10DE"/>
    <w:multiLevelType w:val="hybridMultilevel"/>
    <w:tmpl w:val="8DAA58DC"/>
    <w:lvl w:ilvl="0" w:tplc="808E32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D53696"/>
    <w:multiLevelType w:val="hybridMultilevel"/>
    <w:tmpl w:val="F2A8B0B4"/>
    <w:lvl w:ilvl="0" w:tplc="C5A87410">
      <w:start w:val="1"/>
      <w:numFmt w:val="decimal"/>
      <w:lvlText w:val="%1."/>
      <w:lvlJc w:val="left"/>
      <w:pPr>
        <w:ind w:left="720" w:hanging="360"/>
      </w:pPr>
      <w:rPr>
        <w:rFonts w:ascii="Malgun Gothic" w:hAnsi="Malgun Gothic" w:cs="Malgun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93EAD"/>
    <w:multiLevelType w:val="hybridMultilevel"/>
    <w:tmpl w:val="6E764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897803"/>
    <w:multiLevelType w:val="hybridMultilevel"/>
    <w:tmpl w:val="90B8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06492E"/>
    <w:multiLevelType w:val="hybridMultilevel"/>
    <w:tmpl w:val="88023924"/>
    <w:lvl w:ilvl="0" w:tplc="B366FF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7B2FF8"/>
    <w:multiLevelType w:val="hybridMultilevel"/>
    <w:tmpl w:val="7D40A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808"/>
    <w:multiLevelType w:val="hybridMultilevel"/>
    <w:tmpl w:val="09264D26"/>
    <w:lvl w:ilvl="0" w:tplc="F9F863FA">
      <w:start w:val="1"/>
      <w:numFmt w:val="decimal"/>
      <w:lvlText w:val="%1."/>
      <w:lvlJc w:val="left"/>
      <w:pPr>
        <w:ind w:left="15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3" w:hanging="360"/>
      </w:pPr>
    </w:lvl>
    <w:lvl w:ilvl="2" w:tplc="0409001B" w:tentative="1">
      <w:start w:val="1"/>
      <w:numFmt w:val="lowerRoman"/>
      <w:lvlText w:val="%3."/>
      <w:lvlJc w:val="right"/>
      <w:pPr>
        <w:ind w:left="2963" w:hanging="180"/>
      </w:pPr>
    </w:lvl>
    <w:lvl w:ilvl="3" w:tplc="0409000F" w:tentative="1">
      <w:start w:val="1"/>
      <w:numFmt w:val="decimal"/>
      <w:lvlText w:val="%4."/>
      <w:lvlJc w:val="left"/>
      <w:pPr>
        <w:ind w:left="3683" w:hanging="360"/>
      </w:pPr>
    </w:lvl>
    <w:lvl w:ilvl="4" w:tplc="04090019" w:tentative="1">
      <w:start w:val="1"/>
      <w:numFmt w:val="lowerLetter"/>
      <w:lvlText w:val="%5."/>
      <w:lvlJc w:val="left"/>
      <w:pPr>
        <w:ind w:left="4403" w:hanging="360"/>
      </w:pPr>
    </w:lvl>
    <w:lvl w:ilvl="5" w:tplc="0409001B" w:tentative="1">
      <w:start w:val="1"/>
      <w:numFmt w:val="lowerRoman"/>
      <w:lvlText w:val="%6."/>
      <w:lvlJc w:val="right"/>
      <w:pPr>
        <w:ind w:left="5123" w:hanging="180"/>
      </w:pPr>
    </w:lvl>
    <w:lvl w:ilvl="6" w:tplc="0409000F" w:tentative="1">
      <w:start w:val="1"/>
      <w:numFmt w:val="decimal"/>
      <w:lvlText w:val="%7."/>
      <w:lvlJc w:val="left"/>
      <w:pPr>
        <w:ind w:left="5843" w:hanging="360"/>
      </w:pPr>
    </w:lvl>
    <w:lvl w:ilvl="7" w:tplc="04090019" w:tentative="1">
      <w:start w:val="1"/>
      <w:numFmt w:val="lowerLetter"/>
      <w:lvlText w:val="%8."/>
      <w:lvlJc w:val="left"/>
      <w:pPr>
        <w:ind w:left="6563" w:hanging="360"/>
      </w:pPr>
    </w:lvl>
    <w:lvl w:ilvl="8" w:tplc="0409001B" w:tentative="1">
      <w:start w:val="1"/>
      <w:numFmt w:val="lowerRoman"/>
      <w:lvlText w:val="%9."/>
      <w:lvlJc w:val="right"/>
      <w:pPr>
        <w:ind w:left="7283" w:hanging="180"/>
      </w:pPr>
    </w:lvl>
  </w:abstractNum>
  <w:num w:numId="1">
    <w:abstractNumId w:val="6"/>
  </w:num>
  <w:num w:numId="2">
    <w:abstractNumId w:val="12"/>
  </w:num>
  <w:num w:numId="3">
    <w:abstractNumId w:val="23"/>
  </w:num>
  <w:num w:numId="4">
    <w:abstractNumId w:val="21"/>
  </w:num>
  <w:num w:numId="5">
    <w:abstractNumId w:val="7"/>
  </w:num>
  <w:num w:numId="6">
    <w:abstractNumId w:val="5"/>
  </w:num>
  <w:num w:numId="7">
    <w:abstractNumId w:val="29"/>
  </w:num>
  <w:num w:numId="8">
    <w:abstractNumId w:val="2"/>
  </w:num>
  <w:num w:numId="9">
    <w:abstractNumId w:val="17"/>
  </w:num>
  <w:num w:numId="10">
    <w:abstractNumId w:val="15"/>
  </w:num>
  <w:num w:numId="11">
    <w:abstractNumId w:val="19"/>
  </w:num>
  <w:num w:numId="12">
    <w:abstractNumId w:val="18"/>
  </w:num>
  <w:num w:numId="13">
    <w:abstractNumId w:val="28"/>
  </w:num>
  <w:num w:numId="14">
    <w:abstractNumId w:val="26"/>
  </w:num>
  <w:num w:numId="15">
    <w:abstractNumId w:val="24"/>
  </w:num>
  <w:num w:numId="16">
    <w:abstractNumId w:val="31"/>
  </w:num>
  <w:num w:numId="17">
    <w:abstractNumId w:val="0"/>
  </w:num>
  <w:num w:numId="18">
    <w:abstractNumId w:val="10"/>
  </w:num>
  <w:num w:numId="19">
    <w:abstractNumId w:val="22"/>
  </w:num>
  <w:num w:numId="20">
    <w:abstractNumId w:val="25"/>
  </w:num>
  <w:num w:numId="21">
    <w:abstractNumId w:val="13"/>
  </w:num>
  <w:num w:numId="22">
    <w:abstractNumId w:val="4"/>
  </w:num>
  <w:num w:numId="23">
    <w:abstractNumId w:val="8"/>
  </w:num>
  <w:num w:numId="24">
    <w:abstractNumId w:val="1"/>
  </w:num>
  <w:num w:numId="25">
    <w:abstractNumId w:val="30"/>
  </w:num>
  <w:num w:numId="26">
    <w:abstractNumId w:val="14"/>
  </w:num>
  <w:num w:numId="27">
    <w:abstractNumId w:val="20"/>
  </w:num>
  <w:num w:numId="28">
    <w:abstractNumId w:val="9"/>
  </w:num>
  <w:num w:numId="29">
    <w:abstractNumId w:val="3"/>
  </w:num>
  <w:num w:numId="30">
    <w:abstractNumId w:val="11"/>
  </w:num>
  <w:num w:numId="31">
    <w:abstractNumId w:val="27"/>
  </w:num>
  <w:num w:numId="32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ndra">
    <w15:presenceInfo w15:providerId="None" w15:userId="Kend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FD"/>
    <w:rsid w:val="00040F23"/>
    <w:rsid w:val="001B03BF"/>
    <w:rsid w:val="001B303B"/>
    <w:rsid w:val="002E6460"/>
    <w:rsid w:val="00370E1A"/>
    <w:rsid w:val="00383A06"/>
    <w:rsid w:val="00396439"/>
    <w:rsid w:val="004140CC"/>
    <w:rsid w:val="0042321C"/>
    <w:rsid w:val="00445657"/>
    <w:rsid w:val="00476DD3"/>
    <w:rsid w:val="004D4868"/>
    <w:rsid w:val="00530285"/>
    <w:rsid w:val="005A57F1"/>
    <w:rsid w:val="005D4275"/>
    <w:rsid w:val="005F0EAE"/>
    <w:rsid w:val="00601F27"/>
    <w:rsid w:val="00602478"/>
    <w:rsid w:val="006C39C1"/>
    <w:rsid w:val="006D2962"/>
    <w:rsid w:val="006F3FE7"/>
    <w:rsid w:val="0072305D"/>
    <w:rsid w:val="00723773"/>
    <w:rsid w:val="0076547A"/>
    <w:rsid w:val="007724B1"/>
    <w:rsid w:val="007D0376"/>
    <w:rsid w:val="007D14B6"/>
    <w:rsid w:val="00846BAD"/>
    <w:rsid w:val="00865A2D"/>
    <w:rsid w:val="008D4BFD"/>
    <w:rsid w:val="008E55AE"/>
    <w:rsid w:val="008E70EB"/>
    <w:rsid w:val="008F3D31"/>
    <w:rsid w:val="009409C4"/>
    <w:rsid w:val="009B4A68"/>
    <w:rsid w:val="00A1292F"/>
    <w:rsid w:val="00A26223"/>
    <w:rsid w:val="00A53EDF"/>
    <w:rsid w:val="00AB6B0C"/>
    <w:rsid w:val="00AF104D"/>
    <w:rsid w:val="00B0493C"/>
    <w:rsid w:val="00B25361"/>
    <w:rsid w:val="00B97C5F"/>
    <w:rsid w:val="00BA14A0"/>
    <w:rsid w:val="00BD4704"/>
    <w:rsid w:val="00BD5EF7"/>
    <w:rsid w:val="00BF1B28"/>
    <w:rsid w:val="00C068AA"/>
    <w:rsid w:val="00C63FC8"/>
    <w:rsid w:val="00CB6352"/>
    <w:rsid w:val="00CC21EA"/>
    <w:rsid w:val="00CF10C6"/>
    <w:rsid w:val="00D27194"/>
    <w:rsid w:val="00D86BB2"/>
    <w:rsid w:val="00DA12A3"/>
    <w:rsid w:val="00E129A2"/>
    <w:rsid w:val="00E3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488B"/>
  <w15:chartTrackingRefBased/>
  <w15:docId w15:val="{9044226D-8EEB-496F-ACD4-D375412B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2T05:37:16.1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300 1,'-4'1,"-1"1,1 0,-1 0,1 1,0-1,0 1,0 0,0 0,-5 6,0 1,1 1,-10 16,15-23,-19 33,2 1,2 1,1 1,-12 43,-32 177,39-112,7 1,4 193,54 303,80 189,35-1,-142-754,13 68,248 1174,-122-738,-99-410,101 213,-116-303,55 80,-61-110,3-2,61 65,-67-85,1 0,2-2,0-2,44 26,-47-35,1-2,0 0,1-2,1-2,58 13,-55-18,1-2,0-1,0-3,1-1,-1-1,0-2,0-2,0-2,48-15,-59 14,0-2,-1-1,0-1,-1-2,-1 0,0-2,-1 0,0-2,-2-1,0 0,-1-2,-1 0,19-27,-24 24,-1 0,-1-1,-1 0,-1-1,-2-1,0 1,8-52,-5-3,2-115,-30-512,-58 0,-118-359,110 746,-156-395,-207-278,237 638,139 256,-110-125,144 187,-1 2,-2 1,-76-54,90 73,-1 1,-1 1,0 2,-1 0,0 2,-1 1,0 1,-34-5,20 9,0 1,-58 3,-83 17,9 13,167-29,-1 1,0 1,1 0,-1 0,1 0,0 1,0 0,1 0,-1 1,1 0,-10 10,14-13,1 0,-1 0,1 0,0 0,0 0,0 0,0 0,0 1,1-1,-1 0,1 1,-1-1,1 0,0 1,0-1,0 1,1 3,0 3,1-1,1 1,3 10,-2-9,14 42</inkml:trace>
  <inkml:trace contextRef="#ctx0" brushRef="#br0" timeOffset="1037.77">4362 1169,'-16'20,"1"0,1 2,1 0,-13 30,25-49,-53 115,5 3,5 2,-51 240,62-172,-18 386,80 221,81-5,83 52,-126-629,172 375,-179-471,134 200,-154-265,3-1,1-3,3-1,2-2,74 55,-96-83,1-2,2-1,-1-1,2-1,0-2,0-1,57 14,-65-22,0 0,0-2,1 0,-1-2,0 0,1-2,-1 0,0-2,0 0,0-2,41-15,-33 7,-1-2,-1 0,0-2,-2-1,0-2,47-45,-22 11,-2-3,44-67,58-114,3-52,2-46,289-874,-311 733,-34-2,-51-1,-46 341,-22-203,6 252,-3 1,-4 1,-3 0,-66-160,62 191,-3 0,-2 2,-3 1,-2 2,-3 1,-2 2,-80-77,72 86,-1 1,-2 3,-1 1,-102-48,76 49,-3 3,-163-40,110 45,-160-12,-133 18,-750 60,1042-25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1791</Words>
  <Characters>10211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</dc:creator>
  <cp:keywords/>
  <dc:description/>
  <cp:lastModifiedBy>Kendra</cp:lastModifiedBy>
  <cp:revision>13</cp:revision>
  <dcterms:created xsi:type="dcterms:W3CDTF">2021-08-04T07:35:00Z</dcterms:created>
  <dcterms:modified xsi:type="dcterms:W3CDTF">2021-08-20T07:29:00Z</dcterms:modified>
</cp:coreProperties>
</file>